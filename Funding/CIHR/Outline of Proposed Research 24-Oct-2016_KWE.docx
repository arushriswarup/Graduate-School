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137" w:rsidRDefault="00910095" w:rsidP="00192137">
      <w:pPr>
        <w:jc w:val="center"/>
        <w:rPr>
          <w:rFonts w:ascii="Times New Roman" w:hAnsi="Times New Roman" w:cs="Times New Roman"/>
          <w:b/>
          <w:lang w:val="en-CA"/>
        </w:rPr>
      </w:pPr>
      <w:commentRangeStart w:id="0"/>
      <w:r>
        <w:rPr>
          <w:rFonts w:ascii="Times New Roman" w:hAnsi="Times New Roman" w:cs="Times New Roman"/>
          <w:b/>
          <w:lang w:val="en-CA"/>
        </w:rPr>
        <w:t>Needs Assessment and Time Flow Study</w:t>
      </w:r>
      <w:r w:rsidR="00192137">
        <w:rPr>
          <w:rFonts w:ascii="Times New Roman" w:hAnsi="Times New Roman" w:cs="Times New Roman"/>
          <w:b/>
          <w:lang w:val="en-CA"/>
        </w:rPr>
        <w:t xml:space="preserve"> to</w:t>
      </w:r>
      <w:r>
        <w:rPr>
          <w:rFonts w:ascii="Times New Roman" w:hAnsi="Times New Roman" w:cs="Times New Roman"/>
          <w:b/>
          <w:lang w:val="en-CA"/>
        </w:rPr>
        <w:t xml:space="preserve"> Improve Adoption of</w:t>
      </w:r>
      <w:r>
        <w:rPr>
          <w:rFonts w:ascii="Times New Roman" w:hAnsi="Times New Roman" w:cs="Times New Roman"/>
          <w:b/>
          <w:lang w:val="en-CA"/>
        </w:rPr>
        <w:t xml:space="preserve"> </w:t>
      </w:r>
      <w:r w:rsidR="00192137">
        <w:rPr>
          <w:rFonts w:ascii="Times New Roman" w:hAnsi="Times New Roman" w:cs="Times New Roman"/>
          <w:b/>
          <w:lang w:val="en-CA"/>
        </w:rPr>
        <w:t>Endoscopic Ear Surgery</w:t>
      </w:r>
      <w:commentRangeEnd w:id="0"/>
      <w:r w:rsidR="008053C3">
        <w:rPr>
          <w:rStyle w:val="CommentReference"/>
        </w:rPr>
        <w:commentReference w:id="0"/>
      </w:r>
    </w:p>
    <w:p w:rsidR="008F7415" w:rsidRDefault="00FC0708" w:rsidP="00B361BC">
      <w:pPr>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r w:rsidR="00910095">
        <w:rPr>
          <w:rFonts w:ascii="Times New Roman" w:hAnsi="Times New Roman" w:cs="Times New Roman"/>
          <w:lang w:val="en-CA"/>
        </w:rPr>
        <w:t>The Hospital for Sick Children in Toronto operates on</w:t>
      </w:r>
      <w:r w:rsidR="00D45441">
        <w:rPr>
          <w:rFonts w:ascii="Times New Roman" w:hAnsi="Times New Roman" w:cs="Times New Roman"/>
          <w:lang w:val="en-CA"/>
        </w:rPr>
        <w:t xml:space="preserve"> 1 450 surgical ear, nose, throat (ENT) cases annually </w:t>
      </w:r>
      <w:r w:rsidR="00D45441">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"URL" : "http://www.sickkids.ca/Otolaryngology/", "accessed" : { "date-parts" : [ [ "2016", "11", "1" ] ] }, "author" : [ { "dropping-particle" : "", "family" : "Children", "given" : "SickKids The Hospital for Sick", "non-dropping-particle" : "", "parse-names" : false, "suffix" : "" } ], "id" : "ITEM-1", "issued" : { "date-parts" : [ [ "2014" ] ] }, "title" : "Otolaryngology - Head and Neck Surgery", "type" : "webpage" }, "uris" : [ "http://www.mendeley.com/documents/?uuid=1eac7685-8026-4124-b03e-41a8dc174628" ] } ], "mendeley" : { "formattedCitation" : "[1]", "plainTextFormattedCitation" : "[1]" }, "properties" : { "noteIndex" : 0 }, "schema" : "https://github.com/citation-style-language/schema/raw/master/csl-citation.json" }</w:instrText>
      </w:r>
      <w:r w:rsidR="00D45441">
        <w:rPr>
          <w:rFonts w:ascii="Times New Roman" w:hAnsi="Times New Roman" w:cs="Times New Roman"/>
          <w:lang w:val="en-CA"/>
        </w:rPr>
        <w:fldChar w:fldCharType="separate"/>
      </w:r>
      <w:r w:rsidR="00D45441" w:rsidRPr="00D45441">
        <w:rPr>
          <w:rFonts w:ascii="Times New Roman" w:hAnsi="Times New Roman" w:cs="Times New Roman"/>
          <w:noProof/>
          <w:lang w:val="en-CA"/>
        </w:rPr>
        <w:t>[1]</w:t>
      </w:r>
      <w:r w:rsidR="00D45441">
        <w:rPr>
          <w:rFonts w:ascii="Times New Roman" w:hAnsi="Times New Roman" w:cs="Times New Roman"/>
          <w:lang w:val="en-CA"/>
        </w:rPr>
        <w:fldChar w:fldCharType="end"/>
      </w:r>
      <w:r w:rsidR="00D45441">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910095">
        <w:rPr>
          <w:rFonts w:ascii="Times New Roman" w:hAnsi="Times New Roman" w:cs="Times New Roman"/>
          <w:lang w:val="en-CA"/>
        </w:rPr>
        <w:t xml:space="preserve">ear surgery </w:t>
      </w:r>
      <w:r w:rsidR="008F7415" w:rsidRPr="00893888">
        <w:rPr>
          <w:rFonts w:ascii="Times New Roman" w:hAnsi="Times New Roman" w:cs="Times New Roman"/>
          <w:lang w:val="en-CA"/>
        </w:rPr>
        <w:t xml:space="preserve">procedures such as ear drum reconstruction, skin growth removal and hearing bone repair </w:t>
      </w:r>
      <w:r w:rsidR="008F7415">
        <w:rPr>
          <w:rFonts w:ascii="Times New Roman" w:hAnsi="Times New Roman" w:cs="Times New Roman"/>
          <w:lang w:val="en-CA"/>
        </w:rPr>
        <w:t xml:space="preserve">through a natural body opening, the ear </w:t>
      </w:r>
      <w:commentRangeStart w:id="1"/>
      <w:r w:rsidR="008F7415">
        <w:rPr>
          <w:rFonts w:ascii="Times New Roman" w:hAnsi="Times New Roman" w:cs="Times New Roman"/>
          <w:lang w:val="en-CA"/>
        </w:rPr>
        <w:t xml:space="preserve">canal </w:t>
      </w:r>
      <w:r w:rsidR="000430EB" w:rsidRPr="00893888">
        <w:rPr>
          <w:rFonts w:ascii="Times New Roman" w:hAnsi="Times New Roman" w:cs="Times New Roman"/>
          <w:lang w:val="en-CA"/>
        </w:rPr>
        <w:t>[1] [2]</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"[13]"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D45441" w:rsidRPr="00D45441">
        <w:rPr>
          <w:rFonts w:ascii="Times New Roman" w:hAnsi="Times New Roman" w:cs="Times New Roman"/>
          <w:noProof/>
          <w:lang w:val="en-CA"/>
        </w:rPr>
        <w:t>[2]</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8053C3" w:rsidRPr="008053C3">
        <w:rPr>
          <w:rFonts w:ascii="Times New Roman" w:hAnsi="Times New Roman" w:cs="Times New Roman"/>
          <w:lang w:val="en-CA"/>
        </w:rPr>
        <w:t xml:space="preserve"> </w:t>
      </w:r>
      <w:commentRangeEnd w:id="1"/>
      <w:r w:rsidR="00345568">
        <w:rPr>
          <w:rStyle w:val="CommentReference"/>
        </w:rPr>
        <w:commentReference w:id="1"/>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3950EA">
        <w:rPr>
          <w:rFonts w:ascii="Times New Roman" w:hAnsi="Times New Roman" w:cs="Times New Roman"/>
          <w:lang w:val="en-CA"/>
        </w:rPr>
        <w:t xml:space="preserve">. 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0430EB">
        <w:rPr>
          <w:rFonts w:ascii="Times New Roman" w:hAnsi="Times New Roman" w:cs="Times New Roman"/>
          <w:lang w:val="en-CA"/>
        </w:rPr>
        <w:t>. As well, TEES</w:t>
      </w:r>
      <w:r w:rsidR="008F7415">
        <w:rPr>
          <w:rFonts w:ascii="Times New Roman" w:hAnsi="Times New Roman" w:cs="Times New Roman"/>
          <w:lang w:val="en-CA"/>
        </w:rPr>
        <w:t xml:space="preserve"> </w:t>
      </w:r>
      <w:r w:rsidR="000430EB">
        <w:rPr>
          <w:rFonts w:ascii="Times New Roman" w:hAnsi="Times New Roman" w:cs="Times New Roman"/>
          <w:lang w:val="en-CA"/>
        </w:rPr>
        <w:t>has</w:t>
      </w:r>
      <w:r w:rsidR="008F7415">
        <w:rPr>
          <w:rFonts w:ascii="Times New Roman" w:hAnsi="Times New Roman" w:cs="Times New Roman"/>
          <w:lang w:val="en-CA"/>
        </w:rPr>
        <w:t xml:space="preserve"> significantly improved </w:t>
      </w:r>
      <w:proofErr w:type="spellStart"/>
      <w:r w:rsidR="008F7415" w:rsidRPr="008F7415">
        <w:rPr>
          <w:rFonts w:ascii="Times New Roman" w:hAnsi="Times New Roman" w:cs="Times New Roman"/>
          <w:lang w:val="en-CA"/>
        </w:rPr>
        <w:t>cosmesis</w:t>
      </w:r>
      <w:proofErr w:type="spellEnd"/>
      <w:r w:rsidR="008F7415">
        <w:rPr>
          <w:rFonts w:ascii="Times New Roman" w:hAnsi="Times New Roman" w:cs="Times New Roman"/>
          <w:lang w:val="en-CA"/>
        </w:rPr>
        <w:t xml:space="preserve"> which is very important to patients </w:t>
      </w:r>
      <w:r w:rsidR="00B07B9F" w:rsidRPr="00612A13">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"[13]"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D45441" w:rsidRPr="00D45441">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D45441">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"[3]", "plainTextFormattedCitation" : "[3]", "previouslyFormattedCitation" : "[3]"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8F7415" w:rsidRPr="00612A13">
        <w:rPr>
          <w:rFonts w:ascii="Times New Roman" w:hAnsi="Times New Roman" w:cs="Times New Roman"/>
          <w:noProof/>
          <w:lang w:val="en-CA"/>
        </w:rPr>
        <w:t>[3]</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0430EB">
        <w:rPr>
          <w:rFonts w:ascii="Times New Roman" w:hAnsi="Times New Roman" w:cs="Times New Roman"/>
          <w:lang w:val="en-CA"/>
        </w:rPr>
        <w:t xml:space="preserve"> </w:t>
      </w:r>
      <w:r w:rsidR="00345568">
        <w:rPr>
          <w:rFonts w:ascii="Times New Roman" w:hAnsi="Times New Roman" w:cs="Times New Roman"/>
          <w:lang w:val="en-CA"/>
        </w:rPr>
        <w:t xml:space="preserve">To date, </w:t>
      </w:r>
      <w:r w:rsidR="00345568" w:rsidRPr="00612A13">
        <w:rPr>
          <w:rFonts w:ascii="Times New Roman" w:hAnsi="Times New Roman" w:cs="Times New Roman"/>
          <w:lang w:val="en-CA"/>
        </w:rPr>
        <w:t>the literature has not</w:t>
      </w:r>
      <w:r w:rsidR="00345568">
        <w:rPr>
          <w:rFonts w:ascii="Times New Roman" w:hAnsi="Times New Roman" w:cs="Times New Roman"/>
        </w:rPr>
        <w:t xml:space="preserve"> yet reported specific reasons for this low adoption and there is little knowledge regarding how to improve its </w:t>
      </w:r>
      <w:commentRangeStart w:id="2"/>
      <w:r w:rsidR="00345568">
        <w:rPr>
          <w:rFonts w:ascii="Times New Roman" w:hAnsi="Times New Roman" w:cs="Times New Roman"/>
        </w:rPr>
        <w:t>use</w:t>
      </w:r>
      <w:commentRangeEnd w:id="2"/>
      <w:r w:rsidR="00D44B23">
        <w:rPr>
          <w:rStyle w:val="CommentReference"/>
        </w:rPr>
        <w:commentReference w:id="2"/>
      </w:r>
      <w:r w:rsidR="00345568">
        <w:rPr>
          <w:rFonts w:ascii="Times New Roman" w:hAnsi="Times New Roman" w:cs="Times New Roman"/>
        </w:rPr>
        <w:t xml:space="preserve">. </w:t>
      </w:r>
    </w:p>
    <w:p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192137">
        <w:rPr>
          <w:rFonts w:ascii="Times New Roman" w:hAnsi="Times New Roman" w:cs="Times New Roman"/>
          <w:lang w:val="en-CA"/>
        </w:rPr>
        <w:t>T</w:t>
      </w:r>
      <w:r w:rsidR="00FE138F" w:rsidRPr="00B71823">
        <w:rPr>
          <w:rFonts w:ascii="Times New Roman" w:hAnsi="Times New Roman" w:cs="Times New Roman"/>
          <w:lang w:val="en-CA"/>
        </w:rPr>
        <w:t>o increase the use of TEES</w:t>
      </w:r>
      <w:r w:rsidR="00FE138F">
        <w:rPr>
          <w:rFonts w:ascii="Times New Roman" w:hAnsi="Times New Roman" w:cs="Times New Roman"/>
          <w:lang w:val="en-CA"/>
        </w:rPr>
        <w:t>, the following will be investigated:</w:t>
      </w:r>
      <w:r w:rsidR="00FE138F" w:rsidRPr="00B71823">
        <w:rPr>
          <w:rFonts w:ascii="Times New Roman" w:hAnsi="Times New Roman" w:cs="Times New Roman"/>
          <w:lang w:val="en-CA"/>
        </w:rPr>
        <w:t xml:space="preserve"> a) </w:t>
      </w:r>
      <w:r w:rsidR="003950EA">
        <w:rPr>
          <w:rFonts w:ascii="Times New Roman" w:hAnsi="Times New Roman" w:cs="Times New Roman"/>
          <w:lang w:val="en-CA"/>
        </w:rPr>
        <w:t>t</w:t>
      </w:r>
      <w:r w:rsidR="00FE138F" w:rsidRPr="00B71823">
        <w:rPr>
          <w:rFonts w:ascii="Times New Roman" w:hAnsi="Times New Roman" w:cs="Times New Roman"/>
          <w:lang w:val="en-CA"/>
        </w:rPr>
        <w:t>he reason</w:t>
      </w:r>
      <w:r w:rsidR="003950EA">
        <w:rPr>
          <w:rFonts w:ascii="Times New Roman" w:hAnsi="Times New Roman" w:cs="Times New Roman"/>
          <w:lang w:val="en-CA"/>
        </w:rPr>
        <w:t>s</w:t>
      </w:r>
      <w:r w:rsidR="00FE138F" w:rsidRPr="00B71823">
        <w:rPr>
          <w:rFonts w:ascii="Times New Roman" w:hAnsi="Times New Roman" w:cs="Times New Roman"/>
          <w:lang w:val="en-CA"/>
        </w:rPr>
        <w:t xml:space="preserve"> surgeons </w:t>
      </w:r>
      <w:r w:rsidR="003950EA">
        <w:rPr>
          <w:rFonts w:ascii="Times New Roman" w:hAnsi="Times New Roman" w:cs="Times New Roman"/>
          <w:lang w:val="en-CA"/>
        </w:rPr>
        <w:t xml:space="preserve">have </w:t>
      </w:r>
      <w:r w:rsidR="00FE138F" w:rsidRPr="00B71823">
        <w:rPr>
          <w:rFonts w:ascii="Times New Roman" w:hAnsi="Times New Roman" w:cs="Times New Roman"/>
          <w:lang w:val="en-CA"/>
        </w:rPr>
        <w:t>not adopt</w:t>
      </w:r>
      <w:r w:rsidR="003950EA">
        <w:rPr>
          <w:rFonts w:ascii="Times New Roman" w:hAnsi="Times New Roman" w:cs="Times New Roman"/>
          <w:lang w:val="en-CA"/>
        </w:rPr>
        <w:t>ed</w:t>
      </w:r>
      <w:r w:rsidR="00FE138F" w:rsidRPr="00B71823">
        <w:rPr>
          <w:rFonts w:ascii="Times New Roman" w:hAnsi="Times New Roman" w:cs="Times New Roman"/>
          <w:lang w:val="en-CA"/>
        </w:rPr>
        <w:t xml:space="preserve"> TEES and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 tools</w:t>
      </w:r>
      <w:r w:rsidR="00910095">
        <w:rPr>
          <w:rFonts w:ascii="Times New Roman" w:hAnsi="Times New Roman" w:cs="Times New Roman"/>
        </w:rPr>
        <w:t xml:space="preserve"> </w:t>
      </w:r>
      <w:r w:rsidR="00910095">
        <w:rPr>
          <w:rFonts w:ascii="Times New Roman" w:hAnsi="Times New Roman" w:cs="Times New Roman"/>
          <w:lang w:val="en-CA"/>
        </w:rPr>
        <w:t>will be investigated</w:t>
      </w:r>
      <w:proofErr w:type="gramStart"/>
      <w:r w:rsidR="00910095">
        <w:rPr>
          <w:rFonts w:ascii="Times New Roman" w:hAnsi="Times New Roman" w:cs="Times New Roman"/>
          <w:lang w:val="en-CA"/>
        </w:rPr>
        <w:t>:</w:t>
      </w:r>
      <w:r w:rsidR="00FE138F" w:rsidRPr="00B71823">
        <w:rPr>
          <w:rFonts w:ascii="Times New Roman" w:hAnsi="Times New Roman" w:cs="Times New Roman"/>
        </w:rPr>
        <w:t>.</w:t>
      </w:r>
      <w:proofErr w:type="gramEnd"/>
      <w:r w:rsidR="00FE138F">
        <w:rPr>
          <w:rFonts w:ascii="Times New Roman" w:hAnsi="Times New Roman" w:cs="Times New Roman"/>
        </w:rPr>
        <w:t xml:space="preserve"> This</w:t>
      </w:r>
      <w:r w:rsidR="00345568">
        <w:rPr>
          <w:rFonts w:ascii="Times New Roman" w:hAnsi="Times New Roman" w:cs="Times New Roman"/>
        </w:rPr>
        <w:t xml:space="preserve"> data</w:t>
      </w:r>
      <w:r w:rsidR="00FE138F">
        <w:rPr>
          <w:rFonts w:ascii="Times New Roman" w:hAnsi="Times New Roman" w:cs="Times New Roman"/>
        </w:rPr>
        <w:t xml:space="preserve"> will </w:t>
      </w:r>
      <w:r w:rsidR="00345568">
        <w:rPr>
          <w:rFonts w:ascii="Times New Roman" w:hAnsi="Times New Roman" w:cs="Times New Roman"/>
        </w:rPr>
        <w:t xml:space="preserve">be used to </w:t>
      </w:r>
      <w:r w:rsidR="00FE138F">
        <w:rPr>
          <w:rFonts w:ascii="Times New Roman" w:hAnsi="Times New Roman" w:cs="Times New Roman"/>
        </w:rPr>
        <w:t xml:space="preserve">develop criteria against which new instrumentation </w:t>
      </w:r>
      <w:r w:rsidR="00345568">
        <w:rPr>
          <w:rFonts w:ascii="Times New Roman" w:hAnsi="Times New Roman" w:cs="Times New Roman"/>
        </w:rPr>
        <w:t xml:space="preserve">can </w:t>
      </w:r>
      <w:r w:rsidR="00FE138F">
        <w:rPr>
          <w:rFonts w:ascii="Times New Roman" w:hAnsi="Times New Roman" w:cs="Times New Roman"/>
        </w:rPr>
        <w:t>be designed and tested</w:t>
      </w:r>
      <w:r w:rsidR="007443E1">
        <w:rPr>
          <w:rFonts w:ascii="Times New Roman" w:hAnsi="Times New Roman" w:cs="Times New Roman"/>
        </w:rPr>
        <w:t>. Since TEES has not been adopted widely by ear surgeons,</w:t>
      </w:r>
      <w:ins w:id="3" w:author="Arushri Swarup" w:date="2016-11-01T16:18:00Z">
        <w:r w:rsidR="00986E81">
          <w:rPr>
            <w:rFonts w:ascii="Times New Roman" w:hAnsi="Times New Roman" w:cs="Times New Roman"/>
          </w:rPr>
          <w:t xml:space="preserve"> </w:t>
        </w:r>
      </w:ins>
      <w:commentRangeStart w:id="4"/>
      <w:r w:rsidR="00345568">
        <w:rPr>
          <w:rFonts w:ascii="Times New Roman" w:hAnsi="Times New Roman" w:cs="Times New Roman"/>
        </w:rPr>
        <w:t xml:space="preserve">I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proofErr w:type="spellStart"/>
      <w:r w:rsidR="00D44B23">
        <w:rPr>
          <w:rFonts w:ascii="Times New Roman" w:hAnsi="Times New Roman" w:cs="Times New Roman"/>
          <w:lang w:val="en-CA"/>
        </w:rPr>
        <w:t>otologists</w:t>
      </w:r>
      <w:proofErr w:type="spellEnd"/>
      <w:r w:rsidR="007443E1">
        <w:rPr>
          <w:rFonts w:ascii="Times New Roman" w:hAnsi="Times New Roman" w:cs="Times New Roman"/>
          <w:lang w:val="en-CA"/>
        </w:rPr>
        <w:t xml:space="preserve"> (ear surgeons)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4101E3">
        <w:rPr>
          <w:rFonts w:ascii="Times New Roman" w:hAnsi="Times New Roman" w:cs="Times New Roman"/>
        </w:rPr>
        <w:t xml:space="preserve">. </w:t>
      </w:r>
      <w:commentRangeEnd w:id="4"/>
      <w:r w:rsidR="00D44B23">
        <w:rPr>
          <w:rStyle w:val="CommentReference"/>
        </w:rPr>
        <w:commentReference w:id="4"/>
      </w:r>
      <w:r w:rsidR="004101E3">
        <w:rPr>
          <w:rFonts w:ascii="Times New Roman" w:hAnsi="Times New Roman" w:cs="Times New Roman"/>
        </w:rPr>
        <w:t xml:space="preserve">To elaborate, existing </w:t>
      </w:r>
      <w:proofErr w:type="spellStart"/>
      <w:r w:rsidR="004101E3">
        <w:rPr>
          <w:rFonts w:ascii="Times New Roman" w:hAnsi="Times New Roman" w:cs="Times New Roman"/>
        </w:rPr>
        <w:t>otologic</w:t>
      </w:r>
      <w:proofErr w:type="spellEnd"/>
      <w:r w:rsidR="004101E3">
        <w:rPr>
          <w:rFonts w:ascii="Times New Roman" w:hAnsi="Times New Roman" w:cs="Times New Roman"/>
        </w:rPr>
        <w:t xml:space="preserve"> instruments are</w:t>
      </w:r>
      <w:r w:rsidR="004101E3" w:rsidRPr="004101E3">
        <w:rPr>
          <w:rFonts w:ascii="Times New Roman" w:hAnsi="Times New Roman" w:cs="Times New Roman"/>
        </w:rPr>
        <w:t xml:space="preserve"> developed for two-handed microscope-guided surgery </w:t>
      </w:r>
      <w:r w:rsidR="003950EA">
        <w:rPr>
          <w:rFonts w:ascii="Times New Roman" w:hAnsi="Times New Roman" w:cs="Times New Roman"/>
        </w:rPr>
        <w:t>and are not optimized for TEES, making</w:t>
      </w:r>
      <w:r w:rsidR="004101E3">
        <w:rPr>
          <w:rFonts w:ascii="Times New Roman" w:hAnsi="Times New Roman" w:cs="Times New Roman"/>
        </w:rPr>
        <w:t xml:space="preserve"> one-handed operation challenging. 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del w:id="5" w:author="Arushri Swarup" w:date="2016-11-01T16:12:00Z">
        <w:r w:rsidR="00F266E4" w:rsidDel="007443E1">
          <w:rPr>
            <w:rFonts w:ascii="Times New Roman" w:hAnsi="Times New Roman" w:cs="Times New Roman"/>
          </w:rPr>
          <w:delText xml:space="preserve">and </w:delText>
        </w:r>
      </w:del>
      <w:r w:rsidR="004101E3">
        <w:rPr>
          <w:rFonts w:ascii="Times New Roman" w:hAnsi="Times New Roman" w:cs="Times New Roman"/>
        </w:rPr>
        <w:t xml:space="preserve">to </w:t>
      </w:r>
      <w:ins w:id="6" w:author="Arushri Swarup" w:date="2016-11-01T16:12:00Z">
        <w:r w:rsidR="007443E1">
          <w:rPr>
            <w:rFonts w:ascii="Times New Roman" w:hAnsi="Times New Roman" w:cs="Times New Roman"/>
          </w:rPr>
          <w:t xml:space="preserve">motivate the endoscopic ear surgery community to </w:t>
        </w:r>
      </w:ins>
      <w:r w:rsidR="004101E3">
        <w:rPr>
          <w:rFonts w:ascii="Times New Roman" w:hAnsi="Times New Roman" w:cs="Times New Roman"/>
        </w:rPr>
        <w:t xml:space="preserve">fabricate and test </w:t>
      </w:r>
      <w:r w:rsidR="00F266E4">
        <w:rPr>
          <w:rFonts w:ascii="Times New Roman" w:hAnsi="Times New Roman" w:cs="Times New Roman"/>
        </w:rPr>
        <w:t>new instruments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21241E">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"[2]", "plainTextFormattedCitation" : "[2]", "previouslyFormattedCitation" : "[2]"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21241E" w:rsidRPr="00893888">
        <w:rPr>
          <w:rFonts w:ascii="Times New Roman" w:hAnsi="Times New Roman" w:cs="Times New Roman"/>
          <w:noProof/>
          <w:lang w:val="en-CA"/>
        </w:rPr>
        <w:t>[2]</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5373BB" w:rsidRPr="002471A4" w:rsidRDefault="00FC0708" w:rsidP="00B361BC">
      <w:pPr>
        <w:jc w:val="both"/>
        <w:rPr>
          <w:rFonts w:ascii="Times New Roman" w:hAnsi="Times New Roman" w:cs="Times New Roman"/>
          <w:lang w:val="en-CA"/>
        </w:rPr>
      </w:pPr>
      <w:r w:rsidRPr="002471A4">
        <w:rPr>
          <w:rFonts w:ascii="Times New Roman" w:hAnsi="Times New Roman" w:cs="Times New Roman"/>
          <w:b/>
          <w:lang w:val="en-CA"/>
        </w:rPr>
        <w:t>Experimental Approach</w:t>
      </w:r>
      <w:r w:rsidR="00077191" w:rsidRPr="002471A4">
        <w:rPr>
          <w:rFonts w:ascii="Times New Roman" w:hAnsi="Times New Roman" w:cs="Times New Roman"/>
          <w:b/>
          <w:lang w:val="en-CA"/>
        </w:rPr>
        <w:t xml:space="preserve"> and Methods/Procedures:</w:t>
      </w:r>
      <w:r w:rsidR="00B361BC">
        <w:rPr>
          <w:rFonts w:ascii="Times New Roman" w:hAnsi="Times New Roman" w:cs="Times New Roman"/>
          <w:b/>
          <w:lang w:val="en-CA"/>
        </w:rPr>
        <w:t xml:space="preserve"> </w:t>
      </w:r>
      <w:r w:rsidR="00B361BC">
        <w:rPr>
          <w:rFonts w:ascii="Times New Roman" w:hAnsi="Times New Roman" w:cs="Times New Roman"/>
        </w:rPr>
        <w:t>The following</w:t>
      </w:r>
      <w:r w:rsidR="00B361BC" w:rsidRPr="00893888">
        <w:rPr>
          <w:rFonts w:ascii="Times New Roman" w:hAnsi="Times New Roman" w:cs="Times New Roman"/>
        </w:rPr>
        <w:t xml:space="preserve"> aims integrat</w:t>
      </w:r>
      <w:r w:rsidR="00B361BC">
        <w:rPr>
          <w:rFonts w:ascii="Times New Roman" w:hAnsi="Times New Roman" w:cs="Times New Roman"/>
        </w:rPr>
        <w:t>e both</w:t>
      </w:r>
      <w:r w:rsidR="00B361BC" w:rsidRPr="00893888">
        <w:rPr>
          <w:rFonts w:ascii="Times New Roman" w:hAnsi="Times New Roman" w:cs="Times New Roman"/>
        </w:rPr>
        <w:t xml:space="preserve"> the</w:t>
      </w:r>
      <w:r w:rsidR="00B361BC">
        <w:rPr>
          <w:rFonts w:ascii="Times New Roman" w:hAnsi="Times New Roman" w:cs="Times New Roman"/>
        </w:rPr>
        <w:t xml:space="preserve"> Biomedical E</w:t>
      </w:r>
      <w:r w:rsidR="00B361BC" w:rsidRPr="00893888">
        <w:rPr>
          <w:rFonts w:ascii="Times New Roman" w:hAnsi="Times New Roman" w:cs="Times New Roman"/>
        </w:rPr>
        <w:t>ngineering</w:t>
      </w:r>
      <w:r w:rsidR="00B361BC">
        <w:rPr>
          <w:rFonts w:ascii="Times New Roman" w:hAnsi="Times New Roman" w:cs="Times New Roman"/>
        </w:rPr>
        <w:t xml:space="preserve"> and Clinical R</w:t>
      </w:r>
      <w:r w:rsidR="00B361BC" w:rsidRPr="00893888">
        <w:rPr>
          <w:rFonts w:ascii="Times New Roman" w:hAnsi="Times New Roman" w:cs="Times New Roman"/>
        </w:rPr>
        <w:t>esearch pillars of CIHR</w:t>
      </w:r>
      <w:r w:rsidR="00B361BC">
        <w:rPr>
          <w:rFonts w:ascii="Times New Roman" w:hAnsi="Times New Roman" w:cs="Times New Roman"/>
        </w:rPr>
        <w:t>.</w:t>
      </w:r>
      <w:r w:rsidR="00077191">
        <w:rPr>
          <w:rFonts w:ascii="Times New Roman" w:hAnsi="Times New Roman" w:cs="Times New Roman"/>
          <w:lang w:val="en-CA"/>
        </w:rPr>
        <w:t xml:space="preserve"> </w:t>
      </w:r>
      <w:r w:rsidR="005373BB" w:rsidRPr="00893888">
        <w:rPr>
          <w:rFonts w:ascii="Times New Roman" w:hAnsi="Times New Roman" w:cs="Times New Roman"/>
          <w:i/>
        </w:rPr>
        <w:t>Aim 1:</w:t>
      </w:r>
      <w:r w:rsidR="005373BB" w:rsidRPr="00893888">
        <w:rPr>
          <w:rFonts w:ascii="Times New Roman" w:hAnsi="Times New Roman" w:cs="Times New Roman"/>
          <w:b/>
        </w:rPr>
        <w:t xml:space="preserve"> </w:t>
      </w:r>
      <w:r w:rsidR="005373BB" w:rsidRPr="00893888">
        <w:rPr>
          <w:rFonts w:ascii="Times New Roman" w:hAnsi="Times New Roman" w:cs="Times New Roman"/>
        </w:rPr>
        <w:t>A needs assessment survey</w:t>
      </w:r>
      <w:r w:rsidR="002471A4">
        <w:rPr>
          <w:rFonts w:ascii="Times New Roman" w:hAnsi="Times New Roman" w:cs="Times New Roman"/>
        </w:rPr>
        <w:t xml:space="preserve">, sent to </w:t>
      </w:r>
      <w:r w:rsidR="00296C2F">
        <w:rPr>
          <w:rFonts w:ascii="Times New Roman" w:hAnsi="Times New Roman" w:cs="Times New Roman"/>
        </w:rPr>
        <w:t xml:space="preserve">__ </w:t>
      </w:r>
      <w:proofErr w:type="spellStart"/>
      <w:r w:rsidR="002471A4">
        <w:rPr>
          <w:rFonts w:ascii="Times New Roman" w:hAnsi="Times New Roman" w:cs="Times New Roman"/>
        </w:rPr>
        <w:t>otologists</w:t>
      </w:r>
      <w:proofErr w:type="spellEnd"/>
      <w:r w:rsidR="002471A4">
        <w:rPr>
          <w:rFonts w:ascii="Times New Roman" w:hAnsi="Times New Roman" w:cs="Times New Roman"/>
        </w:rPr>
        <w:t xml:space="preserve"> internationally</w:t>
      </w:r>
      <w:r w:rsidR="005373BB"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005373BB"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005373BB" w:rsidRPr="00893888">
        <w:rPr>
          <w:rFonts w:ascii="Times New Roman" w:hAnsi="Times New Roman" w:cs="Times New Roman"/>
        </w:rPr>
        <w:t>based on lo</w:t>
      </w:r>
      <w:r w:rsidR="002471A4">
        <w:rPr>
          <w:rFonts w:ascii="Times New Roman" w:hAnsi="Times New Roman" w:cs="Times New Roman"/>
        </w:rPr>
        <w:t>cal otolaryngologists’ feedback on TEES</w:t>
      </w:r>
      <w:r w:rsidR="005373BB" w:rsidRPr="00893888">
        <w:rPr>
          <w:rFonts w:ascii="Times New Roman" w:hAnsi="Times New Roman" w:cs="Times New Roman"/>
        </w:rPr>
        <w:t xml:space="preserve">. A </w:t>
      </w:r>
      <w:r w:rsidR="002A477C">
        <w:rPr>
          <w:rFonts w:ascii="Times New Roman" w:hAnsi="Times New Roman" w:cs="Times New Roman"/>
        </w:rPr>
        <w:t xml:space="preserve">separate </w:t>
      </w:r>
      <w:r w:rsidR="005373BB" w:rsidRPr="00893888">
        <w:rPr>
          <w:rFonts w:ascii="Times New Roman" w:hAnsi="Times New Roman" w:cs="Times New Roman"/>
        </w:rPr>
        <w:t>time</w:t>
      </w:r>
      <w:r w:rsidR="002A477C">
        <w:rPr>
          <w:rFonts w:ascii="Times New Roman" w:hAnsi="Times New Roman" w:cs="Times New Roman"/>
        </w:rPr>
        <w:t>-</w:t>
      </w:r>
      <w:r w:rsidR="005373BB" w:rsidRPr="00893888">
        <w:rPr>
          <w:rFonts w:ascii="Times New Roman" w:hAnsi="Times New Roman" w:cs="Times New Roman"/>
        </w:rPr>
        <w:t>flow analysis</w:t>
      </w:r>
      <w:r w:rsidR="00077191">
        <w:rPr>
          <w:rFonts w:ascii="Times New Roman" w:hAnsi="Times New Roman" w:cs="Times New Roman"/>
        </w:rPr>
        <w:t>,</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 </w:t>
      </w:r>
      <w:proofErr w:type="gramStart"/>
      <w:r w:rsidR="002A477C">
        <w:rPr>
          <w:rFonts w:ascii="Times New Roman" w:hAnsi="Times New Roman" w:cs="Times New Roman"/>
        </w:rPr>
        <w:t>TEES</w:t>
      </w:r>
      <w:proofErr w:type="gramEnd"/>
      <w:r w:rsidR="002A477C">
        <w:rPr>
          <w:rFonts w:ascii="Times New Roman" w:hAnsi="Times New Roman" w:cs="Times New Roman"/>
        </w:rPr>
        <w:t xml:space="preserve"> procedures conducted by surgeons at the Hospital for Sick Children</w:t>
      </w:r>
      <w:r w:rsidR="00077191">
        <w:rPr>
          <w:rFonts w:ascii="Times New Roman" w:hAnsi="Times New Roman" w:cs="Times New Roman"/>
        </w:rPr>
        <w:t xml:space="preserve">, will </w:t>
      </w:r>
      <w:r w:rsidR="005373BB" w:rsidRPr="00893888">
        <w:rPr>
          <w:rFonts w:ascii="Times New Roman" w:hAnsi="Times New Roman" w:cs="Times New Roman"/>
        </w:rPr>
        <w:t>quantify</w:t>
      </w:r>
      <w:r w:rsidR="002471A4">
        <w:rPr>
          <w:rFonts w:ascii="Times New Roman" w:hAnsi="Times New Roman" w:cs="Times New Roman"/>
        </w:rPr>
        <w:t xml:space="preserve"> the efficiency of current </w:t>
      </w:r>
      <w:r w:rsidR="002A477C">
        <w:rPr>
          <w:rFonts w:ascii="Times New Roman" w:hAnsi="Times New Roman" w:cs="Times New Roman"/>
        </w:rPr>
        <w:t>TEES tools.</w:t>
      </w:r>
      <w:r w:rsidR="00F95DCB" w:rsidRPr="00893888">
        <w:rPr>
          <w:rFonts w:ascii="Times New Roman" w:hAnsi="Times New Roman" w:cs="Times New Roman"/>
        </w:rPr>
        <w:t xml:space="preserve"> </w:t>
      </w:r>
      <w:r w:rsidR="00296C2F">
        <w:rPr>
          <w:rFonts w:ascii="Times New Roman" w:hAnsi="Times New Roman" w:cs="Times New Roman"/>
        </w:rPr>
        <w:t>The results will be analyzed using descriptive s</w:t>
      </w:r>
      <w:r w:rsidR="002471A4">
        <w:rPr>
          <w:rFonts w:ascii="Times New Roman" w:hAnsi="Times New Roman" w:cs="Times New Roman"/>
        </w:rPr>
        <w:t>tatistic</w:t>
      </w:r>
      <w:r w:rsidR="00296C2F">
        <w:rPr>
          <w:rFonts w:ascii="Times New Roman" w:hAnsi="Times New Roman" w:cs="Times New Roman"/>
        </w:rPr>
        <w:t>s</w:t>
      </w:r>
      <w:r w:rsidR="002471A4">
        <w:rPr>
          <w:rFonts w:ascii="Times New Roman" w:hAnsi="Times New Roman" w:cs="Times New Roman"/>
        </w:rPr>
        <w:t xml:space="preserve"> </w:t>
      </w:r>
      <w:r w:rsidR="00296C2F">
        <w:rPr>
          <w:rFonts w:ascii="Times New Roman" w:hAnsi="Times New Roman" w:cs="Times New Roman"/>
        </w:rPr>
        <w:t xml:space="preserve">and disseminated through </w:t>
      </w:r>
      <w:r w:rsidR="00F95DCB" w:rsidRPr="00893888">
        <w:rPr>
          <w:rFonts w:ascii="Times New Roman" w:hAnsi="Times New Roman" w:cs="Times New Roman"/>
        </w:rPr>
        <w:t>peer-reviewed otolaryngology journal</w:t>
      </w:r>
      <w:r w:rsidR="00A53A1B">
        <w:rPr>
          <w:rFonts w:ascii="Times New Roman" w:hAnsi="Times New Roman" w:cs="Times New Roman"/>
        </w:rPr>
        <w:t>s</w:t>
      </w:r>
      <w:r w:rsidR="00F95DCB" w:rsidRPr="00893888">
        <w:rPr>
          <w:rFonts w:ascii="Times New Roman" w:hAnsi="Times New Roman" w:cs="Times New Roman"/>
        </w:rPr>
        <w:t xml:space="preserve"> to</w:t>
      </w:r>
      <w:r w:rsidR="002A477C">
        <w:rPr>
          <w:rFonts w:ascii="Times New Roman" w:hAnsi="Times New Roman" w:cs="Times New Roman"/>
        </w:rPr>
        <w:t xml:space="preserve"> </w:t>
      </w:r>
      <w:r w:rsidR="002471A4">
        <w:rPr>
          <w:rFonts w:ascii="Times New Roman" w:hAnsi="Times New Roman" w:cs="Times New Roman"/>
        </w:rPr>
        <w:t xml:space="preserve">provide criteria for the development of </w:t>
      </w:r>
      <w:r w:rsidR="00296C2F">
        <w:rPr>
          <w:rFonts w:ascii="Times New Roman" w:hAnsi="Times New Roman" w:cs="Times New Roman"/>
        </w:rPr>
        <w:t xml:space="preserve">novel, </w:t>
      </w:r>
      <w:r w:rsidR="002471A4">
        <w:rPr>
          <w:rFonts w:ascii="Times New Roman" w:hAnsi="Times New Roman" w:cs="Times New Roman"/>
        </w:rPr>
        <w:t>safe</w:t>
      </w:r>
      <w:r w:rsidR="00296C2F">
        <w:rPr>
          <w:rFonts w:ascii="Times New Roman" w:hAnsi="Times New Roman" w:cs="Times New Roman"/>
        </w:rPr>
        <w:t xml:space="preserve"> and </w:t>
      </w:r>
      <w:r w:rsidR="002471A4">
        <w:rPr>
          <w:rFonts w:ascii="Times New Roman" w:hAnsi="Times New Roman" w:cs="Times New Roman"/>
        </w:rPr>
        <w:t xml:space="preserve">efficient </w:t>
      </w:r>
      <w:proofErr w:type="gramStart"/>
      <w:r w:rsidR="00296C2F">
        <w:rPr>
          <w:rFonts w:ascii="Times New Roman" w:hAnsi="Times New Roman" w:cs="Times New Roman"/>
        </w:rPr>
        <w:t>T</w:t>
      </w:r>
      <w:r w:rsidR="002471A4">
        <w:rPr>
          <w:rFonts w:ascii="Times New Roman" w:hAnsi="Times New Roman" w:cs="Times New Roman"/>
        </w:rPr>
        <w:t>EES</w:t>
      </w:r>
      <w:proofErr w:type="gramEnd"/>
      <w:r w:rsidR="002A477C">
        <w:rPr>
          <w:rFonts w:ascii="Times New Roman" w:hAnsi="Times New Roman" w:cs="Times New Roman"/>
        </w:rPr>
        <w:t xml:space="preserve"> instrument</w:t>
      </w:r>
      <w:r w:rsidR="00296C2F">
        <w:rPr>
          <w:rFonts w:ascii="Times New Roman" w:hAnsi="Times New Roman" w:cs="Times New Roman"/>
        </w:rPr>
        <w:t>s</w:t>
      </w:r>
      <w:r w:rsidR="00992FC5" w:rsidRPr="00893888">
        <w:rPr>
          <w:rFonts w:ascii="Times New Roman" w:hAnsi="Times New Roman" w:cs="Times New Roman"/>
        </w:rPr>
        <w:t>.</w:t>
      </w:r>
      <w:r w:rsidR="002471A4">
        <w:rPr>
          <w:rFonts w:ascii="Times New Roman" w:hAnsi="Times New Roman" w:cs="Times New Roman"/>
          <w:lang w:val="en-CA"/>
        </w:rPr>
        <w:t xml:space="preserve"> </w:t>
      </w:r>
      <w:r w:rsidR="005373BB" w:rsidRPr="00893888">
        <w:rPr>
          <w:rFonts w:ascii="Times New Roman" w:hAnsi="Times New Roman" w:cs="Times New Roman"/>
          <w:i/>
        </w:rPr>
        <w:t>Aim 2:</w:t>
      </w:r>
      <w:r w:rsidR="005373BB" w:rsidRPr="00893888">
        <w:rPr>
          <w:rFonts w:ascii="Times New Roman" w:hAnsi="Times New Roman" w:cs="Times New Roman"/>
          <w:b/>
        </w:rPr>
        <w:t xml:space="preserve"> </w:t>
      </w:r>
      <w:ins w:id="7" w:author="Arushri Swarup" w:date="2016-11-01T16:13:00Z">
        <w:r w:rsidR="007443E1">
          <w:rPr>
            <w:rFonts w:ascii="Times New Roman" w:hAnsi="Times New Roman" w:cs="Times New Roman"/>
            <w:b/>
          </w:rPr>
          <w:t xml:space="preserve">A workspace analysis, whereby I will take a CT scan and construct a 3D Computer model integrating the endoscope inside the ear canal. The project investigator, a TEES </w:t>
        </w:r>
        <w:proofErr w:type="spellStart"/>
        <w:r w:rsidR="007443E1">
          <w:rPr>
            <w:rFonts w:ascii="Times New Roman" w:hAnsi="Times New Roman" w:cs="Times New Roman"/>
            <w:b/>
          </w:rPr>
          <w:t>otologist</w:t>
        </w:r>
        <w:proofErr w:type="spellEnd"/>
        <w:r w:rsidR="007443E1">
          <w:rPr>
            <w:rFonts w:ascii="Times New Roman" w:hAnsi="Times New Roman" w:cs="Times New Roman"/>
            <w:b/>
          </w:rPr>
          <w:t xml:space="preserve">, will perform ear surgery </w:t>
        </w:r>
      </w:ins>
      <w:ins w:id="8" w:author="Arushri Swarup" w:date="2016-11-01T16:14:00Z">
        <w:r w:rsidR="007443E1">
          <w:rPr>
            <w:rFonts w:ascii="Times New Roman" w:hAnsi="Times New Roman" w:cs="Times New Roman"/>
            <w:b/>
          </w:rPr>
          <w:t>maneuvers</w:t>
        </w:r>
      </w:ins>
      <w:ins w:id="9" w:author="Arushri Swarup" w:date="2016-11-01T16:13:00Z">
        <w:r w:rsidR="007443E1">
          <w:rPr>
            <w:rFonts w:ascii="Times New Roman" w:hAnsi="Times New Roman" w:cs="Times New Roman"/>
            <w:b/>
          </w:rPr>
          <w:t xml:space="preserve"> </w:t>
        </w:r>
      </w:ins>
      <w:ins w:id="10" w:author="Arushri Swarup" w:date="2016-11-01T16:14:00Z">
        <w:r w:rsidR="007443E1">
          <w:rPr>
            <w:rFonts w:ascii="Times New Roman" w:hAnsi="Times New Roman" w:cs="Times New Roman"/>
            <w:b/>
          </w:rPr>
          <w:t xml:space="preserve">inside a </w:t>
        </w:r>
      </w:ins>
      <w:ins w:id="11" w:author="Arushri Swarup" w:date="2016-11-01T16:13:00Z">
        <w:r w:rsidR="007443E1">
          <w:rPr>
            <w:rFonts w:ascii="Times New Roman" w:hAnsi="Times New Roman" w:cs="Times New Roman"/>
            <w:b/>
          </w:rPr>
          <w:t>physical 3D printed model of the ear canal</w:t>
        </w:r>
      </w:ins>
      <w:ins w:id="12" w:author="Arushri Swarup" w:date="2016-11-01T16:14:00Z">
        <w:r w:rsidR="007443E1">
          <w:rPr>
            <w:rFonts w:ascii="Times New Roman" w:hAnsi="Times New Roman" w:cs="Times New Roman"/>
            <w:b/>
          </w:rPr>
          <w:t xml:space="preserve">. The instrument used will have electromagnetic sensors attached to it so the </w:t>
        </w:r>
      </w:ins>
      <w:ins w:id="13" w:author="Arushri Swarup" w:date="2016-11-01T16:15:00Z">
        <w:r w:rsidR="007443E1">
          <w:rPr>
            <w:rFonts w:ascii="Times New Roman" w:hAnsi="Times New Roman" w:cs="Times New Roman"/>
            <w:b/>
          </w:rPr>
          <w:t>workspace</w:t>
        </w:r>
      </w:ins>
      <w:ins w:id="14" w:author="Arushri Swarup" w:date="2016-11-01T16:14:00Z">
        <w:r w:rsidR="007443E1">
          <w:rPr>
            <w:rFonts w:ascii="Times New Roman" w:hAnsi="Times New Roman" w:cs="Times New Roman"/>
            <w:b/>
          </w:rPr>
          <w:t xml:space="preserve"> </w:t>
        </w:r>
      </w:ins>
      <w:ins w:id="15" w:author="Arushri Swarup" w:date="2016-11-01T16:15:00Z">
        <w:r w:rsidR="007443E1">
          <w:rPr>
            <w:rFonts w:ascii="Times New Roman" w:hAnsi="Times New Roman" w:cs="Times New Roman"/>
            <w:b/>
          </w:rPr>
          <w:t xml:space="preserve">of the tip of the tool can be mapped and integrated into the computer model. This will create a platform by which new tools can be designed to perform the desired functions, as specified in the needs assessment. </w:t>
        </w:r>
      </w:ins>
      <w:moveFromRangeStart w:id="16" w:author="Arushri Swarup" w:date="2016-11-01T16:16:00Z" w:name="move465780337"/>
      <w:commentRangeStart w:id="17"/>
      <w:moveFrom w:id="18" w:author="Arushri Swarup" w:date="2016-11-01T16:16:00Z">
        <w:r w:rsidR="005373BB" w:rsidRPr="00893888" w:rsidDel="007443E1">
          <w:rPr>
            <w:rFonts w:ascii="Times New Roman" w:hAnsi="Times New Roman" w:cs="Times New Roman"/>
          </w:rPr>
          <w:t>An initial, functional prototy</w:t>
        </w:r>
        <w:r w:rsidR="00265DB4" w:rsidDel="007443E1">
          <w:rPr>
            <w:rFonts w:ascii="Times New Roman" w:hAnsi="Times New Roman" w:cs="Times New Roman"/>
          </w:rPr>
          <w:t xml:space="preserve">pe </w:t>
        </w:r>
        <w:r w:rsidR="00296C2F" w:rsidDel="007443E1">
          <w:rPr>
            <w:rFonts w:ascii="Times New Roman" w:hAnsi="Times New Roman" w:cs="Times New Roman"/>
          </w:rPr>
          <w:t xml:space="preserve">instrument platform </w:t>
        </w:r>
        <w:r w:rsidR="00265DB4" w:rsidDel="007443E1">
          <w:rPr>
            <w:rFonts w:ascii="Times New Roman" w:hAnsi="Times New Roman" w:cs="Times New Roman"/>
          </w:rPr>
          <w:t>was</w:t>
        </w:r>
        <w:r w:rsidR="002471A4" w:rsidDel="007443E1">
          <w:rPr>
            <w:rFonts w:ascii="Times New Roman" w:hAnsi="Times New Roman" w:cs="Times New Roman"/>
          </w:rPr>
          <w:t xml:space="preserve"> </w:t>
        </w:r>
        <w:r w:rsidR="00296C2F" w:rsidDel="007443E1">
          <w:rPr>
            <w:rFonts w:ascii="Times New Roman" w:hAnsi="Times New Roman" w:cs="Times New Roman"/>
          </w:rPr>
          <w:t xml:space="preserve">designed </w:t>
        </w:r>
        <w:r w:rsidR="002471A4" w:rsidDel="007443E1">
          <w:rPr>
            <w:rFonts w:ascii="Times New Roman" w:hAnsi="Times New Roman" w:cs="Times New Roman"/>
          </w:rPr>
          <w:t>and tested</w:t>
        </w:r>
        <w:r w:rsidR="005373BB" w:rsidRPr="00893888" w:rsidDel="007443E1">
          <w:rPr>
            <w:rFonts w:ascii="Times New Roman" w:hAnsi="Times New Roman" w:cs="Times New Roman"/>
          </w:rPr>
          <w:t xml:space="preserve"> by the supervisor and student to facilitate</w:t>
        </w:r>
        <w:r w:rsidR="00265DB4" w:rsidDel="007443E1">
          <w:rPr>
            <w:rFonts w:ascii="Times New Roman" w:hAnsi="Times New Roman" w:cs="Times New Roman"/>
          </w:rPr>
          <w:t xml:space="preserve"> ear drum reconstruction surgery.</w:t>
        </w:r>
        <w:r w:rsidR="005373BB" w:rsidRPr="00893888" w:rsidDel="007443E1">
          <w:rPr>
            <w:rFonts w:ascii="Times New Roman" w:hAnsi="Times New Roman" w:cs="Times New Roman"/>
          </w:rPr>
          <w:t xml:space="preserve"> </w:t>
        </w:r>
        <w:r w:rsidR="00296C2F" w:rsidDel="007443E1">
          <w:rPr>
            <w:rFonts w:ascii="Times New Roman" w:hAnsi="Times New Roman" w:cs="Times New Roman"/>
          </w:rPr>
          <w:t>This platform will be used as a base to develop</w:t>
        </w:r>
        <w:r w:rsidR="005373BB" w:rsidRPr="00893888" w:rsidDel="007443E1">
          <w:rPr>
            <w:rFonts w:ascii="Times New Roman" w:hAnsi="Times New Roman" w:cs="Times New Roman"/>
          </w:rPr>
          <w:t xml:space="preserve"> </w:t>
        </w:r>
        <w:r w:rsidR="00296C2F" w:rsidDel="007443E1">
          <w:rPr>
            <w:rFonts w:ascii="Times New Roman" w:hAnsi="Times New Roman" w:cs="Times New Roman"/>
          </w:rPr>
          <w:t xml:space="preserve">tool designs in </w:t>
        </w:r>
        <w:r w:rsidR="005373BB" w:rsidRPr="00893888" w:rsidDel="007443E1">
          <w:rPr>
            <w:rFonts w:ascii="Times New Roman" w:hAnsi="Times New Roman" w:cs="Times New Roman"/>
          </w:rPr>
          <w:t>response to the needs assessment</w:t>
        </w:r>
        <w:r w:rsidR="002A477C" w:rsidDel="007443E1">
          <w:rPr>
            <w:rFonts w:ascii="Times New Roman" w:hAnsi="Times New Roman" w:cs="Times New Roman"/>
          </w:rPr>
          <w:t>. Fo</w:t>
        </w:r>
        <w:r w:rsidR="007209C2" w:rsidDel="007443E1">
          <w:rPr>
            <w:rFonts w:ascii="Times New Roman" w:hAnsi="Times New Roman" w:cs="Times New Roman"/>
          </w:rPr>
          <w:t>r example</w:t>
        </w:r>
        <w:r w:rsidR="002A477C" w:rsidDel="007443E1">
          <w:rPr>
            <w:rFonts w:ascii="Times New Roman" w:hAnsi="Times New Roman" w:cs="Times New Roman"/>
          </w:rPr>
          <w:t>,</w:t>
        </w:r>
        <w:r w:rsidR="00265DB4" w:rsidDel="007443E1">
          <w:rPr>
            <w:rFonts w:ascii="Times New Roman" w:hAnsi="Times New Roman" w:cs="Times New Roman"/>
          </w:rPr>
          <w:t xml:space="preserve"> </w:t>
        </w:r>
        <w:r w:rsidR="005373BB" w:rsidRPr="00893888" w:rsidDel="007443E1">
          <w:rPr>
            <w:rFonts w:ascii="Times New Roman" w:hAnsi="Times New Roman" w:cs="Times New Roman"/>
          </w:rPr>
          <w:t xml:space="preserve">to ease control of bleeding and to access hard to reach places in the middle ear. </w:t>
        </w:r>
      </w:moveFrom>
      <w:moveFromRangeEnd w:id="16"/>
      <w:commentRangeEnd w:id="17"/>
      <w:r w:rsidR="00EF7D72">
        <w:rPr>
          <w:rStyle w:val="CommentReference"/>
        </w:rPr>
        <w:commentReference w:id="17"/>
      </w:r>
      <w:del w:id="19" w:author="Arushri Swarup" w:date="2016-11-01T16:17:00Z">
        <w:r w:rsidR="005373BB" w:rsidRPr="00893888" w:rsidDel="007443E1">
          <w:rPr>
            <w:rFonts w:ascii="Times New Roman" w:hAnsi="Times New Roman" w:cs="Times New Roman"/>
          </w:rPr>
          <w:delText>The instruments will be designed to optimize</w:delText>
        </w:r>
        <w:r w:rsidR="007209C2" w:rsidDel="007443E1">
          <w:rPr>
            <w:rFonts w:ascii="Times New Roman" w:hAnsi="Times New Roman" w:cs="Times New Roman"/>
          </w:rPr>
          <w:delText xml:space="preserve"> the </w:delText>
        </w:r>
        <w:r w:rsidR="005373BB" w:rsidRPr="00893888" w:rsidDel="007443E1">
          <w:rPr>
            <w:rFonts w:ascii="Times New Roman" w:hAnsi="Times New Roman" w:cs="Times New Roman"/>
          </w:rPr>
          <w:delText>functionality, maneuverability</w:delText>
        </w:r>
        <w:r w:rsidR="007209C2" w:rsidDel="007443E1">
          <w:rPr>
            <w:rFonts w:ascii="Times New Roman" w:hAnsi="Times New Roman" w:cs="Times New Roman"/>
          </w:rPr>
          <w:delText xml:space="preserve"> and ease-of-use of one-handed tools</w:delText>
        </w:r>
        <w:r w:rsidR="005373BB" w:rsidRPr="00893888" w:rsidDel="007443E1">
          <w:rPr>
            <w:rFonts w:ascii="Times New Roman" w:hAnsi="Times New Roman" w:cs="Times New Roman"/>
          </w:rPr>
          <w:delText xml:space="preserve"> within the ear canal alongside an endoscope.</w:delText>
        </w:r>
        <w:r w:rsidR="00265DB4" w:rsidDel="007443E1">
          <w:rPr>
            <w:rFonts w:ascii="Times New Roman" w:hAnsi="Times New Roman" w:cs="Times New Roman"/>
            <w:lang w:val="en-CA"/>
          </w:rPr>
          <w:delText xml:space="preserve"> </w:delText>
        </w:r>
        <w:r w:rsidR="005373BB" w:rsidRPr="00893888" w:rsidDel="007443E1">
          <w:rPr>
            <w:rFonts w:ascii="Times New Roman" w:hAnsi="Times New Roman" w:cs="Times New Roman"/>
            <w:i/>
          </w:rPr>
          <w:delText>Aim 3:</w:delText>
        </w:r>
        <w:r w:rsidR="005373BB" w:rsidRPr="00893888" w:rsidDel="007443E1">
          <w:rPr>
            <w:rFonts w:ascii="Times New Roman" w:hAnsi="Times New Roman" w:cs="Times New Roman"/>
          </w:rPr>
          <w:delText xml:space="preserve"> Validation testing will be conducted</w:delText>
        </w:r>
        <w:r w:rsidR="007209C2" w:rsidDel="007443E1">
          <w:rPr>
            <w:rFonts w:ascii="Times New Roman" w:hAnsi="Times New Roman" w:cs="Times New Roman"/>
          </w:rPr>
          <w:delText xml:space="preserve"> to </w:delText>
        </w:r>
        <w:r w:rsidR="005373BB" w:rsidRPr="00893888" w:rsidDel="007443E1">
          <w:rPr>
            <w:rFonts w:ascii="Times New Roman" w:hAnsi="Times New Roman" w:cs="Times New Roman"/>
          </w:rPr>
          <w:delText xml:space="preserve">compare existing tools </w:delText>
        </w:r>
        <w:r w:rsidR="00265DB4" w:rsidDel="007443E1">
          <w:rPr>
            <w:rFonts w:ascii="Times New Roman" w:hAnsi="Times New Roman" w:cs="Times New Roman"/>
          </w:rPr>
          <w:delText xml:space="preserve">with </w:delText>
        </w:r>
        <w:r w:rsidR="007209C2" w:rsidDel="007443E1">
          <w:rPr>
            <w:rFonts w:ascii="Times New Roman" w:hAnsi="Times New Roman" w:cs="Times New Roman"/>
          </w:rPr>
          <w:delText xml:space="preserve">the </w:delText>
        </w:r>
        <w:r w:rsidR="00265DB4" w:rsidDel="007443E1">
          <w:rPr>
            <w:rFonts w:ascii="Times New Roman" w:hAnsi="Times New Roman" w:cs="Times New Roman"/>
          </w:rPr>
          <w:delText xml:space="preserve">new prototypes. </w:delText>
        </w:r>
        <w:r w:rsidR="005373BB" w:rsidRPr="00893888" w:rsidDel="007443E1">
          <w:rPr>
            <w:rFonts w:ascii="Times New Roman" w:hAnsi="Times New Roman" w:cs="Times New Roman"/>
          </w:rPr>
          <w:delText xml:space="preserve">A mock operating room will be used </w:delText>
        </w:r>
        <w:r w:rsidR="002A477C" w:rsidDel="007443E1">
          <w:rPr>
            <w:rFonts w:ascii="Times New Roman" w:hAnsi="Times New Roman" w:cs="Times New Roman"/>
          </w:rPr>
          <w:delText>by experienced TEES</w:delText>
        </w:r>
        <w:r w:rsidR="005373BB" w:rsidRPr="00893888" w:rsidDel="007443E1">
          <w:rPr>
            <w:rFonts w:ascii="Times New Roman" w:hAnsi="Times New Roman" w:cs="Times New Roman"/>
          </w:rPr>
          <w:delText xml:space="preserve"> surgeons </w:delText>
        </w:r>
        <w:r w:rsidR="002A477C" w:rsidDel="007443E1">
          <w:rPr>
            <w:rFonts w:ascii="Times New Roman" w:hAnsi="Times New Roman" w:cs="Times New Roman"/>
          </w:rPr>
          <w:delText>to</w:delText>
        </w:r>
        <w:r w:rsidR="005373BB" w:rsidRPr="00893888" w:rsidDel="007443E1">
          <w:rPr>
            <w:rFonts w:ascii="Times New Roman" w:hAnsi="Times New Roman" w:cs="Times New Roman"/>
          </w:rPr>
          <w:delText xml:space="preserve"> test the tool</w:delText>
        </w:r>
        <w:r w:rsidR="002A477C" w:rsidDel="007443E1">
          <w:rPr>
            <w:rFonts w:ascii="Times New Roman" w:hAnsi="Times New Roman" w:cs="Times New Roman"/>
          </w:rPr>
          <w:delText>s</w:delText>
        </w:r>
        <w:r w:rsidR="005373BB" w:rsidRPr="00893888" w:rsidDel="007443E1">
          <w:rPr>
            <w:rFonts w:ascii="Times New Roman" w:hAnsi="Times New Roman" w:cs="Times New Roman"/>
          </w:rPr>
          <w:delText xml:space="preserve"> </w:delText>
        </w:r>
        <w:r w:rsidR="007209C2" w:rsidDel="007443E1">
          <w:rPr>
            <w:rFonts w:ascii="Times New Roman" w:hAnsi="Times New Roman" w:cs="Times New Roman"/>
          </w:rPr>
          <w:delText xml:space="preserve">on </w:delText>
        </w:r>
        <w:r w:rsidR="005373BB" w:rsidRPr="00893888" w:rsidDel="007443E1">
          <w:rPr>
            <w:rFonts w:ascii="Times New Roman" w:hAnsi="Times New Roman" w:cs="Times New Roman"/>
          </w:rPr>
          <w:delText>3D printed ear models</w:delText>
        </w:r>
        <w:r w:rsidR="007209C2" w:rsidDel="007443E1">
          <w:rPr>
            <w:rFonts w:ascii="Times New Roman" w:hAnsi="Times New Roman" w:cs="Times New Roman"/>
          </w:rPr>
          <w:delText>, followed by cadavers</w:delText>
        </w:r>
        <w:r w:rsidR="002A477C" w:rsidDel="007443E1">
          <w:rPr>
            <w:rFonts w:ascii="Times New Roman" w:hAnsi="Times New Roman" w:cs="Times New Roman"/>
          </w:rPr>
          <w:delText>. The surgeons will</w:delText>
        </w:r>
        <w:r w:rsidR="005373BB" w:rsidRPr="00893888" w:rsidDel="007443E1">
          <w:rPr>
            <w:rFonts w:ascii="Times New Roman" w:hAnsi="Times New Roman" w:cs="Times New Roman"/>
          </w:rPr>
          <w:delText xml:space="preserve"> perform ear drum </w:delText>
        </w:r>
        <w:r w:rsidR="00A53A1B" w:rsidDel="007443E1">
          <w:rPr>
            <w:rFonts w:ascii="Times New Roman" w:hAnsi="Times New Roman" w:cs="Times New Roman"/>
          </w:rPr>
          <w:delText>reconstruction</w:delText>
        </w:r>
        <w:r w:rsidR="005373BB" w:rsidRPr="00893888" w:rsidDel="007443E1">
          <w:rPr>
            <w:rFonts w:ascii="Times New Roman" w:hAnsi="Times New Roman" w:cs="Times New Roman"/>
          </w:rPr>
          <w:delText xml:space="preserve"> and </w:delText>
        </w:r>
        <w:r w:rsidR="00A53A1B" w:rsidDel="007443E1">
          <w:rPr>
            <w:rFonts w:ascii="Times New Roman" w:hAnsi="Times New Roman" w:cs="Times New Roman"/>
          </w:rPr>
          <w:delText xml:space="preserve">dissect </w:delText>
        </w:r>
        <w:r w:rsidR="005373BB" w:rsidRPr="00893888" w:rsidDel="007443E1">
          <w:rPr>
            <w:rFonts w:ascii="Times New Roman" w:hAnsi="Times New Roman" w:cs="Times New Roman"/>
          </w:rPr>
          <w:delText xml:space="preserve">hidden recesses behind the ear drum. </w:delText>
        </w:r>
        <w:r w:rsidR="00265DB4" w:rsidDel="007443E1">
          <w:rPr>
            <w:rFonts w:ascii="Times New Roman" w:hAnsi="Times New Roman" w:cs="Times New Roman"/>
          </w:rPr>
          <w:delText>Qualitative feedback and</w:delText>
        </w:r>
        <w:r w:rsidR="002A477C" w:rsidDel="007443E1">
          <w:rPr>
            <w:rFonts w:ascii="Times New Roman" w:hAnsi="Times New Roman" w:cs="Times New Roman"/>
          </w:rPr>
          <w:delText xml:space="preserve"> the</w:delText>
        </w:r>
        <w:r w:rsidR="00265DB4" w:rsidDel="007443E1">
          <w:rPr>
            <w:rFonts w:ascii="Times New Roman" w:hAnsi="Times New Roman" w:cs="Times New Roman"/>
          </w:rPr>
          <w:delText xml:space="preserve"> time required to successfully complete </w:delText>
        </w:r>
        <w:r w:rsidR="002A477C" w:rsidDel="007443E1">
          <w:rPr>
            <w:rFonts w:ascii="Times New Roman" w:hAnsi="Times New Roman" w:cs="Times New Roman"/>
          </w:rPr>
          <w:delText xml:space="preserve">these </w:delText>
        </w:r>
        <w:r w:rsidR="00265DB4" w:rsidDel="007443E1">
          <w:rPr>
            <w:rFonts w:ascii="Times New Roman" w:hAnsi="Times New Roman" w:cs="Times New Roman"/>
          </w:rPr>
          <w:delText>procedures will be recorded</w:delText>
        </w:r>
        <w:r w:rsidR="002A477C" w:rsidDel="007443E1">
          <w:rPr>
            <w:rFonts w:ascii="Times New Roman" w:hAnsi="Times New Roman" w:cs="Times New Roman"/>
          </w:rPr>
          <w:delText xml:space="preserve">, </w:delText>
        </w:r>
        <w:r w:rsidR="00265DB4" w:rsidDel="007443E1">
          <w:rPr>
            <w:rFonts w:ascii="Times New Roman" w:hAnsi="Times New Roman" w:cs="Times New Roman"/>
          </w:rPr>
          <w:delText>analyzed</w:delText>
        </w:r>
        <w:r w:rsidR="002A477C" w:rsidDel="007443E1">
          <w:rPr>
            <w:rFonts w:ascii="Times New Roman" w:hAnsi="Times New Roman" w:cs="Times New Roman"/>
          </w:rPr>
          <w:delText xml:space="preserve"> and compared to the data </w:delText>
        </w:r>
        <w:r w:rsidR="002A477C" w:rsidDel="007443E1">
          <w:rPr>
            <w:rFonts w:ascii="Times New Roman" w:hAnsi="Times New Roman" w:cs="Times New Roman"/>
          </w:rPr>
          <w:lastRenderedPageBreak/>
          <w:delText xml:space="preserve">collected on standard tools in </w:delText>
        </w:r>
        <w:r w:rsidR="002A477C" w:rsidRPr="00FF4F37" w:rsidDel="007443E1">
          <w:rPr>
            <w:rFonts w:ascii="Times New Roman" w:hAnsi="Times New Roman" w:cs="Times New Roman"/>
            <w:i/>
          </w:rPr>
          <w:delText>Aim 2</w:delText>
        </w:r>
        <w:r w:rsidR="002A477C" w:rsidDel="007443E1">
          <w:rPr>
            <w:rFonts w:ascii="Times New Roman" w:hAnsi="Times New Roman" w:cs="Times New Roman"/>
          </w:rPr>
          <w:delText>.</w:delText>
        </w:r>
        <w:r w:rsidR="00265DB4" w:rsidDel="007443E1">
          <w:rPr>
            <w:rFonts w:ascii="Times New Roman" w:hAnsi="Times New Roman" w:cs="Times New Roman"/>
          </w:rPr>
          <w:delText xml:space="preserve"> </w:delText>
        </w:r>
        <w:r w:rsidR="005373BB" w:rsidRPr="00893888" w:rsidDel="007443E1">
          <w:rPr>
            <w:rFonts w:ascii="Times New Roman" w:hAnsi="Times New Roman" w:cs="Times New Roman"/>
            <w:i/>
          </w:rPr>
          <w:delText>Aim 4:</w:delText>
        </w:r>
        <w:r w:rsidR="005373BB" w:rsidRPr="00893888" w:rsidDel="007443E1">
          <w:rPr>
            <w:rFonts w:ascii="Times New Roman" w:hAnsi="Times New Roman" w:cs="Times New Roman"/>
            <w:b/>
          </w:rPr>
          <w:delText xml:space="preserve"> </w:delText>
        </w:r>
        <w:r w:rsidR="008E01C0" w:rsidDel="007443E1">
          <w:rPr>
            <w:rFonts w:ascii="Times New Roman" w:hAnsi="Times New Roman" w:cs="Times New Roman"/>
          </w:rPr>
          <w:delText>T</w:delText>
        </w:r>
        <w:r w:rsidR="005373BB" w:rsidRPr="00893888" w:rsidDel="007443E1">
          <w:rPr>
            <w:rFonts w:ascii="Times New Roman" w:hAnsi="Times New Roman" w:cs="Times New Roman"/>
          </w:rPr>
          <w:delText>he</w:delText>
        </w:r>
        <w:r w:rsidR="008E01C0" w:rsidDel="007443E1">
          <w:rPr>
            <w:rFonts w:ascii="Times New Roman" w:hAnsi="Times New Roman" w:cs="Times New Roman"/>
          </w:rPr>
          <w:delText xml:space="preserve"> instrument</w:delText>
        </w:r>
        <w:r w:rsidR="005373BB" w:rsidRPr="00893888" w:rsidDel="007443E1">
          <w:rPr>
            <w:rFonts w:ascii="Times New Roman" w:hAnsi="Times New Roman" w:cs="Times New Roman"/>
          </w:rPr>
          <w:delText xml:space="preserve"> feedback </w:delText>
        </w:r>
        <w:r w:rsidR="008E01C0" w:rsidDel="007443E1">
          <w:rPr>
            <w:rFonts w:ascii="Times New Roman" w:hAnsi="Times New Roman" w:cs="Times New Roman"/>
          </w:rPr>
          <w:delText>will be used to</w:delText>
        </w:r>
        <w:r w:rsidR="005373BB" w:rsidRPr="00893888" w:rsidDel="007443E1">
          <w:rPr>
            <w:rFonts w:ascii="Times New Roman" w:hAnsi="Times New Roman" w:cs="Times New Roman"/>
          </w:rPr>
          <w:delText xml:space="preserve"> optimize the tool</w:delText>
        </w:r>
        <w:r w:rsidR="008E01C0" w:rsidDel="007443E1">
          <w:rPr>
            <w:rFonts w:ascii="Times New Roman" w:hAnsi="Times New Roman" w:cs="Times New Roman"/>
          </w:rPr>
          <w:delText xml:space="preserve"> design</w:delText>
        </w:r>
        <w:r w:rsidR="005373BB" w:rsidRPr="00893888" w:rsidDel="007443E1">
          <w:rPr>
            <w:rFonts w:ascii="Times New Roman" w:hAnsi="Times New Roman" w:cs="Times New Roman"/>
          </w:rPr>
          <w:delText xml:space="preserve"> </w:delText>
        </w:r>
        <w:r w:rsidR="003950EA" w:rsidDel="007443E1">
          <w:rPr>
            <w:rFonts w:ascii="Times New Roman" w:hAnsi="Times New Roman" w:cs="Times New Roman"/>
          </w:rPr>
          <w:delText>for</w:delText>
        </w:r>
        <w:r w:rsidR="005373BB" w:rsidRPr="00893888" w:rsidDel="007443E1">
          <w:rPr>
            <w:rFonts w:ascii="Times New Roman" w:hAnsi="Times New Roman" w:cs="Times New Roman"/>
          </w:rPr>
          <w:delText xml:space="preserve"> use </w:delText>
        </w:r>
        <w:r w:rsidR="003950EA" w:rsidDel="007443E1">
          <w:rPr>
            <w:rFonts w:ascii="Times New Roman" w:hAnsi="Times New Roman" w:cs="Times New Roman"/>
          </w:rPr>
          <w:delText>on</w:delText>
        </w:r>
        <w:r w:rsidR="005373BB" w:rsidRPr="00893888" w:rsidDel="007443E1">
          <w:rPr>
            <w:rFonts w:ascii="Times New Roman" w:hAnsi="Times New Roman" w:cs="Times New Roman"/>
          </w:rPr>
          <w:delText xml:space="preserve"> </w:delText>
        </w:r>
        <w:r w:rsidR="003950EA" w:rsidDel="007443E1">
          <w:rPr>
            <w:rFonts w:ascii="Times New Roman" w:hAnsi="Times New Roman" w:cs="Times New Roman"/>
          </w:rPr>
          <w:delText xml:space="preserve">actual </w:delText>
        </w:r>
        <w:r w:rsidR="005373BB" w:rsidRPr="00893888" w:rsidDel="007443E1">
          <w:rPr>
            <w:rFonts w:ascii="Times New Roman" w:hAnsi="Times New Roman" w:cs="Times New Roman"/>
          </w:rPr>
          <w:delText>patients</w:delText>
        </w:r>
        <w:r w:rsidR="003950EA" w:rsidDel="007443E1">
          <w:rPr>
            <w:rFonts w:ascii="Times New Roman" w:hAnsi="Times New Roman" w:cs="Times New Roman"/>
          </w:rPr>
          <w:delText>.</w:delText>
        </w:r>
      </w:del>
    </w:p>
    <w:p w:rsidR="005373BB" w:rsidRDefault="005373BB" w:rsidP="00FF4F37">
      <w:pPr>
        <w:autoSpaceDE w:val="0"/>
        <w:autoSpaceDN w:val="0"/>
        <w:adjustRightInd w:val="0"/>
        <w:jc w:val="both"/>
        <w:rPr>
          <w:rFonts w:ascii="Times New Roman" w:hAnsi="Times New Roman" w:cs="Times New Roman"/>
          <w:lang w:val="en-CA"/>
        </w:rPr>
      </w:pPr>
      <w:r w:rsidRPr="00893888">
        <w:rPr>
          <w:rFonts w:ascii="Times New Roman" w:hAnsi="Times New Roman" w:cs="Times New Roman"/>
          <w:b/>
          <w:lang w:val="en-CA"/>
        </w:rPr>
        <w:t xml:space="preserve">Significance: </w:t>
      </w:r>
      <w:moveToRangeStart w:id="20" w:author="Arushri Swarup" w:date="2016-11-01T16:16:00Z" w:name="move465780337"/>
      <w:moveTo w:id="21" w:author="Arushri Swarup" w:date="2016-11-01T16:16:00Z">
        <w:r w:rsidR="007443E1" w:rsidRPr="00893888">
          <w:rPr>
            <w:rFonts w:ascii="Times New Roman" w:hAnsi="Times New Roman" w:cs="Times New Roman"/>
          </w:rPr>
          <w:t>An initial, functional prototy</w:t>
        </w:r>
        <w:r w:rsidR="007443E1">
          <w:rPr>
            <w:rFonts w:ascii="Times New Roman" w:hAnsi="Times New Roman" w:cs="Times New Roman"/>
          </w:rPr>
          <w:t>pe instrument platform was designed and tested</w:t>
        </w:r>
        <w:r w:rsidR="007443E1" w:rsidRPr="00893888">
          <w:rPr>
            <w:rFonts w:ascii="Times New Roman" w:hAnsi="Times New Roman" w:cs="Times New Roman"/>
          </w:rPr>
          <w:t xml:space="preserve"> by the supervisor and student to facilitate</w:t>
        </w:r>
        <w:r w:rsidR="007443E1">
          <w:rPr>
            <w:rFonts w:ascii="Times New Roman" w:hAnsi="Times New Roman" w:cs="Times New Roman"/>
          </w:rPr>
          <w:t xml:space="preserve"> ear drum reconstruction surgery.</w:t>
        </w:r>
        <w:r w:rsidR="007443E1" w:rsidRPr="00893888">
          <w:rPr>
            <w:rFonts w:ascii="Times New Roman" w:hAnsi="Times New Roman" w:cs="Times New Roman"/>
          </w:rPr>
          <w:t xml:space="preserve"> </w:t>
        </w:r>
        <w:r w:rsidR="007443E1">
          <w:rPr>
            <w:rFonts w:ascii="Times New Roman" w:hAnsi="Times New Roman" w:cs="Times New Roman"/>
          </w:rPr>
          <w:t>This platform will be used as a base to develop</w:t>
        </w:r>
        <w:r w:rsidR="007443E1" w:rsidRPr="00893888">
          <w:rPr>
            <w:rFonts w:ascii="Times New Roman" w:hAnsi="Times New Roman" w:cs="Times New Roman"/>
          </w:rPr>
          <w:t xml:space="preserve"> </w:t>
        </w:r>
        <w:r w:rsidR="007443E1">
          <w:rPr>
            <w:rFonts w:ascii="Times New Roman" w:hAnsi="Times New Roman" w:cs="Times New Roman"/>
          </w:rPr>
          <w:t xml:space="preserve">tool designs in </w:t>
        </w:r>
        <w:r w:rsidR="007443E1" w:rsidRPr="00893888">
          <w:rPr>
            <w:rFonts w:ascii="Times New Roman" w:hAnsi="Times New Roman" w:cs="Times New Roman"/>
          </w:rPr>
          <w:t>response to the needs assessment</w:t>
        </w:r>
      </w:moveTo>
      <w:ins w:id="22" w:author="Arushri Swarup" w:date="2016-11-01T16:17:00Z">
        <w:r w:rsidR="00787BA8">
          <w:rPr>
            <w:rFonts w:ascii="Times New Roman" w:hAnsi="Times New Roman" w:cs="Times New Roman"/>
          </w:rPr>
          <w:t>, and modify the existing tool to cater to the needs assessment</w:t>
        </w:r>
      </w:ins>
      <w:moveTo w:id="23" w:author="Arushri Swarup" w:date="2016-11-01T16:16:00Z">
        <w:r w:rsidR="007443E1">
          <w:rPr>
            <w:rFonts w:ascii="Times New Roman" w:hAnsi="Times New Roman" w:cs="Times New Roman"/>
          </w:rPr>
          <w:t xml:space="preserve">. </w:t>
        </w:r>
        <w:proofErr w:type="gramStart"/>
        <w:r w:rsidR="007443E1">
          <w:rPr>
            <w:rFonts w:ascii="Times New Roman" w:hAnsi="Times New Roman" w:cs="Times New Roman"/>
          </w:rPr>
          <w:t xml:space="preserve">For example, </w:t>
        </w:r>
        <w:r w:rsidR="007443E1" w:rsidRPr="00893888">
          <w:rPr>
            <w:rFonts w:ascii="Times New Roman" w:hAnsi="Times New Roman" w:cs="Times New Roman"/>
          </w:rPr>
          <w:t>to ease control of bleeding and to access hard to reach places in the middle ear.</w:t>
        </w:r>
      </w:moveTo>
      <w:moveToRangeEnd w:id="20"/>
      <w:proofErr w:type="gramEnd"/>
      <w:ins w:id="24" w:author="Arushri Swarup" w:date="2016-11-01T16:16:00Z">
        <w:r w:rsidR="007443E1">
          <w:rPr>
            <w:rFonts w:ascii="Times New Roman" w:hAnsi="Times New Roman" w:cs="Times New Roman"/>
          </w:rPr>
          <w:t xml:space="preserve"> </w:t>
        </w:r>
      </w:ins>
      <w:ins w:id="25" w:author="Arushri Swarup" w:date="2016-11-01T16:18:00Z">
        <w:r w:rsidR="006619BB">
          <w:rPr>
            <w:rFonts w:ascii="Times New Roman" w:hAnsi="Times New Roman" w:cs="Times New Roman"/>
            <w:b/>
          </w:rPr>
          <w:t xml:space="preserve">This will be a modular platform, where other CT scans can be used to test the broad range of patient anatomy and different types of endoscopes.  </w:t>
        </w:r>
      </w:ins>
      <w:r w:rsidR="00DA2C23">
        <w:rPr>
          <w:rFonts w:ascii="Times New Roman" w:hAnsi="Times New Roman" w:cs="Times New Roman"/>
          <w:lang w:val="en-CA"/>
        </w:rPr>
        <w:t>The instrumentation will be developed based on</w:t>
      </w:r>
      <w:r w:rsidR="00B361BC">
        <w:rPr>
          <w:rFonts w:ascii="Times New Roman" w:hAnsi="Times New Roman" w:cs="Times New Roman"/>
          <w:lang w:val="en-CA"/>
        </w:rPr>
        <w:t xml:space="preserve"> new experimental instruments currently</w:t>
      </w:r>
      <w:r w:rsidR="004033D0">
        <w:rPr>
          <w:rFonts w:ascii="Times New Roman" w:hAnsi="Times New Roman" w:cs="Times New Roman"/>
          <w:lang w:val="en-CA"/>
        </w:rPr>
        <w:t xml:space="preserve"> being designed</w:t>
      </w:r>
      <w:r w:rsidR="00DA2C23">
        <w:rPr>
          <w:rFonts w:ascii="Times New Roman" w:hAnsi="Times New Roman" w:cs="Times New Roman"/>
          <w:lang w:val="en-CA"/>
        </w:rPr>
        <w:t xml:space="preserve"> for endoscopic neurosurgery</w:t>
      </w:r>
      <w:r w:rsidR="00B361BC">
        <w:rPr>
          <w:rFonts w:ascii="Times New Roman" w:hAnsi="Times New Roman" w:cs="Times New Roman"/>
          <w:lang w:val="en-CA"/>
        </w:rPr>
        <w:t>.</w:t>
      </w:r>
      <w:r w:rsidR="00DA2C23">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in bony cavities such as sinus, nasal, spinal and arthroscopic surger</w:t>
      </w:r>
      <w:r w:rsidR="004033D0">
        <w:rPr>
          <w:rFonts w:ascii="Times New Roman" w:hAnsi="Times New Roman" w:cs="Times New Roman"/>
          <w:lang w:val="en-CA"/>
        </w:rPr>
        <w:t>y</w:t>
      </w:r>
      <w:r w:rsidR="00B361BC">
        <w:rPr>
          <w:rFonts w:ascii="Times New Roman" w:hAnsi="Times New Roman" w:cs="Times New Roman"/>
          <w:lang w:val="en-CA"/>
        </w:rPr>
        <w:t xml:space="preserve"> </w:t>
      </w:r>
      <w:r w:rsidRPr="00893888">
        <w:rPr>
          <w:rFonts w:ascii="Times New Roman" w:hAnsi="Times New Roman" w:cs="Times New Roman"/>
          <w:lang w:val="en-CA"/>
        </w:rPr>
        <w:t>[4]</w:t>
      </w:r>
      <w:r w:rsidR="004033D0">
        <w:rPr>
          <w:rFonts w:ascii="Times New Roman" w:hAnsi="Times New Roman" w:cs="Times New Roman"/>
          <w:lang w:val="en-CA"/>
        </w:rPr>
        <w:t>-</w:t>
      </w:r>
      <w:r w:rsidRPr="00893888">
        <w:rPr>
          <w:rFonts w:ascii="Times New Roman" w:hAnsi="Times New Roman" w:cs="Times New Roman"/>
          <w:lang w:val="en-CA"/>
        </w:rPr>
        <w:t xml:space="preserve">[6]. </w:t>
      </w:r>
      <w:r w:rsidR="00DA2C23">
        <w:rPr>
          <w:rFonts w:ascii="Times New Roman" w:hAnsi="Times New Roman" w:cs="Times New Roman"/>
          <w:lang w:val="en-CA"/>
        </w:rPr>
        <w:t>This</w:t>
      </w:r>
      <w:r w:rsidR="004033D0">
        <w:rPr>
          <w:rFonts w:ascii="Times New Roman" w:hAnsi="Times New Roman" w:cs="Times New Roman"/>
          <w:lang w:val="en-CA"/>
        </w:rPr>
        <w:t xml:space="preserve"> technology will</w:t>
      </w:r>
      <w:r w:rsidR="00DA2C23">
        <w:rPr>
          <w:rFonts w:ascii="Times New Roman" w:hAnsi="Times New Roman" w:cs="Times New Roman"/>
          <w:lang w:val="en-CA"/>
        </w:rPr>
        <w:t xml:space="preserve"> positively impact the healthcare system </w:t>
      </w:r>
      <w:r w:rsidR="00313E41">
        <w:rPr>
          <w:rFonts w:ascii="Times New Roman" w:hAnsi="Times New Roman" w:cs="Times New Roman"/>
          <w:lang w:val="en-CA"/>
        </w:rPr>
        <w:t>because TEES has already been demonstrated to reduce</w:t>
      </w:r>
      <w:r w:rsidRPr="00893888">
        <w:rPr>
          <w:rFonts w:ascii="Times New Roman" w:hAnsi="Times New Roman" w:cs="Times New Roman"/>
          <w:lang w:val="en-CA"/>
        </w:rPr>
        <w:t xml:space="preserve"> patient morbidity rates and </w:t>
      </w:r>
      <w:r w:rsidR="00313E41">
        <w:rPr>
          <w:rFonts w:ascii="Times New Roman" w:hAnsi="Times New Roman" w:cs="Times New Roman"/>
          <w:lang w:val="en-CA"/>
        </w:rPr>
        <w:t xml:space="preserve">length of </w:t>
      </w:r>
      <w:r w:rsidR="00DA2C23">
        <w:rPr>
          <w:rFonts w:ascii="Times New Roman" w:hAnsi="Times New Roman" w:cs="Times New Roman"/>
          <w:lang w:val="en-CA"/>
        </w:rPr>
        <w:t>hospital stay</w:t>
      </w:r>
      <w:r w:rsidR="00313E41">
        <w:rPr>
          <w:rFonts w:ascii="Times New Roman" w:hAnsi="Times New Roman" w:cs="Times New Roman"/>
          <w:lang w:val="en-CA"/>
        </w:rPr>
        <w:t xml:space="preserve"> </w:t>
      </w:r>
      <w:r w:rsidR="00B07B9F" w:rsidRPr="00893888">
        <w:rPr>
          <w:rFonts w:ascii="Times New Roman" w:hAnsi="Times New Roman" w:cs="Times New Roman"/>
          <w:lang w:val="en-CA"/>
        </w:rPr>
        <w:fldChar w:fldCharType="begin" w:fldLock="1"/>
      </w:r>
      <w:r w:rsidR="00313E41">
        <w:rPr>
          <w:rFonts w:ascii="Times New Roman" w:hAnsi="Times New Roman" w:cs="Times New Roman"/>
          <w:lang w:val="en-CA"/>
        </w:rPr>
        <w:instrText>ADDIN CSL_CITATION { "citationItems" : [ { "id" : "ITEM-1", "itemData" : { "URL" : "http://www.aimis.org/benefits-of-minimally-invasive-surgery/", "accessed" : { "date-parts" : [ [ "2015", "11", "14" ] ] }, "id" : "ITEM-1", "issued" : { "date-parts" : [ [ "0" ] ] }, "title" : "Benefits of Minimally Invasive Surgery | AIMIS", "type" : "webpage" }, "uris" : [ "http://www.mendeley.com/documents/?uuid=ed5c1d7c-6b14-4030-b8d1-372e7b949932" ] } ], "mendeley" : { "formattedCitation" : "[4]", "plainTextFormattedCitation" : "[4]", "previouslyFormattedCitation" : "[4]"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313E41" w:rsidRPr="00893888">
        <w:rPr>
          <w:rFonts w:ascii="Times New Roman" w:hAnsi="Times New Roman" w:cs="Times New Roman"/>
          <w:noProof/>
          <w:lang w:val="en-CA"/>
        </w:rPr>
        <w:t>[4]</w:t>
      </w:r>
      <w:r w:rsidR="00B07B9F" w:rsidRPr="00893888">
        <w:rPr>
          <w:rFonts w:ascii="Times New Roman" w:hAnsi="Times New Roman" w:cs="Times New Roman"/>
          <w:lang w:val="en-CA"/>
        </w:rPr>
        <w:fldChar w:fldCharType="end"/>
      </w:r>
      <w:r w:rsidR="00313E41" w:rsidRPr="00893888">
        <w:rPr>
          <w:rFonts w:ascii="Times New Roman" w:hAnsi="Times New Roman" w:cs="Times New Roman"/>
          <w:lang w:val="en-CA"/>
        </w:rPr>
        <w:t>.</w:t>
      </w:r>
      <w:r w:rsidRPr="00893888">
        <w:rPr>
          <w:rFonts w:ascii="Times New Roman" w:hAnsi="Times New Roman" w:cs="Times New Roman"/>
          <w:lang w:val="en-CA"/>
        </w:rPr>
        <w:t xml:space="preserve"> </w:t>
      </w:r>
      <w:r w:rsidR="00313E41">
        <w:rPr>
          <w:rFonts w:ascii="Times New Roman" w:hAnsi="Times New Roman" w:cs="Times New Roman"/>
          <w:lang w:val="en-CA"/>
        </w:rPr>
        <w:t>Additionally, e</w:t>
      </w:r>
      <w:r w:rsidRPr="00893888">
        <w:rPr>
          <w:rFonts w:ascii="Times New Roman" w:hAnsi="Times New Roman" w:cs="Times New Roman"/>
          <w:lang w:val="en-CA"/>
        </w:rPr>
        <w:t xml:space="preserve">ndoscopic ear surgery has been shown to reduce rates of residual skin growth after surgery as the endoscope allows greater visualization in the previously hidden recesses within the middle ear </w:t>
      </w:r>
      <w:r w:rsidR="00B07B9F" w:rsidRPr="00893888">
        <w:rPr>
          <w:rFonts w:ascii="Times New Roman" w:hAnsi="Times New Roman" w:cs="Times New Roman"/>
          <w:lang w:val="en-CA"/>
        </w:rPr>
        <w:fldChar w:fldCharType="begin" w:fldLock="1"/>
      </w:r>
      <w:r w:rsidR="00563FF6">
        <w:rPr>
          <w:rFonts w:ascii="Times New Roman" w:hAnsi="Times New Roman" w:cs="Times New Roman"/>
          <w:lang w:val="en-CA"/>
        </w:rPr>
        <w:instrText>ADDIN CSL_CITATION { "citationItems" : [ { "id" : "ITEM-1", "itemData" : { "author" : [ { "dropping-particle" : "", "family" : "James", "given" : "\u00c3y Adrian L", "non-dropping-particle" : "", "parse-names" : false, "suffix" : "" }, { "dropping-particle" : "", "family" : "Cushing", "given" : "\u00c3y Sharon", "non-dropping-particle" : "", "parse-names" : false, "suffix" : "" }, { "dropping-particle" : "", "family" : "Papsin", "given" : "\u00c3y Blake C", "non-dropping-particle" : "", "parse-names" : false, "suffix" : "" } ], "id" : "ITEM-1", "issued" : { "date-parts" : [ [ "2015" ] ] }, "page" : "196-201", "title" : "Residual Cholesteatoma After Endoscope-guided Surgery in Children", "type" : "article-journal" }, "uris" : [ "http://www.mendeley.com/documents/?uuid=3d10feb9-6df3-4295-9333-388b12f5c93d" ] } ], "mendeley" : { "formattedCitation" : "[5]", "manualFormatting" : "[7]", "plainTextFormattedCitation" : "[5]", "previouslyFormattedCitation" : "[5]"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Pr="00893888">
        <w:rPr>
          <w:rFonts w:ascii="Times New Roman" w:hAnsi="Times New Roman" w:cs="Times New Roman"/>
          <w:noProof/>
          <w:lang w:val="en-CA"/>
        </w:rPr>
        <w:t>[7]</w:t>
      </w:r>
      <w:r w:rsidR="00B07B9F" w:rsidRPr="00893888">
        <w:rPr>
          <w:rFonts w:ascii="Times New Roman" w:hAnsi="Times New Roman" w:cs="Times New Roman"/>
          <w:lang w:val="en-CA"/>
        </w:rPr>
        <w:fldChar w:fldCharType="end"/>
      </w:r>
      <w:r w:rsidRPr="00893888">
        <w:rPr>
          <w:rFonts w:ascii="Times New Roman" w:hAnsi="Times New Roman" w:cs="Times New Roman"/>
          <w:lang w:val="en-CA"/>
        </w:rPr>
        <w:t>.</w:t>
      </w:r>
    </w:p>
    <w:p w:rsidR="005373BB" w:rsidRPr="00893888" w:rsidRDefault="005373BB" w:rsidP="00077191">
      <w:pPr>
        <w:rPr>
          <w:rFonts w:ascii="Times New Roman" w:hAnsi="Times New Roman" w:cs="Times New Roman"/>
          <w:lang w:val="en-CA"/>
        </w:rPr>
      </w:pPr>
    </w:p>
    <w:p w:rsidR="005373BB" w:rsidRPr="00893888" w:rsidRDefault="00192137" w:rsidP="00077191">
      <w:pPr>
        <w:rPr>
          <w:rFonts w:ascii="Times New Roman" w:hAnsi="Times New Roman" w:cs="Times New Roman"/>
          <w:lang w:val="en-CA"/>
        </w:rPr>
      </w:pPr>
      <w:r w:rsidRPr="00893888">
        <w:rPr>
          <w:rFonts w:ascii="Times New Roman" w:hAnsi="Times New Roman" w:cs="Times New Roman"/>
          <w:lang w:val="en-CA"/>
        </w:rPr>
        <w:t xml:space="preserve"> </w:t>
      </w:r>
      <w:r w:rsidR="005373BB" w:rsidRPr="00893888">
        <w:rPr>
          <w:rFonts w:ascii="Times New Roman" w:hAnsi="Times New Roman" w:cs="Times New Roman"/>
          <w:lang w:val="en-CA"/>
        </w:rPr>
        <w:t xml:space="preserve">[1] A. James, "Endoscopic Middle Ear Surgery in Children", </w:t>
      </w:r>
      <w:proofErr w:type="spellStart"/>
      <w:r w:rsidR="005373BB" w:rsidRPr="00893888">
        <w:rPr>
          <w:rFonts w:ascii="Times New Roman" w:hAnsi="Times New Roman" w:cs="Times New Roman"/>
          <w:lang w:val="en-CA"/>
        </w:rPr>
        <w:t>Otolaryngologic</w:t>
      </w:r>
      <w:proofErr w:type="spellEnd"/>
      <w:r w:rsidR="005373BB" w:rsidRPr="00893888">
        <w:rPr>
          <w:rFonts w:ascii="Times New Roman" w:hAnsi="Times New Roman" w:cs="Times New Roman"/>
          <w:lang w:val="en-CA"/>
        </w:rPr>
        <w:t xml:space="preserve"> Clinics of North America, vol. 46, no. 2, pp. 233-244, 2013.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[2] C. Carlos, W. </w:t>
      </w:r>
      <w:proofErr w:type="spellStart"/>
      <w:r w:rsidRPr="00893888">
        <w:rPr>
          <w:rFonts w:ascii="Times New Roman" w:hAnsi="Times New Roman" w:cs="Times New Roman"/>
          <w:lang w:val="en-CA"/>
        </w:rPr>
        <w:t>Parkes</w:t>
      </w:r>
      <w:proofErr w:type="spellEnd"/>
      <w:r w:rsidRPr="00893888">
        <w:rPr>
          <w:rFonts w:ascii="Times New Roman" w:hAnsi="Times New Roman" w:cs="Times New Roman"/>
          <w:lang w:val="en-CA"/>
        </w:rPr>
        <w:t xml:space="preserve"> and A. James, "Application of 3-dimensional Modeling to Plan Totally Endoscopic Per-Meatal Drainage of Petrous Apex Cholesterol Granuloma", Otolaryngology -- Head and Neck Surgery, vol. 153, no. 6, pp. 1074-1075, 2015.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[3] M. </w:t>
      </w:r>
      <w:proofErr w:type="spellStart"/>
      <w:r w:rsidRPr="00893888">
        <w:rPr>
          <w:rFonts w:ascii="Times New Roman" w:hAnsi="Times New Roman" w:cs="Times New Roman"/>
          <w:lang w:val="en-CA"/>
        </w:rPr>
        <w:t>Tarabichi</w:t>
      </w:r>
      <w:proofErr w:type="spellEnd"/>
      <w:r w:rsidRPr="00893888">
        <w:rPr>
          <w:rFonts w:ascii="Times New Roman" w:hAnsi="Times New Roman" w:cs="Times New Roman"/>
          <w:lang w:val="en-CA"/>
        </w:rPr>
        <w:t xml:space="preserve">, “Endoscopic Middle Ear Surgery,” Ann. Otol. </w:t>
      </w:r>
      <w:proofErr w:type="spellStart"/>
      <w:r w:rsidRPr="00893888">
        <w:rPr>
          <w:rFonts w:ascii="Times New Roman" w:hAnsi="Times New Roman" w:cs="Times New Roman"/>
          <w:lang w:val="en-CA"/>
        </w:rPr>
        <w:t>Rhinol</w:t>
      </w:r>
      <w:proofErr w:type="spellEnd"/>
      <w:r w:rsidRPr="00893888">
        <w:rPr>
          <w:rFonts w:ascii="Times New Roman" w:hAnsi="Times New Roman" w:cs="Times New Roman"/>
          <w:lang w:val="en-CA"/>
        </w:rPr>
        <w:t xml:space="preserve">. </w:t>
      </w:r>
      <w:proofErr w:type="spellStart"/>
      <w:proofErr w:type="gramStart"/>
      <w:r w:rsidRPr="00893888">
        <w:rPr>
          <w:rFonts w:ascii="Times New Roman" w:hAnsi="Times New Roman" w:cs="Times New Roman"/>
          <w:lang w:val="en-CA"/>
        </w:rPr>
        <w:t>Laryngol</w:t>
      </w:r>
      <w:proofErr w:type="spellEnd"/>
      <w:r w:rsidRPr="00893888">
        <w:rPr>
          <w:rFonts w:ascii="Times New Roman" w:hAnsi="Times New Roman" w:cs="Times New Roman"/>
          <w:lang w:val="en-CA"/>
        </w:rPr>
        <w:t>.,</w:t>
      </w:r>
      <w:proofErr w:type="gramEnd"/>
      <w:r w:rsidRPr="00893888">
        <w:rPr>
          <w:rFonts w:ascii="Times New Roman" w:hAnsi="Times New Roman" w:cs="Times New Roman"/>
          <w:lang w:val="en-CA"/>
        </w:rPr>
        <w:t xml:space="preserve"> vol. 108, no. 1, pp. 39–46, 1999.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[4] “Benefits of Minimally Invasive Surgery | AIMIS.”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http://www.aimis.org/benefits-of-minimally-invasive-surgery/. </w:t>
      </w:r>
      <w:proofErr w:type="gramStart"/>
      <w:r w:rsidRPr="00893888">
        <w:rPr>
          <w:rFonts w:ascii="Times New Roman" w:hAnsi="Times New Roman" w:cs="Times New Roman"/>
          <w:lang w:val="en-CA"/>
        </w:rPr>
        <w:t>[Accessed: 14-Nov-2015].</w:t>
      </w:r>
      <w:proofErr w:type="gramEnd"/>
      <w:r w:rsidRPr="00893888">
        <w:rPr>
          <w:rFonts w:ascii="Times New Roman" w:hAnsi="Times New Roman" w:cs="Times New Roman"/>
          <w:lang w:val="en-CA"/>
        </w:rPr>
        <w:t xml:space="preserve">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[5] “AANS - Minimally Invasive Spine Surgery MIS.”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http://www.aans.org/patient information/conditions and treatments/minimally invasive spine surgery mis.aspx.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5373BB" w:rsidRPr="00893888" w:rsidRDefault="005373BB" w:rsidP="00077191">
      <w:pPr>
        <w:rPr>
          <w:rFonts w:ascii="Times New Roman" w:hAnsi="Times New Roman" w:cs="Times New Roman"/>
          <w:lang w:val="en-CA"/>
        </w:rPr>
      </w:pPr>
      <w:r w:rsidRPr="00893888">
        <w:rPr>
          <w:rFonts w:ascii="Times New Roman" w:hAnsi="Times New Roman" w:cs="Times New Roman"/>
          <w:lang w:val="en-CA"/>
        </w:rPr>
        <w:t xml:space="preserve">[6] “Endoscopic Nasal &amp; Sinus Surgery.” </w:t>
      </w:r>
      <w:proofErr w:type="gramStart"/>
      <w:r w:rsidRPr="00893888">
        <w:rPr>
          <w:rFonts w:ascii="Times New Roman" w:hAnsi="Times New Roman" w:cs="Times New Roman"/>
          <w:lang w:val="en-CA"/>
        </w:rPr>
        <w:t>[Online].</w:t>
      </w:r>
      <w:proofErr w:type="gramEnd"/>
      <w:r w:rsidRPr="00893888">
        <w:rPr>
          <w:rFonts w:ascii="Times New Roman" w:hAnsi="Times New Roman" w:cs="Times New Roman"/>
          <w:lang w:val="en-CA"/>
        </w:rPr>
        <w:t xml:space="preserve"> Available: http://care.american- rhinologic.org/</w:t>
      </w:r>
      <w:proofErr w:type="spellStart"/>
      <w:r w:rsidRPr="00893888">
        <w:rPr>
          <w:rFonts w:ascii="Times New Roman" w:hAnsi="Times New Roman" w:cs="Times New Roman"/>
          <w:lang w:val="en-CA"/>
        </w:rPr>
        <w:t>ess</w:t>
      </w:r>
      <w:proofErr w:type="spellEnd"/>
      <w:r w:rsidRPr="00893888">
        <w:rPr>
          <w:rFonts w:ascii="Times New Roman" w:hAnsi="Times New Roman" w:cs="Times New Roman"/>
          <w:lang w:val="en-CA"/>
        </w:rPr>
        <w:t xml:space="preserve">. </w:t>
      </w:r>
      <w:proofErr w:type="gramStart"/>
      <w:r w:rsidRPr="00893888">
        <w:rPr>
          <w:rFonts w:ascii="Times New Roman" w:hAnsi="Times New Roman" w:cs="Times New Roman"/>
          <w:lang w:val="en-CA"/>
        </w:rPr>
        <w:t>[Accessed: 17-Nov-2015].</w:t>
      </w:r>
      <w:proofErr w:type="gramEnd"/>
      <w:r w:rsidRPr="00893888">
        <w:rPr>
          <w:rFonts w:ascii="Times New Roman" w:hAnsi="Times New Roman" w:cs="Times New Roman"/>
          <w:lang w:val="en-CA"/>
        </w:rPr>
        <w:t xml:space="preserve"> </w:t>
      </w:r>
    </w:p>
    <w:p w:rsidR="00D45441" w:rsidRPr="00D45441" w:rsidRDefault="00B07B9F" w:rsidP="00D45441">
      <w:pPr>
        <w:widowControl w:val="0"/>
        <w:autoSpaceDE w:val="0"/>
        <w:autoSpaceDN w:val="0"/>
        <w:adjustRightInd w:val="0"/>
        <w:spacing w:after="140"/>
        <w:ind w:left="640" w:hanging="640"/>
        <w:rPr>
          <w:rFonts w:ascii="Times New Roman" w:hAnsi="Times New Roman" w:cs="Times New Roman"/>
          <w:noProof/>
        </w:rPr>
      </w:pPr>
      <w:r w:rsidRPr="00893888">
        <w:rPr>
          <w:rFonts w:ascii="Times New Roman" w:hAnsi="Times New Roman" w:cs="Times New Roman"/>
          <w:lang w:val="en-CA"/>
        </w:rPr>
        <w:fldChar w:fldCharType="begin" w:fldLock="1"/>
      </w:r>
      <w:r w:rsidR="005373BB" w:rsidRPr="00893888">
        <w:rPr>
          <w:rFonts w:ascii="Times New Roman" w:hAnsi="Times New Roman" w:cs="Times New Roman"/>
          <w:lang w:val="en-CA"/>
        </w:rPr>
        <w:instrText xml:space="preserve">ADDIN Mendeley Bibliography CSL_BIBLIOGRAPHY </w:instrText>
      </w:r>
      <w:r w:rsidRPr="00893888">
        <w:rPr>
          <w:rFonts w:ascii="Times New Roman" w:hAnsi="Times New Roman" w:cs="Times New Roman"/>
          <w:lang w:val="en-CA"/>
        </w:rPr>
        <w:fldChar w:fldCharType="separate"/>
      </w:r>
      <w:r w:rsidR="00D45441" w:rsidRPr="00D45441">
        <w:rPr>
          <w:rFonts w:ascii="Times New Roman" w:hAnsi="Times New Roman" w:cs="Times New Roman"/>
          <w:noProof/>
        </w:rPr>
        <w:t>[1]</w:t>
      </w:r>
      <w:r w:rsidR="00D45441" w:rsidRPr="00D45441">
        <w:rPr>
          <w:rFonts w:ascii="Times New Roman" w:hAnsi="Times New Roman" w:cs="Times New Roman"/>
          <w:noProof/>
        </w:rPr>
        <w:tab/>
        <w:t>S. T. H. for S. Children, “Otolaryngology - Head and Neck Surgery,” 2014. [Online]. Available: http://www.sickkids.ca/Otolaryngology/. [Accessed: 01-Nov-2016].</w:t>
      </w:r>
    </w:p>
    <w:p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[2]</w:t>
      </w:r>
      <w:r w:rsidRPr="00D45441">
        <w:rPr>
          <w:rFonts w:ascii="Times New Roman" w:hAnsi="Times New Roman" w:cs="Times New Roman"/>
          <w:noProof/>
        </w:rPr>
        <w:tab/>
        <w:t xml:space="preserve">A. L. James, “E n d o s c o p i c Mi d d l e E a r S u r g e r y in C h i l d ren,” </w:t>
      </w:r>
      <w:r w:rsidRPr="00D45441">
        <w:rPr>
          <w:rFonts w:ascii="Times New Roman" w:hAnsi="Times New Roman" w:cs="Times New Roman"/>
          <w:i/>
          <w:iCs/>
          <w:noProof/>
        </w:rPr>
        <w:t>Otolaryngol. Clin. NA</w:t>
      </w:r>
      <w:r w:rsidRPr="00D45441">
        <w:rPr>
          <w:rFonts w:ascii="Times New Roman" w:hAnsi="Times New Roman" w:cs="Times New Roman"/>
          <w:noProof/>
        </w:rPr>
        <w:t>, no. November, 2012.</w:t>
      </w:r>
    </w:p>
    <w:p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[3]</w:t>
      </w:r>
      <w:r w:rsidRPr="00D45441">
        <w:rPr>
          <w:rFonts w:ascii="Times New Roman" w:hAnsi="Times New Roman" w:cs="Times New Roman"/>
          <w:noProof/>
        </w:rPr>
        <w:tab/>
        <w:t xml:space="preserve">M. Yong, T. Mijovic, and J. Lea, “Endoscopic ear surgery in Canada : a cross-sectional study,” </w:t>
      </w:r>
      <w:r w:rsidRPr="00D45441">
        <w:rPr>
          <w:rFonts w:ascii="Times New Roman" w:hAnsi="Times New Roman" w:cs="Times New Roman"/>
          <w:i/>
          <w:iCs/>
          <w:noProof/>
        </w:rPr>
        <w:t>J. Otolaryngol. - Head Neck Surg.</w:t>
      </w:r>
      <w:r w:rsidRPr="00D45441">
        <w:rPr>
          <w:rFonts w:ascii="Times New Roman" w:hAnsi="Times New Roman" w:cs="Times New Roman"/>
          <w:noProof/>
        </w:rPr>
        <w:t>, pp. 1–8, 2016.</w:t>
      </w:r>
    </w:p>
    <w:p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[4]</w:t>
      </w:r>
      <w:r w:rsidRPr="00D45441">
        <w:rPr>
          <w:rFonts w:ascii="Times New Roman" w:hAnsi="Times New Roman" w:cs="Times New Roman"/>
          <w:noProof/>
        </w:rPr>
        <w:tab/>
        <w:t>“Benefits of Minimally Invasive Surgery | AIMIS.” [Online]. Available: http://www.aimis.org/benefits-of-minimally-invasive-surgery/. [Accessed: 14-Nov-2015].</w:t>
      </w:r>
    </w:p>
    <w:p w:rsidR="00D45441" w:rsidRPr="00D45441" w:rsidRDefault="00D45441" w:rsidP="00D45441">
      <w:pPr>
        <w:widowControl w:val="0"/>
        <w:autoSpaceDE w:val="0"/>
        <w:autoSpaceDN w:val="0"/>
        <w:adjustRightInd w:val="0"/>
        <w:spacing w:after="140"/>
        <w:ind w:left="640" w:hanging="640"/>
        <w:rPr>
          <w:rFonts w:ascii="Times New Roman" w:hAnsi="Times New Roman" w:cs="Times New Roman"/>
          <w:noProof/>
        </w:rPr>
      </w:pPr>
      <w:r w:rsidRPr="00D45441">
        <w:rPr>
          <w:rFonts w:ascii="Times New Roman" w:hAnsi="Times New Roman" w:cs="Times New Roman"/>
          <w:noProof/>
        </w:rPr>
        <w:t>[5]</w:t>
      </w:r>
      <w:r w:rsidRPr="00D45441">
        <w:rPr>
          <w:rFonts w:ascii="Times New Roman" w:hAnsi="Times New Roman" w:cs="Times New Roman"/>
          <w:noProof/>
        </w:rPr>
        <w:tab/>
        <w:t>Ã. A. L. James, Ã. S. Cushing, and Ã. B. C. Papsin, “Residual Cholesteatoma After Endoscope-guided Surgery in Children,” pp. 196–201, 2015.</w:t>
      </w:r>
    </w:p>
    <w:p w:rsidR="00D0770C" w:rsidRDefault="00B07B9F" w:rsidP="00D45441">
      <w:pPr>
        <w:widowControl w:val="0"/>
        <w:autoSpaceDE w:val="0"/>
        <w:autoSpaceDN w:val="0"/>
        <w:adjustRightInd w:val="0"/>
        <w:spacing w:after="140" w:line="288" w:lineRule="auto"/>
        <w:rPr>
          <w:rFonts w:ascii="Times New Roman" w:hAnsi="Times New Roman" w:cs="Times New Roman"/>
          <w:lang w:val="en-CA"/>
        </w:rPr>
      </w:pPr>
      <w:r w:rsidRPr="00893888">
        <w:rPr>
          <w:rFonts w:ascii="Times New Roman" w:hAnsi="Times New Roman" w:cs="Times New Roman"/>
          <w:lang w:val="en-CA"/>
        </w:rPr>
        <w:fldChar w:fldCharType="end"/>
      </w:r>
      <w:r w:rsidR="00EF7D72">
        <w:rPr>
          <w:rFonts w:ascii="Times New Roman" w:hAnsi="Times New Roman" w:cs="Times New Roman"/>
          <w:lang w:val="en-CA"/>
        </w:rPr>
        <w:t xml:space="preserve">There are </w:t>
      </w:r>
      <w:proofErr w:type="gramStart"/>
      <w:r w:rsidR="00EF7D72">
        <w:rPr>
          <w:rFonts w:ascii="Times New Roman" w:hAnsi="Times New Roman" w:cs="Times New Roman"/>
          <w:lang w:val="en-CA"/>
        </w:rPr>
        <w:t>TEES</w:t>
      </w:r>
      <w:proofErr w:type="gramEnd"/>
      <w:r w:rsidR="00EF7D72">
        <w:rPr>
          <w:rFonts w:ascii="Times New Roman" w:hAnsi="Times New Roman" w:cs="Times New Roman"/>
          <w:lang w:val="en-CA"/>
        </w:rPr>
        <w:t xml:space="preserve"> surgeons who develop their own tools and have sold </w:t>
      </w:r>
      <w:proofErr w:type="spellStart"/>
      <w:r w:rsidR="00EF7D72">
        <w:rPr>
          <w:rFonts w:ascii="Times New Roman" w:hAnsi="Times New Roman" w:cs="Times New Roman"/>
          <w:lang w:val="en-CA"/>
        </w:rPr>
        <w:t>thyem</w:t>
      </w:r>
      <w:proofErr w:type="spellEnd"/>
      <w:r w:rsidR="00EF7D72">
        <w:rPr>
          <w:rFonts w:ascii="Times New Roman" w:hAnsi="Times New Roman" w:cs="Times New Roman"/>
          <w:lang w:val="en-CA"/>
        </w:rPr>
        <w:t xml:space="preserve"> for TEES but still there is not a very big adoption of TEES </w:t>
      </w:r>
      <w:proofErr w:type="spellStart"/>
      <w:r w:rsidR="00EF7D72">
        <w:rPr>
          <w:rFonts w:ascii="Times New Roman" w:hAnsi="Times New Roman" w:cs="Times New Roman"/>
          <w:lang w:val="en-CA"/>
        </w:rPr>
        <w:t>theredfore</w:t>
      </w:r>
      <w:proofErr w:type="spellEnd"/>
      <w:r w:rsidR="00EF7D72">
        <w:rPr>
          <w:rFonts w:ascii="Times New Roman" w:hAnsi="Times New Roman" w:cs="Times New Roman"/>
          <w:lang w:val="en-CA"/>
        </w:rPr>
        <w:t xml:space="preserve">, conducting the needs analysis and time flow will help set the </w:t>
      </w:r>
      <w:proofErr w:type="spellStart"/>
      <w:r w:rsidR="00EF7D72">
        <w:rPr>
          <w:rFonts w:ascii="Times New Roman" w:hAnsi="Times New Roman" w:cs="Times New Roman"/>
          <w:lang w:val="en-CA"/>
        </w:rPr>
        <w:t>criteraia</w:t>
      </w:r>
      <w:proofErr w:type="spellEnd"/>
      <w:r w:rsidR="00EF7D72">
        <w:rPr>
          <w:rFonts w:ascii="Times New Roman" w:hAnsi="Times New Roman" w:cs="Times New Roman"/>
          <w:lang w:val="en-CA"/>
        </w:rPr>
        <w:t>/</w:t>
      </w:r>
      <w:proofErr w:type="spellStart"/>
      <w:r w:rsidR="00EF7D72">
        <w:rPr>
          <w:rFonts w:ascii="Times New Roman" w:hAnsi="Times New Roman" w:cs="Times New Roman"/>
          <w:lang w:val="en-CA"/>
        </w:rPr>
        <w:t>requiremetnts</w:t>
      </w:r>
      <w:proofErr w:type="spellEnd"/>
      <w:r w:rsidR="00EF7D72">
        <w:rPr>
          <w:rFonts w:ascii="Times New Roman" w:hAnsi="Times New Roman" w:cs="Times New Roman"/>
          <w:lang w:val="en-CA"/>
        </w:rPr>
        <w:t xml:space="preserve"> against which </w:t>
      </w:r>
      <w:proofErr w:type="spellStart"/>
      <w:r w:rsidR="00EF7D72">
        <w:rPr>
          <w:rFonts w:ascii="Times New Roman" w:hAnsi="Times New Roman" w:cs="Times New Roman"/>
          <w:lang w:val="en-CA"/>
        </w:rPr>
        <w:t>surgoens</w:t>
      </w:r>
      <w:proofErr w:type="spellEnd"/>
      <w:r w:rsidR="00EF7D72">
        <w:rPr>
          <w:rFonts w:ascii="Times New Roman" w:hAnsi="Times New Roman" w:cs="Times New Roman"/>
          <w:lang w:val="en-CA"/>
        </w:rPr>
        <w:t xml:space="preserve"> could target more of an audience</w:t>
      </w:r>
      <w:r w:rsidR="00EF7D72">
        <w:rPr>
          <w:rFonts w:ascii="Times New Roman" w:hAnsi="Times New Roman" w:cs="Times New Roman"/>
          <w:lang w:val="en-CA"/>
        </w:rPr>
        <w:br/>
      </w:r>
    </w:p>
    <w:p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p>
    <w:p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Significance section: future work of the project is to develop the tools</w:t>
      </w:r>
    </w:p>
    <w:p w:rsidR="00EF7D72" w:rsidRDefault="00EF7D72" w:rsidP="00077191">
      <w:pPr>
        <w:widowControl w:val="0"/>
        <w:autoSpaceDE w:val="0"/>
        <w:autoSpaceDN w:val="0"/>
        <w:adjustRightInd w:val="0"/>
        <w:spacing w:after="140" w:line="288" w:lineRule="auto"/>
        <w:rPr>
          <w:rFonts w:ascii="Times New Roman" w:hAnsi="Times New Roman" w:cs="Times New Roman"/>
          <w:lang w:val="en-CA"/>
        </w:rPr>
      </w:pPr>
      <w:r>
        <w:rPr>
          <w:rFonts w:ascii="Times New Roman" w:hAnsi="Times New Roman" w:cs="Times New Roman"/>
          <w:lang w:val="en-CA"/>
        </w:rPr>
        <w:t xml:space="preserve">There is a team of surgeons who believe in </w:t>
      </w:r>
      <w:r>
        <w:rPr>
          <w:rFonts w:ascii="Times New Roman" w:hAnsi="Times New Roman" w:cs="Times New Roman"/>
          <w:lang w:val="en-CA"/>
        </w:rPr>
        <w:tab/>
        <w:t xml:space="preserve">TEES and this is part of the team effort of IWGEES to increase </w:t>
      </w:r>
      <w:proofErr w:type="spellStart"/>
      <w:r>
        <w:rPr>
          <w:rFonts w:ascii="Times New Roman" w:hAnsi="Times New Roman" w:cs="Times New Roman"/>
          <w:lang w:val="en-CA"/>
        </w:rPr>
        <w:t>adopition</w:t>
      </w:r>
      <w:proofErr w:type="spellEnd"/>
      <w:r>
        <w:rPr>
          <w:rFonts w:ascii="Times New Roman" w:hAnsi="Times New Roman" w:cs="Times New Roman"/>
          <w:lang w:val="en-CA"/>
        </w:rPr>
        <w:t xml:space="preserve"> of TEES worldwide </w:t>
      </w:r>
    </w:p>
    <w:p w:rsidR="00BE1294" w:rsidRDefault="00BE1294" w:rsidP="00077191">
      <w:pPr>
        <w:widowControl w:val="0"/>
        <w:autoSpaceDE w:val="0"/>
        <w:autoSpaceDN w:val="0"/>
        <w:adjustRightInd w:val="0"/>
        <w:spacing w:after="140" w:line="288" w:lineRule="auto"/>
        <w:rPr>
          <w:rFonts w:ascii="Times New Roman" w:hAnsi="Times New Roman" w:cs="Times New Roman"/>
          <w:lang w:val="en-CA"/>
        </w:rPr>
      </w:pPr>
    </w:p>
    <w:p w:rsidR="00BE1294" w:rsidRPr="00893888" w:rsidRDefault="00BE1294" w:rsidP="00077191">
      <w:pPr>
        <w:widowControl w:val="0"/>
        <w:autoSpaceDE w:val="0"/>
        <w:autoSpaceDN w:val="0"/>
        <w:adjustRightInd w:val="0"/>
        <w:spacing w:after="140" w:line="288" w:lineRule="auto"/>
        <w:rPr>
          <w:rFonts w:ascii="Times New Roman" w:hAnsi="Times New Roman" w:cs="Times New Roman"/>
        </w:rPr>
      </w:pPr>
      <w:proofErr w:type="gramStart"/>
      <w:r>
        <w:rPr>
          <w:rFonts w:ascii="Times New Roman" w:hAnsi="Times New Roman" w:cs="Times New Roman"/>
          <w:lang w:val="en-CA"/>
        </w:rPr>
        <w:t>We ;have</w:t>
      </w:r>
      <w:proofErr w:type="gramEnd"/>
      <w:r>
        <w:rPr>
          <w:rFonts w:ascii="Times New Roman" w:hAnsi="Times New Roman" w:cs="Times New Roman"/>
          <w:lang w:val="en-CA"/>
        </w:rPr>
        <w:t xml:space="preserve"> created this modular platform that </w:t>
      </w:r>
      <w:proofErr w:type="spellStart"/>
      <w:r>
        <w:rPr>
          <w:rFonts w:ascii="Times New Roman" w:hAnsi="Times New Roman" w:cs="Times New Roman"/>
          <w:lang w:val="en-CA"/>
        </w:rPr>
        <w:t>cvan</w:t>
      </w:r>
      <w:proofErr w:type="spellEnd"/>
      <w:r>
        <w:rPr>
          <w:rFonts w:ascii="Times New Roman" w:hAnsi="Times New Roman" w:cs="Times New Roman"/>
          <w:lang w:val="en-CA"/>
        </w:rPr>
        <w:t xml:space="preserve"> be </w:t>
      </w:r>
      <w:proofErr w:type="spellStart"/>
      <w:r>
        <w:rPr>
          <w:rFonts w:ascii="Times New Roman" w:hAnsi="Times New Roman" w:cs="Times New Roman"/>
          <w:lang w:val="en-CA"/>
        </w:rPr>
        <w:t>sused</w:t>
      </w:r>
      <w:proofErr w:type="spellEnd"/>
      <w:r>
        <w:rPr>
          <w:rFonts w:ascii="Times New Roman" w:hAnsi="Times New Roman" w:cs="Times New Roman"/>
          <w:lang w:val="en-CA"/>
        </w:rPr>
        <w:t xml:space="preserve"> to cater the current prototype to satisfy the needs assessment and workspace criteria</w:t>
      </w:r>
    </w:p>
    <w:sectPr w:rsidR="00BE1294" w:rsidRPr="00893888" w:rsidSect="00227E65">
      <w:pgSz w:w="12240" w:h="15840"/>
      <w:pgMar w:top="1080" w:right="1080" w:bottom="1080" w:left="1080"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yle Eastwood" w:date="2016-10-30T15:19:00Z" w:initials="KE">
    <w:p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0-30T15:51:00Z" w:initials="KE">
    <w:p w:rsidR="00345568" w:rsidRDefault="00345568">
      <w:pPr>
        <w:pStyle w:val="CommentText"/>
      </w:pPr>
      <w:r>
        <w:rPr>
          <w:rStyle w:val="CommentReference"/>
        </w:rPr>
        <w:annotationRef/>
      </w:r>
      <w:r>
        <w:t>How common are these procedures? How many performed per year?</w:t>
      </w:r>
      <w:r w:rsidR="00D44B23">
        <w:t xml:space="preserve"> We need to better defined the health problem and its significance.</w:t>
      </w:r>
    </w:p>
  </w:comment>
  <w:comment w:id="2" w:author="Kyle Eastwood" w:date="2016-11-01T11:22:00Z" w:initials="KE">
    <w:p w:rsidR="00D44B23" w:rsidRDefault="00D44B23">
      <w:pPr>
        <w:pStyle w:val="CommentText"/>
      </w:pPr>
      <w:r>
        <w:rPr>
          <w:rStyle w:val="CommentReference"/>
        </w:rPr>
        <w:annotationRef/>
      </w:r>
      <w:r>
        <w:t>This is a good “gap in knowledge” This leads well into a tangible research question – but only if there is a “so what” -&gt; has a relevance either by affecting many people or major quantifiable differences in cost, time, morbidity…</w:t>
      </w:r>
      <w:proofErr w:type="spellStart"/>
      <w:r>
        <w:t>ect</w:t>
      </w:r>
      <w:proofErr w:type="spellEnd"/>
    </w:p>
  </w:comment>
  <w:comment w:id="4" w:author="Kyle Eastwood" w:date="2016-11-01T11:27:00Z" w:initials="KE">
    <w:p w:rsidR="00D44B23" w:rsidRDefault="00D44B23">
      <w:pPr>
        <w:pStyle w:val="CommentText"/>
      </w:pPr>
      <w:r>
        <w:rPr>
          <w:rStyle w:val="CommentReference"/>
        </w:rPr>
        <w:annotationRef/>
      </w:r>
      <w:r>
        <w:t>This was a shot at a hypothesis for the Survey and Time-flow analysis</w:t>
      </w:r>
      <w:r w:rsidR="00FA6C56">
        <w:t>; You might write a different hypothesis for the tool design:</w:t>
      </w:r>
    </w:p>
    <w:p w:rsidR="00FA6C56" w:rsidRDefault="00FA6C56">
      <w:pPr>
        <w:pStyle w:val="CommentText"/>
      </w:pPr>
    </w:p>
    <w:p w:rsidR="00FA6C56" w:rsidRDefault="00FA6C56">
      <w:pPr>
        <w:pStyle w:val="CommentText"/>
      </w:pPr>
      <w:r>
        <w:t>Objective:</w:t>
      </w:r>
    </w:p>
    <w:p w:rsidR="00FA6C56" w:rsidRDefault="00FA6C56">
      <w:pPr>
        <w:pStyle w:val="CommentText"/>
      </w:pPr>
      <w:r>
        <w:rPr>
          <w:sz w:val="23"/>
          <w:szCs w:val="23"/>
        </w:rPr>
        <w:t xml:space="preserve">To develop an interventional tool using smart materials and structures, with engineered physical and structural properties, for improving surgical outcomes related to </w:t>
      </w:r>
      <w:proofErr w:type="spellStart"/>
      <w:r>
        <w:t>transcanal</w:t>
      </w:r>
      <w:proofErr w:type="spellEnd"/>
      <w:r>
        <w:t xml:space="preserve"> endoscopic ear surgery (TEES) </w:t>
      </w:r>
    </w:p>
    <w:p w:rsidR="00FA6C56" w:rsidRDefault="00FA6C56">
      <w:pPr>
        <w:pStyle w:val="CommentText"/>
      </w:pPr>
    </w:p>
    <w:p w:rsidR="00FA6C56" w:rsidRDefault="00FA6C56">
      <w:pPr>
        <w:pStyle w:val="CommentText"/>
      </w:pPr>
      <w:r>
        <w:t>Hypothesis: Since TEES is technically challenging to perform with conventional otolaryngologic instruments;</w:t>
      </w:r>
      <w:r>
        <w:rPr>
          <w:sz w:val="23"/>
          <w:szCs w:val="23"/>
        </w:rPr>
        <w:t xml:space="preserve"> I </w:t>
      </w:r>
      <w:r>
        <w:rPr>
          <w:b/>
          <w:bCs/>
          <w:sz w:val="23"/>
          <w:szCs w:val="23"/>
        </w:rPr>
        <w:t xml:space="preserve">hypothesize </w:t>
      </w:r>
      <w:r>
        <w:rPr>
          <w:sz w:val="23"/>
          <w:szCs w:val="23"/>
        </w:rPr>
        <w:t>that custom instrument shafts built from the smart material Nitinol, designed with shapes optimized according to patient imaging, will reduce procedure time and achieve equal clinical outcomes compared to standard tools.</w:t>
      </w:r>
    </w:p>
    <w:p w:rsidR="00FA6C56" w:rsidRDefault="00FA6C56">
      <w:pPr>
        <w:pStyle w:val="CommentText"/>
      </w:pPr>
    </w:p>
    <w:p w:rsidR="00FA6C56" w:rsidRDefault="00FA6C56" w:rsidP="00FA6C56">
      <w:pPr>
        <w:pStyle w:val="Default"/>
      </w:pPr>
    </w:p>
    <w:p w:rsidR="00FA6C56" w:rsidRDefault="00FA6C56" w:rsidP="00FA6C56">
      <w:pPr>
        <w:pStyle w:val="CommentText"/>
      </w:pPr>
      <w:r>
        <w:t xml:space="preserve"> </w:t>
      </w:r>
    </w:p>
  </w:comment>
  <w:comment w:id="17" w:author="Kyle Eastwood" w:date="2016-11-01T14:03:00Z" w:initials="KE">
    <w:p w:rsidR="00EF7D72" w:rsidRDefault="00EF7D72">
      <w:pPr>
        <w:pStyle w:val="CommentText"/>
      </w:pPr>
      <w:r>
        <w:rPr>
          <w:rStyle w:val="CommentReference"/>
        </w:rPr>
        <w:annotationRef/>
      </w:r>
      <w:r>
        <w:t>Can put this in the significance and then say future work is to further develop these tools</w:t>
      </w:r>
    </w:p>
    <w:p w:rsidR="00EF7D72" w:rsidRDefault="00EF7D72">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196F5" w15:done="0"/>
  <w15:commentEx w15:paraId="5A591031" w15:done="0"/>
  <w15:commentEx w15:paraId="674F9D8E" w15:done="0"/>
  <w15:commentEx w15:paraId="7103E623" w15:done="0"/>
  <w15:commentEx w15:paraId="620797C9" w15:done="0"/>
  <w15:commentEx w15:paraId="15BBF89B"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5373BB"/>
    <w:rsid w:val="00007A7E"/>
    <w:rsid w:val="000430EB"/>
    <w:rsid w:val="000544EA"/>
    <w:rsid w:val="00077191"/>
    <w:rsid w:val="00100D55"/>
    <w:rsid w:val="00167FDA"/>
    <w:rsid w:val="00192137"/>
    <w:rsid w:val="0021241E"/>
    <w:rsid w:val="00227E65"/>
    <w:rsid w:val="002471A4"/>
    <w:rsid w:val="00265DB4"/>
    <w:rsid w:val="00296C2F"/>
    <w:rsid w:val="002A477C"/>
    <w:rsid w:val="002B4709"/>
    <w:rsid w:val="00313E41"/>
    <w:rsid w:val="00345568"/>
    <w:rsid w:val="003950EA"/>
    <w:rsid w:val="004033D0"/>
    <w:rsid w:val="004101E3"/>
    <w:rsid w:val="004231F3"/>
    <w:rsid w:val="005373BB"/>
    <w:rsid w:val="00563FF6"/>
    <w:rsid w:val="005E2C71"/>
    <w:rsid w:val="00612A13"/>
    <w:rsid w:val="00660A52"/>
    <w:rsid w:val="006619BB"/>
    <w:rsid w:val="007209C2"/>
    <w:rsid w:val="007443E1"/>
    <w:rsid w:val="0078614C"/>
    <w:rsid w:val="00787BA8"/>
    <w:rsid w:val="008053C3"/>
    <w:rsid w:val="0083228F"/>
    <w:rsid w:val="008360E4"/>
    <w:rsid w:val="00893888"/>
    <w:rsid w:val="008D1419"/>
    <w:rsid w:val="008E01C0"/>
    <w:rsid w:val="008F7415"/>
    <w:rsid w:val="00910095"/>
    <w:rsid w:val="00925ADD"/>
    <w:rsid w:val="00941CB9"/>
    <w:rsid w:val="00964966"/>
    <w:rsid w:val="00986E81"/>
    <w:rsid w:val="00992FC5"/>
    <w:rsid w:val="009949B8"/>
    <w:rsid w:val="00A53A1B"/>
    <w:rsid w:val="00A60B69"/>
    <w:rsid w:val="00A975AC"/>
    <w:rsid w:val="00AC7185"/>
    <w:rsid w:val="00B07B9F"/>
    <w:rsid w:val="00B361BC"/>
    <w:rsid w:val="00BA47AF"/>
    <w:rsid w:val="00BE1294"/>
    <w:rsid w:val="00C0451E"/>
    <w:rsid w:val="00CA2FBF"/>
    <w:rsid w:val="00CA4A49"/>
    <w:rsid w:val="00D0770C"/>
    <w:rsid w:val="00D44B23"/>
    <w:rsid w:val="00D45441"/>
    <w:rsid w:val="00DA2C23"/>
    <w:rsid w:val="00E06D51"/>
    <w:rsid w:val="00E174A1"/>
    <w:rsid w:val="00EB7D0E"/>
    <w:rsid w:val="00EC20CA"/>
    <w:rsid w:val="00ED6C35"/>
    <w:rsid w:val="00EF7D72"/>
    <w:rsid w:val="00F05C09"/>
    <w:rsid w:val="00F11D86"/>
    <w:rsid w:val="00F266E4"/>
    <w:rsid w:val="00F42611"/>
    <w:rsid w:val="00F844AA"/>
    <w:rsid w:val="00F95DCB"/>
    <w:rsid w:val="00FA6C56"/>
    <w:rsid w:val="00FC0708"/>
    <w:rsid w:val="00FE138F"/>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1A41C3-DF51-41C5-A0BA-24A594F3F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15140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dcterms:created xsi:type="dcterms:W3CDTF">2016-11-01T18:26:00Z</dcterms:created>
  <dcterms:modified xsi:type="dcterms:W3CDTF">2016-11-01T20:19:00Z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