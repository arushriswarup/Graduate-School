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2A0" w:rsidRDefault="009E465D" w:rsidP="002663B4">
      <w:pPr>
        <w:pStyle w:val="Heading3"/>
      </w:pPr>
      <w:r>
        <w:rPr>
          <w:noProof/>
          <w:lang w:val="en-CA" w:eastAsia="en-CA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-291465</wp:posOffset>
            </wp:positionH>
            <wp:positionV relativeFrom="page">
              <wp:posOffset>459740</wp:posOffset>
            </wp:positionV>
            <wp:extent cx="2030095" cy="1002665"/>
            <wp:effectExtent l="19050" t="0" r="8255" b="0"/>
            <wp:wrapNone/>
            <wp:docPr id="7" name="Picture 7" descr="SK_THSC-research-eth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K_THSC-research-ethic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1002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6656" w:rsidRDefault="00C46656" w:rsidP="00EE54F4">
      <w:pPr>
        <w:pStyle w:val="Heading3"/>
        <w:jc w:val="left"/>
      </w:pPr>
    </w:p>
    <w:p w:rsidR="005C42A0" w:rsidRDefault="005C42A0">
      <w:pPr>
        <w:ind w:right="-720"/>
        <w:rPr>
          <w:sz w:val="24"/>
        </w:rPr>
      </w:pPr>
    </w:p>
    <w:p w:rsidR="00DB4AA5" w:rsidRPr="00CE0F2B" w:rsidRDefault="00CE0F2B">
      <w:pPr>
        <w:pStyle w:val="Heading1"/>
        <w:rPr>
          <w:sz w:val="28"/>
          <w:szCs w:val="28"/>
        </w:rPr>
      </w:pPr>
      <w:r w:rsidRPr="00CE0F2B">
        <w:t>ASSENT FORM</w:t>
      </w:r>
    </w:p>
    <w:p w:rsidR="00DB4AA5" w:rsidRPr="00DB4AA5" w:rsidRDefault="00DB4AA5" w:rsidP="00DB4AA5">
      <w:r>
        <w:tab/>
      </w:r>
    </w:p>
    <w:p w:rsidR="005C42A0" w:rsidRDefault="005C42A0">
      <w:pPr>
        <w:ind w:left="360" w:right="-720"/>
        <w:jc w:val="both"/>
        <w:rPr>
          <w:sz w:val="24"/>
        </w:rPr>
      </w:pPr>
    </w:p>
    <w:p w:rsidR="005C42A0" w:rsidRPr="00C3455D" w:rsidRDefault="005C42A0">
      <w:pPr>
        <w:ind w:left="360" w:right="-720"/>
        <w:jc w:val="both"/>
        <w:rPr>
          <w:sz w:val="24"/>
          <w:u w:val="single"/>
        </w:rPr>
      </w:pPr>
      <w:r w:rsidRPr="00C3455D">
        <w:rPr>
          <w:sz w:val="24"/>
          <w:u w:val="single"/>
        </w:rPr>
        <w:t xml:space="preserve">Title of </w:t>
      </w:r>
      <w:r w:rsidR="00CE0F2B" w:rsidRPr="00C3455D">
        <w:rPr>
          <w:sz w:val="24"/>
          <w:u w:val="single"/>
        </w:rPr>
        <w:t>Study</w:t>
      </w:r>
      <w:r w:rsidRPr="00C3455D">
        <w:rPr>
          <w:sz w:val="24"/>
          <w:u w:val="single"/>
        </w:rPr>
        <w:t>:</w:t>
      </w:r>
    </w:p>
    <w:p w:rsidR="004C1A6A" w:rsidRPr="00C3455D" w:rsidRDefault="002C4DE9" w:rsidP="004C1A6A">
      <w:pPr>
        <w:ind w:left="360" w:right="-720"/>
        <w:jc w:val="both"/>
        <w:rPr>
          <w:sz w:val="24"/>
        </w:rPr>
      </w:pPr>
      <w:proofErr w:type="gramStart"/>
      <w:r>
        <w:rPr>
          <w:sz w:val="24"/>
        </w:rPr>
        <w:t>Time flow analysis for endoscopic ear surgery.</w:t>
      </w:r>
      <w:proofErr w:type="gramEnd"/>
    </w:p>
    <w:p w:rsidR="005C42A0" w:rsidRPr="00C3455D" w:rsidRDefault="005C42A0">
      <w:pPr>
        <w:ind w:left="360" w:right="-720"/>
        <w:jc w:val="both"/>
        <w:rPr>
          <w:sz w:val="24"/>
        </w:rPr>
      </w:pPr>
    </w:p>
    <w:p w:rsidR="001862B7" w:rsidRPr="001862B7" w:rsidRDefault="001862B7" w:rsidP="001862B7">
      <w:pPr>
        <w:ind w:left="360" w:right="-720"/>
        <w:jc w:val="both"/>
        <w:rPr>
          <w:b/>
          <w:sz w:val="24"/>
          <w:u w:val="single"/>
        </w:rPr>
      </w:pPr>
      <w:r w:rsidRPr="001862B7">
        <w:rPr>
          <w:b/>
          <w:sz w:val="24"/>
          <w:u w:val="single"/>
        </w:rPr>
        <w:t>Principle Investigator</w:t>
      </w:r>
      <w:r w:rsidRPr="001862B7">
        <w:rPr>
          <w:b/>
          <w:sz w:val="24"/>
        </w:rPr>
        <w:t xml:space="preserve">: </w:t>
      </w:r>
    </w:p>
    <w:p w:rsidR="001862B7" w:rsidRPr="001862B7" w:rsidRDefault="001862B7" w:rsidP="001862B7">
      <w:pPr>
        <w:ind w:left="360" w:right="-720"/>
        <w:jc w:val="both"/>
        <w:rPr>
          <w:sz w:val="24"/>
        </w:rPr>
      </w:pPr>
      <w:r w:rsidRPr="001862B7">
        <w:rPr>
          <w:sz w:val="24"/>
        </w:rPr>
        <w:t>Dr A L James</w:t>
      </w:r>
      <w:r w:rsidRPr="001862B7">
        <w:rPr>
          <w:sz w:val="24"/>
        </w:rPr>
        <w:tab/>
      </w:r>
      <w:r w:rsidRPr="001862B7">
        <w:rPr>
          <w:sz w:val="24"/>
        </w:rPr>
        <w:tab/>
        <w:t xml:space="preserve">Principle Investigator </w:t>
      </w:r>
      <w:r w:rsidRPr="001862B7">
        <w:rPr>
          <w:sz w:val="24"/>
        </w:rPr>
        <w:tab/>
      </w:r>
      <w:r w:rsidRPr="001862B7">
        <w:rPr>
          <w:sz w:val="24"/>
        </w:rPr>
        <w:tab/>
        <w:t xml:space="preserve">416 813 </w:t>
      </w:r>
      <w:r w:rsidR="00042F0B">
        <w:rPr>
          <w:sz w:val="24"/>
        </w:rPr>
        <w:t>6767</w:t>
      </w:r>
    </w:p>
    <w:p w:rsidR="001862B7" w:rsidRPr="001862B7" w:rsidRDefault="001862B7" w:rsidP="001862B7">
      <w:pPr>
        <w:ind w:left="360" w:right="-720"/>
        <w:jc w:val="both"/>
        <w:rPr>
          <w:sz w:val="24"/>
        </w:rPr>
      </w:pPr>
      <w:r w:rsidRPr="001862B7">
        <w:rPr>
          <w:b/>
          <w:sz w:val="24"/>
          <w:u w:val="single"/>
        </w:rPr>
        <w:t>Co-Investigators</w:t>
      </w:r>
      <w:r w:rsidRPr="001862B7">
        <w:rPr>
          <w:b/>
          <w:sz w:val="24"/>
        </w:rPr>
        <w:t>:</w:t>
      </w:r>
    </w:p>
    <w:p w:rsidR="000325D5" w:rsidRDefault="00354161" w:rsidP="00DB4AA5">
      <w:pPr>
        <w:ind w:left="360" w:right="-720"/>
        <w:jc w:val="both"/>
        <w:rPr>
          <w:sz w:val="24"/>
        </w:rPr>
      </w:pPr>
      <w:proofErr w:type="spellStart"/>
      <w:r>
        <w:rPr>
          <w:sz w:val="24"/>
        </w:rPr>
        <w:t>Arushri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Swarup</w:t>
      </w:r>
      <w:proofErr w:type="spellEnd"/>
      <w:r>
        <w:rPr>
          <w:sz w:val="24"/>
        </w:rPr>
        <w:tab/>
      </w:r>
      <w:r>
        <w:rPr>
          <w:sz w:val="24"/>
        </w:rPr>
        <w:tab/>
        <w:t>Co-investigator</w:t>
      </w:r>
      <w:r>
        <w:rPr>
          <w:sz w:val="24"/>
        </w:rPr>
        <w:tab/>
      </w:r>
      <w:r>
        <w:rPr>
          <w:sz w:val="24"/>
        </w:rPr>
        <w:tab/>
        <w:t>416 813 6767</w:t>
      </w:r>
    </w:p>
    <w:p w:rsidR="00354161" w:rsidRDefault="00354161" w:rsidP="00DB4AA5">
      <w:pPr>
        <w:ind w:left="360" w:right="-720"/>
        <w:jc w:val="both"/>
        <w:rPr>
          <w:sz w:val="24"/>
        </w:rPr>
      </w:pPr>
    </w:p>
    <w:p w:rsidR="00CE0F2B" w:rsidRDefault="00CE0F2B" w:rsidP="00C3455D">
      <w:pPr>
        <w:ind w:left="360" w:right="-720"/>
        <w:rPr>
          <w:sz w:val="24"/>
          <w:u w:val="single"/>
        </w:rPr>
      </w:pPr>
      <w:r>
        <w:rPr>
          <w:sz w:val="24"/>
          <w:u w:val="single"/>
        </w:rPr>
        <w:t>Why are we doing this study?</w:t>
      </w:r>
    </w:p>
    <w:p w:rsidR="00CE0F2B" w:rsidRDefault="00CE0F2B" w:rsidP="00C3455D">
      <w:pPr>
        <w:ind w:left="360" w:right="-720"/>
        <w:rPr>
          <w:sz w:val="24"/>
        </w:rPr>
      </w:pPr>
      <w:r>
        <w:rPr>
          <w:sz w:val="24"/>
        </w:rPr>
        <w:t xml:space="preserve">We </w:t>
      </w:r>
      <w:r w:rsidR="00584ECF">
        <w:rPr>
          <w:sz w:val="24"/>
        </w:rPr>
        <w:t xml:space="preserve">want to find out more about how </w:t>
      </w:r>
      <w:r w:rsidR="002C4DE9">
        <w:rPr>
          <w:sz w:val="24"/>
        </w:rPr>
        <w:t>to make better tools for ear surgery.</w:t>
      </w:r>
    </w:p>
    <w:p w:rsidR="00584ECF" w:rsidRPr="00CE0F2B" w:rsidRDefault="00584ECF" w:rsidP="00C3455D">
      <w:pPr>
        <w:ind w:left="360" w:right="-720"/>
        <w:rPr>
          <w:sz w:val="24"/>
        </w:rPr>
      </w:pPr>
    </w:p>
    <w:p w:rsidR="00CE0F2B" w:rsidRDefault="00CE0F2B" w:rsidP="00C3455D">
      <w:pPr>
        <w:ind w:left="360" w:right="-720"/>
        <w:rPr>
          <w:sz w:val="24"/>
          <w:u w:val="single"/>
        </w:rPr>
      </w:pPr>
      <w:r>
        <w:rPr>
          <w:sz w:val="24"/>
          <w:u w:val="single"/>
        </w:rPr>
        <w:t>What will happen during the study?</w:t>
      </w:r>
    </w:p>
    <w:p w:rsidR="00584ECF" w:rsidRDefault="00584ECF" w:rsidP="00C3455D">
      <w:pPr>
        <w:ind w:left="360" w:right="-720"/>
        <w:rPr>
          <w:sz w:val="24"/>
        </w:rPr>
      </w:pPr>
      <w:r>
        <w:rPr>
          <w:sz w:val="24"/>
        </w:rPr>
        <w:t xml:space="preserve">We will </w:t>
      </w:r>
      <w:r w:rsidR="003476DD">
        <w:rPr>
          <w:sz w:val="24"/>
        </w:rPr>
        <w:t xml:space="preserve">check records about your ear </w:t>
      </w:r>
      <w:r w:rsidR="002C4DE9">
        <w:rPr>
          <w:sz w:val="24"/>
        </w:rPr>
        <w:t>and we</w:t>
      </w:r>
      <w:r w:rsidR="00354161">
        <w:rPr>
          <w:sz w:val="24"/>
        </w:rPr>
        <w:t xml:space="preserve"> will time how long your surgery takes.</w:t>
      </w:r>
    </w:p>
    <w:p w:rsidR="00042F0B" w:rsidRPr="00584ECF" w:rsidRDefault="00A076C5" w:rsidP="00C3455D">
      <w:pPr>
        <w:ind w:left="360" w:right="-720"/>
        <w:rPr>
          <w:sz w:val="24"/>
        </w:rPr>
      </w:pPr>
      <w:r>
        <w:rPr>
          <w:sz w:val="24"/>
        </w:rPr>
        <w:t>We may also collect some information about your ear.</w:t>
      </w:r>
      <w:bookmarkStart w:id="0" w:name="_GoBack"/>
      <w:bookmarkEnd w:id="0"/>
    </w:p>
    <w:p w:rsidR="00CE0F2B" w:rsidRDefault="00CE0F2B" w:rsidP="00C3455D">
      <w:pPr>
        <w:ind w:left="360" w:right="-720"/>
        <w:rPr>
          <w:sz w:val="24"/>
          <w:u w:val="single"/>
        </w:rPr>
      </w:pPr>
    </w:p>
    <w:p w:rsidR="00CE0F2B" w:rsidRDefault="00CE0F2B" w:rsidP="00C3455D">
      <w:pPr>
        <w:ind w:left="360" w:right="-720"/>
        <w:rPr>
          <w:sz w:val="24"/>
          <w:u w:val="single"/>
        </w:rPr>
      </w:pPr>
      <w:r>
        <w:rPr>
          <w:sz w:val="24"/>
          <w:u w:val="single"/>
        </w:rPr>
        <w:t>Are there good things and bad things about the study?</w:t>
      </w:r>
    </w:p>
    <w:p w:rsidR="003476DD" w:rsidRPr="003476DD" w:rsidRDefault="003476DD" w:rsidP="00C3455D">
      <w:pPr>
        <w:ind w:left="360" w:right="-720"/>
        <w:rPr>
          <w:sz w:val="24"/>
        </w:rPr>
      </w:pPr>
      <w:r>
        <w:rPr>
          <w:sz w:val="24"/>
        </w:rPr>
        <w:t>The good thing about being in the study is that it</w:t>
      </w:r>
      <w:r w:rsidR="00134D41">
        <w:rPr>
          <w:sz w:val="24"/>
        </w:rPr>
        <w:t xml:space="preserve"> will help us learn how to do the best treatment for children with</w:t>
      </w:r>
      <w:r w:rsidR="002C4DE9">
        <w:rPr>
          <w:sz w:val="24"/>
        </w:rPr>
        <w:t xml:space="preserve"> ear problems.</w:t>
      </w:r>
      <w:r w:rsidR="00134D41">
        <w:rPr>
          <w:sz w:val="24"/>
        </w:rPr>
        <w:t xml:space="preserve"> There are no bad things about being in this study.</w:t>
      </w:r>
    </w:p>
    <w:p w:rsidR="00CE0F2B" w:rsidRDefault="00CE0F2B" w:rsidP="00C3455D">
      <w:pPr>
        <w:ind w:left="360" w:right="-720"/>
        <w:rPr>
          <w:sz w:val="24"/>
          <w:u w:val="single"/>
        </w:rPr>
      </w:pPr>
    </w:p>
    <w:p w:rsidR="00CE0F2B" w:rsidRDefault="00CE0F2B" w:rsidP="00C3455D">
      <w:pPr>
        <w:ind w:left="360" w:right="-720"/>
        <w:rPr>
          <w:sz w:val="24"/>
          <w:u w:val="single"/>
        </w:rPr>
      </w:pPr>
      <w:r>
        <w:rPr>
          <w:sz w:val="24"/>
          <w:u w:val="single"/>
        </w:rPr>
        <w:t>Who will know about what I did in the study?</w:t>
      </w:r>
    </w:p>
    <w:p w:rsidR="00CE0F2B" w:rsidRDefault="007631B4" w:rsidP="00C3455D">
      <w:pPr>
        <w:ind w:left="360" w:right="-720"/>
        <w:rPr>
          <w:i/>
          <w:sz w:val="24"/>
        </w:rPr>
      </w:pPr>
      <w:r>
        <w:rPr>
          <w:sz w:val="24"/>
        </w:rPr>
        <w:t xml:space="preserve">We will not </w:t>
      </w:r>
      <w:r w:rsidR="0079463E">
        <w:rPr>
          <w:sz w:val="24"/>
        </w:rPr>
        <w:t>tell</w:t>
      </w:r>
      <w:r>
        <w:rPr>
          <w:sz w:val="24"/>
        </w:rPr>
        <w:t xml:space="preserve"> anyone </w:t>
      </w:r>
      <w:r w:rsidR="0079463E">
        <w:rPr>
          <w:sz w:val="24"/>
        </w:rPr>
        <w:t>that you took part in the study</w:t>
      </w:r>
      <w:r w:rsidR="00CE0F2B" w:rsidRPr="00F67BED">
        <w:rPr>
          <w:sz w:val="24"/>
        </w:rPr>
        <w:t>.</w:t>
      </w:r>
    </w:p>
    <w:p w:rsidR="00CE0F2B" w:rsidRDefault="00CE0F2B" w:rsidP="00C3455D">
      <w:pPr>
        <w:ind w:left="360" w:right="-720"/>
        <w:rPr>
          <w:sz w:val="24"/>
          <w:u w:val="single"/>
        </w:rPr>
      </w:pPr>
    </w:p>
    <w:p w:rsidR="00CE0F2B" w:rsidRDefault="00CE0F2B" w:rsidP="00C3455D">
      <w:pPr>
        <w:ind w:left="360" w:right="-720"/>
        <w:rPr>
          <w:sz w:val="24"/>
          <w:u w:val="single"/>
        </w:rPr>
      </w:pPr>
      <w:r>
        <w:rPr>
          <w:sz w:val="24"/>
          <w:u w:val="single"/>
        </w:rPr>
        <w:t>Can I decide if I want to be in the study?</w:t>
      </w:r>
    </w:p>
    <w:p w:rsidR="00CE0F2B" w:rsidRDefault="00CE0F2B" w:rsidP="00C3455D">
      <w:pPr>
        <w:ind w:left="360" w:right="-720"/>
        <w:rPr>
          <w:sz w:val="24"/>
        </w:rPr>
      </w:pPr>
      <w:r w:rsidRPr="00F67BED">
        <w:rPr>
          <w:sz w:val="24"/>
        </w:rPr>
        <w:t>Nobody will be angry or upset if you do not want to be i</w:t>
      </w:r>
      <w:r>
        <w:rPr>
          <w:sz w:val="24"/>
        </w:rPr>
        <w:t xml:space="preserve">n the study. </w:t>
      </w:r>
      <w:r w:rsidRPr="00F67BED">
        <w:rPr>
          <w:sz w:val="24"/>
        </w:rPr>
        <w:t>We are talking to your parent/legal guardians about the study and you should talk to them about it too.</w:t>
      </w:r>
    </w:p>
    <w:p w:rsidR="0079463E" w:rsidRDefault="0079463E">
      <w:pPr>
        <w:ind w:right="-720"/>
        <w:rPr>
          <w:b/>
          <w:sz w:val="24"/>
          <w:u w:val="single"/>
        </w:rPr>
      </w:pPr>
    </w:p>
    <w:p w:rsidR="00C1208B" w:rsidRDefault="00C1208B">
      <w:pPr>
        <w:ind w:right="-720"/>
        <w:rPr>
          <w:b/>
          <w:sz w:val="24"/>
          <w:u w:val="single"/>
        </w:rPr>
      </w:pPr>
    </w:p>
    <w:p w:rsidR="005C42A0" w:rsidRDefault="005C42A0">
      <w:pPr>
        <w:ind w:right="-720"/>
        <w:rPr>
          <w:b/>
          <w:sz w:val="24"/>
        </w:rPr>
      </w:pPr>
      <w:r>
        <w:rPr>
          <w:b/>
          <w:sz w:val="24"/>
          <w:u w:val="single"/>
        </w:rPr>
        <w:t>Assent:</w:t>
      </w:r>
    </w:p>
    <w:p w:rsidR="005C42A0" w:rsidRDefault="005C42A0">
      <w:pPr>
        <w:ind w:right="-720"/>
        <w:rPr>
          <w:sz w:val="24"/>
        </w:rPr>
      </w:pPr>
    </w:p>
    <w:p w:rsidR="005C42A0" w:rsidRPr="003F4F9D" w:rsidRDefault="005C42A0">
      <w:pPr>
        <w:ind w:right="-720"/>
        <w:rPr>
          <w:sz w:val="24"/>
        </w:rPr>
      </w:pPr>
      <w:r w:rsidRPr="003F4F9D">
        <w:rPr>
          <w:sz w:val="24"/>
        </w:rPr>
        <w:t>I was present when _____________________________________ read this form</w:t>
      </w:r>
      <w:r w:rsidR="00766961" w:rsidRPr="003F4F9D">
        <w:rPr>
          <w:sz w:val="24"/>
        </w:rPr>
        <w:t xml:space="preserve"> and said that he or she agreed, or assented, to take part in this study.</w:t>
      </w:r>
    </w:p>
    <w:p w:rsidR="005C42A0" w:rsidRDefault="005C42A0">
      <w:pPr>
        <w:tabs>
          <w:tab w:val="left" w:pos="5760"/>
          <w:tab w:val="right" w:pos="9900"/>
        </w:tabs>
        <w:ind w:right="-720"/>
        <w:jc w:val="both"/>
        <w:rPr>
          <w:sz w:val="24"/>
        </w:rPr>
      </w:pPr>
    </w:p>
    <w:p w:rsidR="00C1208B" w:rsidRDefault="00C1208B">
      <w:pPr>
        <w:tabs>
          <w:tab w:val="left" w:pos="5760"/>
          <w:tab w:val="right" w:pos="9900"/>
        </w:tabs>
        <w:ind w:right="-720"/>
        <w:jc w:val="both"/>
        <w:rPr>
          <w:sz w:val="24"/>
        </w:rPr>
      </w:pPr>
    </w:p>
    <w:p w:rsidR="00C1208B" w:rsidRPr="003F4F9D" w:rsidRDefault="00C1208B">
      <w:pPr>
        <w:tabs>
          <w:tab w:val="left" w:pos="5760"/>
          <w:tab w:val="right" w:pos="9900"/>
        </w:tabs>
        <w:ind w:right="-720"/>
        <w:jc w:val="both"/>
        <w:rPr>
          <w:sz w:val="24"/>
        </w:rPr>
      </w:pPr>
    </w:p>
    <w:p w:rsidR="00766961" w:rsidRPr="003F4F9D" w:rsidRDefault="00766961">
      <w:pPr>
        <w:tabs>
          <w:tab w:val="left" w:pos="5760"/>
          <w:tab w:val="right" w:pos="9900"/>
        </w:tabs>
        <w:ind w:right="-720"/>
        <w:jc w:val="both"/>
        <w:rPr>
          <w:sz w:val="24"/>
        </w:rPr>
      </w:pPr>
      <w:r w:rsidRPr="003F4F9D">
        <w:rPr>
          <w:sz w:val="24"/>
        </w:rPr>
        <w:t>_____________________________________</w:t>
      </w:r>
      <w:r w:rsidR="00BA30CC" w:rsidRPr="003F4F9D">
        <w:rPr>
          <w:sz w:val="24"/>
        </w:rPr>
        <w:tab/>
        <w:t>__________________________________</w:t>
      </w:r>
    </w:p>
    <w:p w:rsidR="005C42A0" w:rsidRPr="003F4F9D" w:rsidRDefault="00BA30CC" w:rsidP="00BA30CC">
      <w:pPr>
        <w:tabs>
          <w:tab w:val="left" w:pos="5760"/>
          <w:tab w:val="right" w:pos="9900"/>
        </w:tabs>
        <w:ind w:right="-720"/>
        <w:jc w:val="both"/>
        <w:rPr>
          <w:sz w:val="24"/>
          <w:u w:val="single"/>
        </w:rPr>
      </w:pPr>
      <w:r w:rsidRPr="003F4F9D">
        <w:rPr>
          <w:sz w:val="24"/>
        </w:rPr>
        <w:t xml:space="preserve">Printed </w:t>
      </w:r>
      <w:r w:rsidR="005C42A0" w:rsidRPr="003F4F9D">
        <w:rPr>
          <w:sz w:val="24"/>
        </w:rPr>
        <w:t>Name of person who obtained assent</w:t>
      </w:r>
      <w:r w:rsidR="005C42A0" w:rsidRPr="003F4F9D">
        <w:rPr>
          <w:sz w:val="24"/>
        </w:rPr>
        <w:tab/>
        <w:t>Signature</w:t>
      </w:r>
      <w:r w:rsidRPr="003F4F9D">
        <w:rPr>
          <w:sz w:val="24"/>
        </w:rPr>
        <w:t xml:space="preserve"> &amp; Date</w:t>
      </w:r>
    </w:p>
    <w:p w:rsidR="005C42A0" w:rsidRPr="003F4F9D" w:rsidRDefault="005C42A0">
      <w:pPr>
        <w:rPr>
          <w:sz w:val="24"/>
        </w:rPr>
      </w:pPr>
    </w:p>
    <w:p w:rsidR="00585EAE" w:rsidRDefault="00585EAE">
      <w:pPr>
        <w:rPr>
          <w:sz w:val="24"/>
        </w:rPr>
      </w:pPr>
    </w:p>
    <w:sectPr w:rsidR="00585EAE" w:rsidSect="00FB75A8">
      <w:footerReference w:type="default" r:id="rId8"/>
      <w:footerReference w:type="first" r:id="rId9"/>
      <w:type w:val="continuous"/>
      <w:pgSz w:w="12240" w:h="15840"/>
      <w:pgMar w:top="-1440" w:right="1440" w:bottom="-144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7529" w:rsidRDefault="00437529" w:rsidP="00DB4AA5">
      <w:r>
        <w:separator/>
      </w:r>
    </w:p>
  </w:endnote>
  <w:endnote w:type="continuationSeparator" w:id="0">
    <w:p w:rsidR="00437529" w:rsidRDefault="00437529" w:rsidP="00DB4A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0E6" w:rsidRDefault="008F2594">
    <w:pPr>
      <w:pStyle w:val="Footer"/>
      <w:tabs>
        <w:tab w:val="clear" w:pos="9071"/>
        <w:tab w:val="left" w:pos="3330"/>
        <w:tab w:val="left" w:pos="8010"/>
        <w:tab w:val="right" w:pos="9720"/>
      </w:tabs>
      <w:rPr>
        <w:i/>
        <w:sz w:val="20"/>
      </w:rPr>
    </w:pPr>
    <w:r w:rsidRPr="008F2594">
      <w:rPr>
        <w:i/>
        <w:noProof/>
        <w:sz w:val="20"/>
      </w:rPr>
      <w:pict>
        <v:line id="_x0000_s2050" style="position:absolute;z-index:251658240" from="-.75pt,-.45pt" to="467.25pt,-.45pt" o:allowincell="f"/>
      </w:pict>
    </w:r>
    <w:r w:rsidR="006B15D3">
      <w:rPr>
        <w:i/>
        <w:sz w:val="20"/>
      </w:rPr>
      <w:t>Consent Form Version Dat</w:t>
    </w:r>
    <w:r w:rsidR="006C51A6">
      <w:rPr>
        <w:i/>
        <w:sz w:val="20"/>
      </w:rPr>
      <w:t>e</w:t>
    </w:r>
    <w:r w:rsidR="006B15D3">
      <w:rPr>
        <w:i/>
        <w:sz w:val="20"/>
      </w:rPr>
      <w:t>:</w:t>
    </w:r>
    <w:r w:rsidR="006C51A6">
      <w:rPr>
        <w:i/>
        <w:sz w:val="20"/>
      </w:rPr>
      <w:t xml:space="preserve"> </w:t>
    </w:r>
    <w:r w:rsidR="006B15D3">
      <w:rPr>
        <w:i/>
        <w:sz w:val="20"/>
      </w:rPr>
      <w:t>17</w:t>
    </w:r>
    <w:r w:rsidR="006B15D3" w:rsidRPr="006B15D3">
      <w:rPr>
        <w:i/>
        <w:sz w:val="20"/>
        <w:vertAlign w:val="superscript"/>
      </w:rPr>
      <w:t>th</w:t>
    </w:r>
    <w:r w:rsidR="006B15D3">
      <w:rPr>
        <w:i/>
        <w:sz w:val="20"/>
      </w:rPr>
      <w:t xml:space="preserve"> April 2012</w:t>
    </w:r>
  </w:p>
  <w:p w:rsidR="006B15D3" w:rsidRDefault="006B15D3">
    <w:r>
      <w:t xml:space="preserve">Page </w:t>
    </w:r>
    <w:r w:rsidR="008F2594">
      <w:fldChar w:fldCharType="begin"/>
    </w:r>
    <w:r w:rsidR="00042F0B">
      <w:instrText xml:space="preserve"> PAGE </w:instrText>
    </w:r>
    <w:r w:rsidR="008F2594">
      <w:fldChar w:fldCharType="separate"/>
    </w:r>
    <w:r w:rsidR="002C4DE9">
      <w:rPr>
        <w:noProof/>
      </w:rPr>
      <w:t>2</w:t>
    </w:r>
    <w:r w:rsidR="008F2594">
      <w:rPr>
        <w:noProof/>
      </w:rPr>
      <w:fldChar w:fldCharType="end"/>
    </w:r>
    <w:r>
      <w:t xml:space="preserve"> of </w:t>
    </w:r>
    <w:r w:rsidR="008F2594">
      <w:fldChar w:fldCharType="begin"/>
    </w:r>
    <w:r w:rsidR="00042F0B">
      <w:instrText xml:space="preserve"> NUMPAGES  </w:instrText>
    </w:r>
    <w:r w:rsidR="008F2594">
      <w:fldChar w:fldCharType="separate"/>
    </w:r>
    <w:r w:rsidR="002C4DE9">
      <w:rPr>
        <w:noProof/>
      </w:rPr>
      <w:t>2</w:t>
    </w:r>
    <w:r w:rsidR="008F2594">
      <w:rPr>
        <w:noProof/>
      </w:rPr>
      <w:fldChar w:fldCharType="end"/>
    </w:r>
  </w:p>
  <w:p w:rsidR="000810E6" w:rsidRDefault="000810E6">
    <w:pPr>
      <w:pStyle w:val="Footer"/>
      <w:tabs>
        <w:tab w:val="clear" w:pos="9071"/>
        <w:tab w:val="left" w:pos="3330"/>
        <w:tab w:val="left" w:pos="8010"/>
        <w:tab w:val="right" w:pos="9720"/>
      </w:tabs>
      <w:rPr>
        <w:i/>
        <w:sz w:val="20"/>
      </w:rPr>
    </w:pPr>
  </w:p>
  <w:p w:rsidR="000810E6" w:rsidRDefault="000810E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0E6" w:rsidRDefault="008F2594">
    <w:pPr>
      <w:pStyle w:val="Footer"/>
      <w:tabs>
        <w:tab w:val="clear" w:pos="9071"/>
        <w:tab w:val="left" w:pos="3330"/>
        <w:tab w:val="left" w:pos="8010"/>
        <w:tab w:val="right" w:pos="9720"/>
      </w:tabs>
      <w:rPr>
        <w:i/>
        <w:sz w:val="20"/>
      </w:rPr>
    </w:pPr>
    <w:r w:rsidRPr="008F2594">
      <w:rPr>
        <w:noProof/>
        <w:sz w:val="20"/>
      </w:rPr>
      <w:pict>
        <v:line id="_x0000_s2049" style="position:absolute;z-index:251657216" from="-.75pt,-.45pt" to="467.25pt,-.45pt" o:allowincell="f"/>
      </w:pict>
    </w:r>
    <w:r w:rsidR="000810E6">
      <w:rPr>
        <w:i/>
        <w:sz w:val="20"/>
      </w:rPr>
      <w:t>Assent Form Version date</w:t>
    </w:r>
    <w:r w:rsidR="00C1208B">
      <w:rPr>
        <w:i/>
        <w:sz w:val="20"/>
      </w:rPr>
      <w:t xml:space="preserve">: </w:t>
    </w:r>
    <w:r w:rsidR="004E1DD1">
      <w:rPr>
        <w:i/>
        <w:sz w:val="20"/>
      </w:rPr>
      <w:t>27</w:t>
    </w:r>
    <w:r w:rsidR="004E1DD1" w:rsidRPr="004E1DD1">
      <w:rPr>
        <w:i/>
        <w:sz w:val="20"/>
        <w:vertAlign w:val="superscript"/>
      </w:rPr>
      <w:t>th</w:t>
    </w:r>
    <w:r w:rsidR="004E1DD1">
      <w:rPr>
        <w:i/>
        <w:sz w:val="20"/>
      </w:rPr>
      <w:t xml:space="preserve"> October 2016</w:t>
    </w:r>
  </w:p>
  <w:p w:rsidR="006C51A6" w:rsidRDefault="006C51A6">
    <w:r>
      <w:t xml:space="preserve">Page </w:t>
    </w:r>
    <w:r w:rsidR="008F2594">
      <w:fldChar w:fldCharType="begin"/>
    </w:r>
    <w:r w:rsidR="00042F0B">
      <w:instrText xml:space="preserve"> PAGE </w:instrText>
    </w:r>
    <w:r w:rsidR="008F2594">
      <w:fldChar w:fldCharType="separate"/>
    </w:r>
    <w:r w:rsidR="004E1DD1">
      <w:rPr>
        <w:noProof/>
      </w:rPr>
      <w:t>1</w:t>
    </w:r>
    <w:r w:rsidR="008F2594">
      <w:rPr>
        <w:noProof/>
      </w:rPr>
      <w:fldChar w:fldCharType="end"/>
    </w:r>
    <w:r>
      <w:t xml:space="preserve"> of </w:t>
    </w:r>
    <w:r w:rsidR="008F2594">
      <w:fldChar w:fldCharType="begin"/>
    </w:r>
    <w:r w:rsidR="00042F0B">
      <w:instrText xml:space="preserve"> NUMPAGES  </w:instrText>
    </w:r>
    <w:r w:rsidR="008F2594">
      <w:fldChar w:fldCharType="separate"/>
    </w:r>
    <w:r w:rsidR="004E1DD1">
      <w:rPr>
        <w:noProof/>
      </w:rPr>
      <w:t>1</w:t>
    </w:r>
    <w:r w:rsidR="008F2594">
      <w:rPr>
        <w:noProof/>
      </w:rPr>
      <w:fldChar w:fldCharType="end"/>
    </w:r>
  </w:p>
  <w:p w:rsidR="000810E6" w:rsidRDefault="000810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7529" w:rsidRDefault="00437529" w:rsidP="00DB4AA5">
      <w:r>
        <w:separator/>
      </w:r>
    </w:p>
  </w:footnote>
  <w:footnote w:type="continuationSeparator" w:id="0">
    <w:p w:rsidR="00437529" w:rsidRDefault="00437529" w:rsidP="00DB4A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06729"/>
    <w:multiLevelType w:val="hybridMultilevel"/>
    <w:tmpl w:val="B5808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0B0D2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DBC35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C930789"/>
    <w:multiLevelType w:val="hybridMultilevel"/>
    <w:tmpl w:val="702EFD6E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4">
    <w:nsid w:val="5D472D3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692045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7A2C2B0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ushri Swarup">
    <w15:presenceInfo w15:providerId="Windows Live" w15:userId="86362e55b653ea7e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85427"/>
    <w:rsid w:val="000325D5"/>
    <w:rsid w:val="00035F58"/>
    <w:rsid w:val="00042F0B"/>
    <w:rsid w:val="00050D65"/>
    <w:rsid w:val="000600C0"/>
    <w:rsid w:val="0006408A"/>
    <w:rsid w:val="000705D5"/>
    <w:rsid w:val="00071E8A"/>
    <w:rsid w:val="00072D72"/>
    <w:rsid w:val="000752FC"/>
    <w:rsid w:val="000803C0"/>
    <w:rsid w:val="000810E6"/>
    <w:rsid w:val="00081934"/>
    <w:rsid w:val="0009365D"/>
    <w:rsid w:val="000A277C"/>
    <w:rsid w:val="000A7DCD"/>
    <w:rsid w:val="000B5F5D"/>
    <w:rsid w:val="000C4D3D"/>
    <w:rsid w:val="000C6B25"/>
    <w:rsid w:val="000E1945"/>
    <w:rsid w:val="000E243A"/>
    <w:rsid w:val="00107122"/>
    <w:rsid w:val="00111037"/>
    <w:rsid w:val="00111436"/>
    <w:rsid w:val="001179A0"/>
    <w:rsid w:val="00124E45"/>
    <w:rsid w:val="00124FCA"/>
    <w:rsid w:val="0012585A"/>
    <w:rsid w:val="00134D41"/>
    <w:rsid w:val="00135B5A"/>
    <w:rsid w:val="0014593B"/>
    <w:rsid w:val="00155871"/>
    <w:rsid w:val="00160E3D"/>
    <w:rsid w:val="00184613"/>
    <w:rsid w:val="001862B7"/>
    <w:rsid w:val="00195350"/>
    <w:rsid w:val="001A20A0"/>
    <w:rsid w:val="001A499C"/>
    <w:rsid w:val="001C0B88"/>
    <w:rsid w:val="001D5962"/>
    <w:rsid w:val="00201E3A"/>
    <w:rsid w:val="0020536E"/>
    <w:rsid w:val="0021716B"/>
    <w:rsid w:val="00217413"/>
    <w:rsid w:val="00217F9A"/>
    <w:rsid w:val="002226BF"/>
    <w:rsid w:val="002304D5"/>
    <w:rsid w:val="00234BF1"/>
    <w:rsid w:val="002412F1"/>
    <w:rsid w:val="00244A26"/>
    <w:rsid w:val="00251493"/>
    <w:rsid w:val="002663B4"/>
    <w:rsid w:val="00285830"/>
    <w:rsid w:val="002965FD"/>
    <w:rsid w:val="002A05BA"/>
    <w:rsid w:val="002A3567"/>
    <w:rsid w:val="002B6F7D"/>
    <w:rsid w:val="002C4DE9"/>
    <w:rsid w:val="002D4EE0"/>
    <w:rsid w:val="002E05C9"/>
    <w:rsid w:val="002E1240"/>
    <w:rsid w:val="002E63D8"/>
    <w:rsid w:val="002F0D21"/>
    <w:rsid w:val="00305B63"/>
    <w:rsid w:val="00331ADB"/>
    <w:rsid w:val="00334473"/>
    <w:rsid w:val="00334769"/>
    <w:rsid w:val="003476DD"/>
    <w:rsid w:val="003479DB"/>
    <w:rsid w:val="00350B18"/>
    <w:rsid w:val="00354161"/>
    <w:rsid w:val="00354A88"/>
    <w:rsid w:val="00362685"/>
    <w:rsid w:val="0038215C"/>
    <w:rsid w:val="0039665C"/>
    <w:rsid w:val="003B2208"/>
    <w:rsid w:val="003C668D"/>
    <w:rsid w:val="003D079B"/>
    <w:rsid w:val="003D41E3"/>
    <w:rsid w:val="003D499B"/>
    <w:rsid w:val="003E3B6D"/>
    <w:rsid w:val="003F4F9D"/>
    <w:rsid w:val="00413B54"/>
    <w:rsid w:val="00414A70"/>
    <w:rsid w:val="00415EA7"/>
    <w:rsid w:val="00420301"/>
    <w:rsid w:val="0042203E"/>
    <w:rsid w:val="004326AE"/>
    <w:rsid w:val="00433269"/>
    <w:rsid w:val="00437529"/>
    <w:rsid w:val="004416A4"/>
    <w:rsid w:val="00445649"/>
    <w:rsid w:val="00450B03"/>
    <w:rsid w:val="00453DBD"/>
    <w:rsid w:val="00463EF3"/>
    <w:rsid w:val="00487D0A"/>
    <w:rsid w:val="00493955"/>
    <w:rsid w:val="00496D2B"/>
    <w:rsid w:val="004A18AB"/>
    <w:rsid w:val="004B2776"/>
    <w:rsid w:val="004C1A6A"/>
    <w:rsid w:val="004C1F27"/>
    <w:rsid w:val="004C75C5"/>
    <w:rsid w:val="004D25CE"/>
    <w:rsid w:val="004E1DD1"/>
    <w:rsid w:val="004E20EF"/>
    <w:rsid w:val="0052500A"/>
    <w:rsid w:val="005347DE"/>
    <w:rsid w:val="00541EBD"/>
    <w:rsid w:val="00555FF3"/>
    <w:rsid w:val="00584ECF"/>
    <w:rsid w:val="00585427"/>
    <w:rsid w:val="00585EAE"/>
    <w:rsid w:val="0058765A"/>
    <w:rsid w:val="005B22C8"/>
    <w:rsid w:val="005B6ECD"/>
    <w:rsid w:val="005C24CE"/>
    <w:rsid w:val="005C42A0"/>
    <w:rsid w:val="005C4EA0"/>
    <w:rsid w:val="005E0C1B"/>
    <w:rsid w:val="005F20D0"/>
    <w:rsid w:val="00605F38"/>
    <w:rsid w:val="006341DB"/>
    <w:rsid w:val="00635268"/>
    <w:rsid w:val="0064374C"/>
    <w:rsid w:val="00651B6B"/>
    <w:rsid w:val="006549EC"/>
    <w:rsid w:val="00660718"/>
    <w:rsid w:val="006763FF"/>
    <w:rsid w:val="00676BE6"/>
    <w:rsid w:val="006828BB"/>
    <w:rsid w:val="00683664"/>
    <w:rsid w:val="006846F6"/>
    <w:rsid w:val="0069179C"/>
    <w:rsid w:val="006A1D9E"/>
    <w:rsid w:val="006A4311"/>
    <w:rsid w:val="006B15D3"/>
    <w:rsid w:val="006C10E3"/>
    <w:rsid w:val="006C51A6"/>
    <w:rsid w:val="006D657F"/>
    <w:rsid w:val="006F22F1"/>
    <w:rsid w:val="006F3F28"/>
    <w:rsid w:val="006F645B"/>
    <w:rsid w:val="00705000"/>
    <w:rsid w:val="00716EFB"/>
    <w:rsid w:val="00725D65"/>
    <w:rsid w:val="0073412D"/>
    <w:rsid w:val="0074266B"/>
    <w:rsid w:val="0074745E"/>
    <w:rsid w:val="007631B4"/>
    <w:rsid w:val="007638C9"/>
    <w:rsid w:val="00763BD9"/>
    <w:rsid w:val="00766961"/>
    <w:rsid w:val="007714BC"/>
    <w:rsid w:val="007727C4"/>
    <w:rsid w:val="00782C14"/>
    <w:rsid w:val="007844B2"/>
    <w:rsid w:val="00787BA8"/>
    <w:rsid w:val="00791DC8"/>
    <w:rsid w:val="0079463E"/>
    <w:rsid w:val="007956CF"/>
    <w:rsid w:val="007B2763"/>
    <w:rsid w:val="007B3C5C"/>
    <w:rsid w:val="007D0EF3"/>
    <w:rsid w:val="007D2AB7"/>
    <w:rsid w:val="007D41AE"/>
    <w:rsid w:val="007D76EE"/>
    <w:rsid w:val="007E0984"/>
    <w:rsid w:val="00803E64"/>
    <w:rsid w:val="008237FB"/>
    <w:rsid w:val="008270F9"/>
    <w:rsid w:val="0084173E"/>
    <w:rsid w:val="0084442C"/>
    <w:rsid w:val="008A4ACE"/>
    <w:rsid w:val="008B3166"/>
    <w:rsid w:val="008D0B14"/>
    <w:rsid w:val="008E4B58"/>
    <w:rsid w:val="008F2594"/>
    <w:rsid w:val="009073AF"/>
    <w:rsid w:val="00911BA6"/>
    <w:rsid w:val="00920822"/>
    <w:rsid w:val="009328B4"/>
    <w:rsid w:val="009362D3"/>
    <w:rsid w:val="0096018E"/>
    <w:rsid w:val="0096747A"/>
    <w:rsid w:val="00967CEC"/>
    <w:rsid w:val="00971F4B"/>
    <w:rsid w:val="00972BF5"/>
    <w:rsid w:val="0097458F"/>
    <w:rsid w:val="00977A3F"/>
    <w:rsid w:val="00990249"/>
    <w:rsid w:val="009B09A9"/>
    <w:rsid w:val="009B7B23"/>
    <w:rsid w:val="009C3979"/>
    <w:rsid w:val="009C4759"/>
    <w:rsid w:val="009D1152"/>
    <w:rsid w:val="009D1181"/>
    <w:rsid w:val="009E465D"/>
    <w:rsid w:val="009F3BB9"/>
    <w:rsid w:val="00A05BA3"/>
    <w:rsid w:val="00A076C5"/>
    <w:rsid w:val="00A12CCC"/>
    <w:rsid w:val="00A24C54"/>
    <w:rsid w:val="00A26142"/>
    <w:rsid w:val="00A30BD2"/>
    <w:rsid w:val="00A362BB"/>
    <w:rsid w:val="00A3695E"/>
    <w:rsid w:val="00A41D15"/>
    <w:rsid w:val="00A46F8A"/>
    <w:rsid w:val="00A6239D"/>
    <w:rsid w:val="00A67E4E"/>
    <w:rsid w:val="00A84A66"/>
    <w:rsid w:val="00A84D6D"/>
    <w:rsid w:val="00A90686"/>
    <w:rsid w:val="00A919AB"/>
    <w:rsid w:val="00A97232"/>
    <w:rsid w:val="00AC0DEF"/>
    <w:rsid w:val="00AC26AD"/>
    <w:rsid w:val="00AE6447"/>
    <w:rsid w:val="00AF3606"/>
    <w:rsid w:val="00AF552D"/>
    <w:rsid w:val="00AF5E26"/>
    <w:rsid w:val="00B028DE"/>
    <w:rsid w:val="00B04D73"/>
    <w:rsid w:val="00B05521"/>
    <w:rsid w:val="00B05F8C"/>
    <w:rsid w:val="00B24045"/>
    <w:rsid w:val="00B244CD"/>
    <w:rsid w:val="00B26E9C"/>
    <w:rsid w:val="00B27437"/>
    <w:rsid w:val="00B31702"/>
    <w:rsid w:val="00B40673"/>
    <w:rsid w:val="00B50BC1"/>
    <w:rsid w:val="00B71229"/>
    <w:rsid w:val="00B81783"/>
    <w:rsid w:val="00B91EC8"/>
    <w:rsid w:val="00BA30CC"/>
    <w:rsid w:val="00BA3BBB"/>
    <w:rsid w:val="00BA56B0"/>
    <w:rsid w:val="00BD48DE"/>
    <w:rsid w:val="00BE7778"/>
    <w:rsid w:val="00BF6170"/>
    <w:rsid w:val="00C015E0"/>
    <w:rsid w:val="00C056CE"/>
    <w:rsid w:val="00C05B34"/>
    <w:rsid w:val="00C1208B"/>
    <w:rsid w:val="00C16F5C"/>
    <w:rsid w:val="00C22C28"/>
    <w:rsid w:val="00C257C0"/>
    <w:rsid w:val="00C3455D"/>
    <w:rsid w:val="00C46656"/>
    <w:rsid w:val="00C577EE"/>
    <w:rsid w:val="00C66164"/>
    <w:rsid w:val="00C66228"/>
    <w:rsid w:val="00C8421B"/>
    <w:rsid w:val="00C84A79"/>
    <w:rsid w:val="00CA353C"/>
    <w:rsid w:val="00CB3A02"/>
    <w:rsid w:val="00CB5BFF"/>
    <w:rsid w:val="00CC2D91"/>
    <w:rsid w:val="00CC367C"/>
    <w:rsid w:val="00CD7362"/>
    <w:rsid w:val="00CE0F2B"/>
    <w:rsid w:val="00CE269E"/>
    <w:rsid w:val="00D150A8"/>
    <w:rsid w:val="00D154FA"/>
    <w:rsid w:val="00D23FA1"/>
    <w:rsid w:val="00D435AE"/>
    <w:rsid w:val="00D44A84"/>
    <w:rsid w:val="00D62F1E"/>
    <w:rsid w:val="00D75704"/>
    <w:rsid w:val="00D84108"/>
    <w:rsid w:val="00DA6671"/>
    <w:rsid w:val="00DB14FA"/>
    <w:rsid w:val="00DB1B46"/>
    <w:rsid w:val="00DB4AA5"/>
    <w:rsid w:val="00DB608F"/>
    <w:rsid w:val="00DC6309"/>
    <w:rsid w:val="00DE21F2"/>
    <w:rsid w:val="00DE659E"/>
    <w:rsid w:val="00DE6974"/>
    <w:rsid w:val="00DF2C28"/>
    <w:rsid w:val="00DF72D4"/>
    <w:rsid w:val="00E05B04"/>
    <w:rsid w:val="00E148F3"/>
    <w:rsid w:val="00E22D42"/>
    <w:rsid w:val="00E24F42"/>
    <w:rsid w:val="00E41426"/>
    <w:rsid w:val="00E56B0E"/>
    <w:rsid w:val="00E64257"/>
    <w:rsid w:val="00E6565A"/>
    <w:rsid w:val="00E8705B"/>
    <w:rsid w:val="00ED0581"/>
    <w:rsid w:val="00EE54F4"/>
    <w:rsid w:val="00EF3289"/>
    <w:rsid w:val="00F040EC"/>
    <w:rsid w:val="00F055E1"/>
    <w:rsid w:val="00F10352"/>
    <w:rsid w:val="00F16725"/>
    <w:rsid w:val="00F30451"/>
    <w:rsid w:val="00F36186"/>
    <w:rsid w:val="00F52EDE"/>
    <w:rsid w:val="00F53545"/>
    <w:rsid w:val="00F6414A"/>
    <w:rsid w:val="00F67BED"/>
    <w:rsid w:val="00F849D8"/>
    <w:rsid w:val="00F96CDF"/>
    <w:rsid w:val="00FA6110"/>
    <w:rsid w:val="00FB14EE"/>
    <w:rsid w:val="00FB7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5A8"/>
    <w:rPr>
      <w:lang w:val="en-US" w:eastAsia="en-US"/>
    </w:rPr>
  </w:style>
  <w:style w:type="paragraph" w:styleId="Heading1">
    <w:name w:val="heading 1"/>
    <w:basedOn w:val="Normal"/>
    <w:next w:val="Normal"/>
    <w:qFormat/>
    <w:rsid w:val="00FB75A8"/>
    <w:pPr>
      <w:keepNext/>
      <w:ind w:right="-720"/>
      <w:jc w:val="center"/>
      <w:outlineLvl w:val="0"/>
    </w:pPr>
    <w:rPr>
      <w:b/>
      <w:sz w:val="24"/>
    </w:rPr>
  </w:style>
  <w:style w:type="paragraph" w:styleId="Heading3">
    <w:name w:val="heading 3"/>
    <w:basedOn w:val="Normal"/>
    <w:next w:val="Normal"/>
    <w:qFormat/>
    <w:rsid w:val="00FB75A8"/>
    <w:pPr>
      <w:keepNext/>
      <w:jc w:val="center"/>
      <w:outlineLvl w:val="2"/>
    </w:pPr>
    <w:rPr>
      <w:rFonts w:ascii="Times" w:hAnsi="Times"/>
      <w:b/>
      <w:sz w:val="28"/>
    </w:rPr>
  </w:style>
  <w:style w:type="paragraph" w:styleId="Heading4">
    <w:name w:val="heading 4"/>
    <w:basedOn w:val="Normal"/>
    <w:next w:val="Normal"/>
    <w:qFormat/>
    <w:rsid w:val="00FB75A8"/>
    <w:pPr>
      <w:keepNext/>
      <w:ind w:right="-720"/>
      <w:outlineLvl w:val="3"/>
    </w:pPr>
    <w:rPr>
      <w:rFonts w:ascii="Times" w:hAnsi="Times"/>
      <w:b/>
      <w:sz w:val="24"/>
    </w:rPr>
  </w:style>
  <w:style w:type="paragraph" w:styleId="Heading5">
    <w:name w:val="heading 5"/>
    <w:basedOn w:val="Normal"/>
    <w:next w:val="Normal"/>
    <w:qFormat/>
    <w:rsid w:val="00FB75A8"/>
    <w:pPr>
      <w:keepNext/>
      <w:tabs>
        <w:tab w:val="left" w:pos="5760"/>
        <w:tab w:val="right" w:pos="9900"/>
      </w:tabs>
      <w:ind w:right="-720"/>
      <w:jc w:val="both"/>
      <w:outlineLvl w:val="4"/>
    </w:pPr>
    <w:rPr>
      <w:rFonts w:ascii="Times" w:hAnsi="Times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FB75A8"/>
    <w:pPr>
      <w:ind w:left="360" w:right="-720"/>
    </w:pPr>
    <w:rPr>
      <w:rFonts w:ascii="Times" w:hAnsi="Times"/>
      <w:sz w:val="24"/>
    </w:rPr>
  </w:style>
  <w:style w:type="paragraph" w:styleId="Footer">
    <w:name w:val="footer"/>
    <w:basedOn w:val="Normal"/>
    <w:rsid w:val="00FB75A8"/>
    <w:pPr>
      <w:tabs>
        <w:tab w:val="center" w:pos="4819"/>
        <w:tab w:val="right" w:pos="9071"/>
      </w:tabs>
    </w:pPr>
    <w:rPr>
      <w:rFonts w:ascii="Times" w:hAnsi="Times"/>
      <w:sz w:val="24"/>
    </w:rPr>
  </w:style>
  <w:style w:type="paragraph" w:styleId="Header">
    <w:name w:val="header"/>
    <w:basedOn w:val="Normal"/>
    <w:rsid w:val="00FB75A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B75A8"/>
    <w:pPr>
      <w:tabs>
        <w:tab w:val="center" w:pos="5040"/>
      </w:tabs>
      <w:ind w:right="-720"/>
    </w:pPr>
    <w:rPr>
      <w:sz w:val="24"/>
    </w:rPr>
  </w:style>
  <w:style w:type="character" w:styleId="PageNumber">
    <w:name w:val="page number"/>
    <w:basedOn w:val="DefaultParagraphFont"/>
    <w:rsid w:val="00FB75A8"/>
  </w:style>
  <w:style w:type="paragraph" w:styleId="BalloonText">
    <w:name w:val="Balloon Text"/>
    <w:basedOn w:val="Normal"/>
    <w:semiHidden/>
    <w:rsid w:val="005854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Hospital for Sick Children</vt:lpstr>
    </vt:vector>
  </TitlesOfParts>
  <Company>HSC</Company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Hospital for Sick Children</dc:title>
  <dc:creator>HSCV8-1</dc:creator>
  <cp:lastModifiedBy>Arushri Swarup</cp:lastModifiedBy>
  <cp:revision>6</cp:revision>
  <cp:lastPrinted>2012-12-07T14:19:00Z</cp:lastPrinted>
  <dcterms:created xsi:type="dcterms:W3CDTF">2016-10-31T18:29:00Z</dcterms:created>
  <dcterms:modified xsi:type="dcterms:W3CDTF">2016-12-05T20:27:00Z</dcterms:modified>
</cp:coreProperties>
</file>