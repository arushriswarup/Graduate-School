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D5ED9" w14:textId="77777777" w:rsidR="005C42A0" w:rsidRDefault="009E465D" w:rsidP="002663B4">
      <w:pPr>
        <w:pStyle w:val="Heading3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3F2D0550" wp14:editId="3D31B564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E9C699F" w14:textId="77777777" w:rsidR="00C46656" w:rsidRDefault="00C46656" w:rsidP="00EE54F4">
      <w:pPr>
        <w:pStyle w:val="Heading3"/>
        <w:jc w:val="left"/>
      </w:pPr>
    </w:p>
    <w:p w14:paraId="018CDAD9" w14:textId="77777777" w:rsidR="005C42A0" w:rsidRDefault="005C42A0">
      <w:pPr>
        <w:ind w:right="-720"/>
        <w:rPr>
          <w:sz w:val="24"/>
        </w:rPr>
      </w:pPr>
    </w:p>
    <w:p w14:paraId="13B46178" w14:textId="77777777"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14:paraId="0A0BF9A3" w14:textId="77777777" w:rsidR="00DB4AA5" w:rsidRPr="00DB4AA5" w:rsidRDefault="00DB4AA5" w:rsidP="00DB4AA5">
      <w:r>
        <w:tab/>
      </w:r>
    </w:p>
    <w:p w14:paraId="0874944F" w14:textId="77777777" w:rsidR="005C42A0" w:rsidRDefault="005C42A0">
      <w:pPr>
        <w:ind w:left="360" w:right="-720"/>
        <w:jc w:val="both"/>
        <w:rPr>
          <w:sz w:val="24"/>
        </w:rPr>
      </w:pPr>
    </w:p>
    <w:p w14:paraId="7B6A4B5D" w14:textId="77777777"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14:paraId="37DA1ADF" w14:textId="77777777" w:rsidR="004C1A6A" w:rsidRPr="00C3455D" w:rsidRDefault="002C4DE9" w:rsidP="004C1A6A">
      <w:pPr>
        <w:ind w:left="360" w:right="-720"/>
        <w:jc w:val="both"/>
        <w:rPr>
          <w:sz w:val="24"/>
        </w:rPr>
      </w:pPr>
      <w:del w:id="0" w:author="Arushri Swarup" w:date="2017-02-11T14:59:00Z">
        <w:r w:rsidDel="006C3029">
          <w:rPr>
            <w:sz w:val="24"/>
          </w:rPr>
          <w:delText>Time flow analysis for endoscopic ear surgery.</w:delText>
        </w:r>
      </w:del>
      <w:ins w:id="1" w:author="Arushri Swarup" w:date="2017-02-11T14:59:00Z">
        <w:r w:rsidR="006C3029">
          <w:rPr>
            <w:sz w:val="24"/>
          </w:rPr>
          <w:t>Needs Analysis and Time Flow Study to Assess Endoscopic Ear surgery</w:t>
        </w:r>
      </w:ins>
    </w:p>
    <w:p w14:paraId="4545A46B" w14:textId="77777777" w:rsidR="005C42A0" w:rsidRPr="00C3455D" w:rsidRDefault="005C42A0">
      <w:pPr>
        <w:ind w:left="360" w:right="-720"/>
        <w:jc w:val="both"/>
        <w:rPr>
          <w:sz w:val="24"/>
        </w:rPr>
      </w:pPr>
    </w:p>
    <w:p w14:paraId="1BC17AAF" w14:textId="77777777"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14:paraId="688C4EEF" w14:textId="77777777"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</w:t>
      </w:r>
      <w:ins w:id="2" w:author="Arushri Swarup" w:date="2017-02-11T14:53:00Z">
        <w:r w:rsidR="00363A9A">
          <w:rPr>
            <w:sz w:val="24"/>
          </w:rPr>
          <w:t>drian</w:t>
        </w:r>
      </w:ins>
      <w:r w:rsidRPr="001862B7">
        <w:rPr>
          <w:sz w:val="24"/>
        </w:rPr>
        <w:t xml:space="preserve"> L</w:t>
      </w:r>
      <w:ins w:id="3" w:author="Arushri Swarup" w:date="2017-02-11T14:53:00Z">
        <w:r w:rsidR="00363A9A">
          <w:rPr>
            <w:sz w:val="24"/>
          </w:rPr>
          <w:t>ewis</w:t>
        </w:r>
      </w:ins>
      <w:r w:rsidRPr="001862B7">
        <w:rPr>
          <w:sz w:val="24"/>
        </w:rPr>
        <w:t xml:space="preserve">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r w:rsidR="00042F0B">
        <w:rPr>
          <w:sz w:val="24"/>
        </w:rPr>
        <w:t>6767</w:t>
      </w:r>
    </w:p>
    <w:p w14:paraId="69BD0BFA" w14:textId="77777777"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14:paraId="148157E8" w14:textId="77777777" w:rsidR="000325D5" w:rsidRDefault="00354161" w:rsidP="00DB4AA5">
      <w:pPr>
        <w:ind w:left="360" w:right="-720"/>
        <w:jc w:val="both"/>
        <w:rPr>
          <w:sz w:val="24"/>
        </w:rPr>
      </w:pPr>
      <w:r>
        <w:rPr>
          <w:sz w:val="24"/>
        </w:rPr>
        <w:t>Arushri Swarup</w:t>
      </w:r>
      <w:r>
        <w:rPr>
          <w:sz w:val="24"/>
        </w:rPr>
        <w:tab/>
      </w:r>
      <w:r>
        <w:rPr>
          <w:sz w:val="24"/>
        </w:rPr>
        <w:tab/>
      </w:r>
      <w:ins w:id="4" w:author="Arushri Swarup" w:date="2017-02-16T12:00:00Z">
        <w:r w:rsidR="0066196A">
          <w:rPr>
            <w:sz w:val="24"/>
          </w:rPr>
          <w:tab/>
        </w:r>
      </w:ins>
      <w:r>
        <w:rPr>
          <w:sz w:val="24"/>
        </w:rPr>
        <w:t>Co-investigator</w:t>
      </w:r>
      <w:r>
        <w:rPr>
          <w:sz w:val="24"/>
        </w:rPr>
        <w:tab/>
      </w:r>
      <w:r>
        <w:rPr>
          <w:sz w:val="24"/>
        </w:rPr>
        <w:tab/>
        <w:t>416 813 6767</w:t>
      </w:r>
    </w:p>
    <w:p w14:paraId="411609D7" w14:textId="77777777" w:rsidR="00354161" w:rsidRDefault="00354161" w:rsidP="00DB4AA5">
      <w:pPr>
        <w:ind w:left="360" w:right="-720"/>
        <w:jc w:val="both"/>
        <w:rPr>
          <w:sz w:val="24"/>
        </w:rPr>
      </w:pPr>
    </w:p>
    <w:p w14:paraId="05845D8B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14:paraId="42054835" w14:textId="77777777"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r w:rsidR="002C4DE9">
        <w:rPr>
          <w:sz w:val="24"/>
        </w:rPr>
        <w:t>to make better tools for ear surgery.</w:t>
      </w:r>
    </w:p>
    <w:p w14:paraId="5FAFE142" w14:textId="77777777" w:rsidR="00584ECF" w:rsidRPr="00CE0F2B" w:rsidRDefault="00584ECF" w:rsidP="00C3455D">
      <w:pPr>
        <w:ind w:left="360" w:right="-720"/>
        <w:rPr>
          <w:sz w:val="24"/>
        </w:rPr>
      </w:pPr>
    </w:p>
    <w:p w14:paraId="7961902B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14:paraId="2EE4B0BE" w14:textId="77777777" w:rsidR="00584ECF" w:rsidRDefault="00584ECF" w:rsidP="00C3455D">
      <w:pPr>
        <w:ind w:left="360" w:right="-720"/>
        <w:rPr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r w:rsidR="002C4DE9">
        <w:rPr>
          <w:sz w:val="24"/>
        </w:rPr>
        <w:t>and we</w:t>
      </w:r>
      <w:r w:rsidR="00354161">
        <w:rPr>
          <w:sz w:val="24"/>
        </w:rPr>
        <w:t xml:space="preserve"> will time how long your surgery takes.</w:t>
      </w:r>
    </w:p>
    <w:p w14:paraId="165D2AE3" w14:textId="77777777" w:rsidR="00042F0B" w:rsidRPr="00584ECF" w:rsidRDefault="00A076C5" w:rsidP="00C3455D">
      <w:pPr>
        <w:ind w:left="360" w:right="-720"/>
        <w:rPr>
          <w:sz w:val="24"/>
        </w:rPr>
      </w:pPr>
      <w:r>
        <w:rPr>
          <w:sz w:val="24"/>
        </w:rPr>
        <w:t>We may also collect some information about your ear.</w:t>
      </w:r>
    </w:p>
    <w:p w14:paraId="0F431358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1B49D862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14:paraId="7AFEF107" w14:textId="77777777"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r w:rsidR="002C4DE9">
        <w:rPr>
          <w:sz w:val="24"/>
        </w:rPr>
        <w:t xml:space="preserve"> ear problems.</w:t>
      </w:r>
      <w:r w:rsidR="00134D41">
        <w:rPr>
          <w:sz w:val="24"/>
        </w:rPr>
        <w:t xml:space="preserve"> There are no bad things about being in this study.</w:t>
      </w:r>
    </w:p>
    <w:p w14:paraId="21719A0C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1E2F859E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14:paraId="2025CE46" w14:textId="77777777"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14:paraId="65671F08" w14:textId="77777777" w:rsidR="00CE0F2B" w:rsidRDefault="00CE0F2B" w:rsidP="00C3455D">
      <w:pPr>
        <w:ind w:left="360" w:right="-720"/>
        <w:rPr>
          <w:sz w:val="24"/>
          <w:u w:val="single"/>
        </w:rPr>
      </w:pPr>
    </w:p>
    <w:p w14:paraId="401E5A4F" w14:textId="77777777"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14:paraId="677B71D2" w14:textId="77777777"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14:paraId="05CA7F6D" w14:textId="77777777" w:rsidR="00463B0C" w:rsidRDefault="00463B0C">
      <w:pPr>
        <w:ind w:right="-720"/>
        <w:rPr>
          <w:ins w:id="5" w:author="Arushri Swarup" w:date="2017-02-11T14:56:00Z"/>
          <w:sz w:val="24"/>
        </w:rPr>
      </w:pPr>
    </w:p>
    <w:p w14:paraId="44872EEC" w14:textId="77777777" w:rsidR="0066196A" w:rsidRDefault="0066196A" w:rsidP="0066196A">
      <w:pPr>
        <w:pStyle w:val="BodyText"/>
        <w:tabs>
          <w:tab w:val="left" w:pos="7771"/>
          <w:tab w:val="left" w:pos="10103"/>
        </w:tabs>
        <w:spacing w:before="56"/>
        <w:ind w:right="118"/>
        <w:rPr>
          <w:ins w:id="6" w:author="Arushri Swarup" w:date="2017-02-16T12:22:00Z"/>
        </w:rPr>
      </w:pPr>
      <w:ins w:id="7" w:author="Arushri Swarup" w:date="2017-02-16T12:00:00Z">
        <w:r>
          <w:t>If you have any questions about this study, please</w:t>
        </w:r>
        <w:r>
          <w:rPr>
            <w:spacing w:val="-16"/>
          </w:rPr>
          <w:t xml:space="preserve"> </w:t>
        </w:r>
        <w:r>
          <w:t xml:space="preserve">call Dr. Adrian James at </w:t>
        </w:r>
        <w:r w:rsidRPr="00667A55">
          <w:t>416 813 6767</w:t>
        </w:r>
        <w:r>
          <w:t xml:space="preserve">. </w:t>
        </w:r>
      </w:ins>
    </w:p>
    <w:p w14:paraId="1EDAF777" w14:textId="2423310A" w:rsidR="00C51CC5" w:rsidRDefault="00C51CC5" w:rsidP="0066196A">
      <w:pPr>
        <w:pStyle w:val="BodyText"/>
        <w:tabs>
          <w:tab w:val="left" w:pos="7771"/>
          <w:tab w:val="left" w:pos="10103"/>
        </w:tabs>
        <w:spacing w:before="56"/>
        <w:ind w:right="118"/>
        <w:rPr>
          <w:ins w:id="8" w:author="Arushri Swarup" w:date="2017-02-16T12:00:00Z"/>
        </w:rPr>
      </w:pPr>
      <w:ins w:id="9" w:author="Arushri Swarup" w:date="2017-02-16T12:23:00Z">
        <w:r>
          <w:t>After the study is done we will tell you the things we learned.</w:t>
        </w:r>
      </w:ins>
      <w:bookmarkStart w:id="10" w:name="_GoBack"/>
      <w:bookmarkEnd w:id="10"/>
    </w:p>
    <w:p w14:paraId="111FE1AA" w14:textId="77777777" w:rsidR="00C1208B" w:rsidRDefault="00C1208B">
      <w:pPr>
        <w:ind w:right="-720"/>
        <w:rPr>
          <w:b/>
          <w:sz w:val="24"/>
          <w:u w:val="single"/>
        </w:rPr>
      </w:pPr>
    </w:p>
    <w:p w14:paraId="0F20E6A4" w14:textId="77777777"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14:paraId="7C3CD7AC" w14:textId="77777777" w:rsidR="005C42A0" w:rsidRDefault="005C42A0">
      <w:pPr>
        <w:ind w:right="-720"/>
        <w:rPr>
          <w:sz w:val="24"/>
        </w:rPr>
      </w:pPr>
    </w:p>
    <w:p w14:paraId="452AE73B" w14:textId="77777777"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14:paraId="19F5A51E" w14:textId="77777777"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7FCC2BD6" w14:textId="77777777"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56BABCEF" w14:textId="77777777"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14:paraId="54EEF0F8" w14:textId="77777777"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14:paraId="6D9F3342" w14:textId="77777777"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14:paraId="0F7E4AAA" w14:textId="77777777" w:rsidR="005C42A0" w:rsidRPr="003F4F9D" w:rsidRDefault="005C42A0">
      <w:pPr>
        <w:rPr>
          <w:sz w:val="24"/>
        </w:rPr>
      </w:pPr>
    </w:p>
    <w:p w14:paraId="7B030D95" w14:textId="77777777"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2AB0B" w14:textId="77777777" w:rsidR="00C654C2" w:rsidRDefault="00C654C2" w:rsidP="00DB4AA5">
      <w:r>
        <w:separator/>
      </w:r>
    </w:p>
  </w:endnote>
  <w:endnote w:type="continuationSeparator" w:id="0">
    <w:p w14:paraId="0C85F689" w14:textId="77777777" w:rsidR="00C654C2" w:rsidRDefault="00C654C2" w:rsidP="00DB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5CA3CD" w14:textId="77777777" w:rsidR="000810E6" w:rsidRDefault="00C654C2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i/>
        <w:noProof/>
        <w:sz w:val="20"/>
      </w:rPr>
      <w:pict w14:anchorId="1C98BEBD"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14:paraId="0104D587" w14:textId="77777777" w:rsidR="006B15D3" w:rsidRDefault="006B15D3">
    <w:r>
      <w:t xml:space="preserve">Page </w:t>
    </w:r>
    <w:r w:rsidR="00A84006">
      <w:fldChar w:fldCharType="begin"/>
    </w:r>
    <w:r w:rsidR="00042F0B">
      <w:instrText xml:space="preserve"> PAGE </w:instrText>
    </w:r>
    <w:r w:rsidR="00A84006">
      <w:fldChar w:fldCharType="separate"/>
    </w:r>
    <w:r w:rsidR="002C4DE9">
      <w:rPr>
        <w:noProof/>
      </w:rPr>
      <w:t>2</w:t>
    </w:r>
    <w:r w:rsidR="00A84006">
      <w:rPr>
        <w:noProof/>
      </w:rPr>
      <w:fldChar w:fldCharType="end"/>
    </w:r>
    <w:r>
      <w:t xml:space="preserve"> of </w:t>
    </w:r>
    <w:r w:rsidR="00A84006">
      <w:fldChar w:fldCharType="begin"/>
    </w:r>
    <w:r w:rsidR="00042F0B">
      <w:instrText xml:space="preserve"> NUMPAGES  </w:instrText>
    </w:r>
    <w:r w:rsidR="00A84006">
      <w:fldChar w:fldCharType="separate"/>
    </w:r>
    <w:r w:rsidR="002C4DE9">
      <w:rPr>
        <w:noProof/>
      </w:rPr>
      <w:t>2</w:t>
    </w:r>
    <w:r w:rsidR="00A84006">
      <w:rPr>
        <w:noProof/>
      </w:rPr>
      <w:fldChar w:fldCharType="end"/>
    </w:r>
  </w:p>
  <w:p w14:paraId="31805EA8" w14:textId="77777777"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14:paraId="24BC18DE" w14:textId="77777777" w:rsidR="000810E6" w:rsidRDefault="000810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5E364D" w14:textId="77777777" w:rsidR="000810E6" w:rsidRDefault="00C654C2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>
      <w:rPr>
        <w:noProof/>
        <w:sz w:val="20"/>
      </w:rPr>
      <w:pict w14:anchorId="2ADA1581"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Assent Form Version date</w:t>
    </w:r>
    <w:r w:rsidR="00C1208B">
      <w:rPr>
        <w:i/>
        <w:sz w:val="20"/>
      </w:rPr>
      <w:t xml:space="preserve">: </w:t>
    </w:r>
    <w:del w:id="11" w:author="Arushri Swarup" w:date="2017-02-16T12:00:00Z">
      <w:r w:rsidR="004E1DD1" w:rsidDel="0066196A">
        <w:rPr>
          <w:i/>
          <w:sz w:val="20"/>
        </w:rPr>
        <w:delText>27</w:delText>
      </w:r>
      <w:r w:rsidR="004E1DD1" w:rsidRPr="004E1DD1" w:rsidDel="0066196A">
        <w:rPr>
          <w:i/>
          <w:sz w:val="20"/>
          <w:vertAlign w:val="superscript"/>
        </w:rPr>
        <w:delText>th</w:delText>
      </w:r>
      <w:r w:rsidR="004E1DD1" w:rsidDel="0066196A">
        <w:rPr>
          <w:i/>
          <w:sz w:val="20"/>
        </w:rPr>
        <w:delText xml:space="preserve"> October 2016</w:delText>
      </w:r>
    </w:del>
    <w:ins w:id="12" w:author="Arushri Swarup" w:date="2017-02-16T12:00:00Z">
      <w:r w:rsidR="0066196A">
        <w:rPr>
          <w:i/>
          <w:sz w:val="20"/>
        </w:rPr>
        <w:t>17</w:t>
      </w:r>
      <w:r w:rsidR="0066196A" w:rsidRPr="0066196A">
        <w:rPr>
          <w:i/>
          <w:sz w:val="20"/>
          <w:vertAlign w:val="superscript"/>
          <w:rPrChange w:id="13" w:author="Arushri Swarup" w:date="2017-02-16T12:00:00Z">
            <w:rPr>
              <w:i/>
              <w:sz w:val="20"/>
            </w:rPr>
          </w:rPrChange>
        </w:rPr>
        <w:t>th</w:t>
      </w:r>
      <w:r w:rsidR="0066196A">
        <w:rPr>
          <w:i/>
          <w:sz w:val="20"/>
        </w:rPr>
        <w:t xml:space="preserve"> February 2017</w:t>
      </w:r>
    </w:ins>
  </w:p>
  <w:p w14:paraId="2F562BFF" w14:textId="77777777" w:rsidR="006C51A6" w:rsidRDefault="006C51A6">
    <w:r>
      <w:t xml:space="preserve">Page </w:t>
    </w:r>
    <w:r w:rsidR="00A84006">
      <w:fldChar w:fldCharType="begin"/>
    </w:r>
    <w:r w:rsidR="00042F0B">
      <w:instrText xml:space="preserve"> PAGE </w:instrText>
    </w:r>
    <w:r w:rsidR="00A84006">
      <w:fldChar w:fldCharType="separate"/>
    </w:r>
    <w:r w:rsidR="00C51CC5">
      <w:rPr>
        <w:noProof/>
      </w:rPr>
      <w:t>1</w:t>
    </w:r>
    <w:r w:rsidR="00A84006">
      <w:rPr>
        <w:noProof/>
      </w:rPr>
      <w:fldChar w:fldCharType="end"/>
    </w:r>
    <w:r>
      <w:t xml:space="preserve"> of </w:t>
    </w:r>
    <w:r w:rsidR="00A84006">
      <w:fldChar w:fldCharType="begin"/>
    </w:r>
    <w:r w:rsidR="00042F0B">
      <w:instrText xml:space="preserve"> NUMPAGES  </w:instrText>
    </w:r>
    <w:r w:rsidR="00A84006">
      <w:fldChar w:fldCharType="separate"/>
    </w:r>
    <w:r w:rsidR="00C51CC5">
      <w:rPr>
        <w:noProof/>
      </w:rPr>
      <w:t>1</w:t>
    </w:r>
    <w:r w:rsidR="00A84006">
      <w:rPr>
        <w:noProof/>
      </w:rPr>
      <w:fldChar w:fldCharType="end"/>
    </w:r>
  </w:p>
  <w:p w14:paraId="17E2B194" w14:textId="77777777" w:rsidR="000810E6" w:rsidRDefault="000810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729D4" w14:textId="77777777" w:rsidR="00C654C2" w:rsidRDefault="00C654C2" w:rsidP="00DB4AA5">
      <w:r>
        <w:separator/>
      </w:r>
    </w:p>
  </w:footnote>
  <w:footnote w:type="continuationSeparator" w:id="0">
    <w:p w14:paraId="3F473A58" w14:textId="77777777" w:rsidR="00C654C2" w:rsidRDefault="00C654C2" w:rsidP="00DB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427"/>
    <w:rsid w:val="000325D5"/>
    <w:rsid w:val="00035F58"/>
    <w:rsid w:val="00042F0B"/>
    <w:rsid w:val="00050D65"/>
    <w:rsid w:val="00056D14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11C3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BE4"/>
    <w:rsid w:val="00134D41"/>
    <w:rsid w:val="00135B5A"/>
    <w:rsid w:val="0014593B"/>
    <w:rsid w:val="00155871"/>
    <w:rsid w:val="00160E3D"/>
    <w:rsid w:val="00184613"/>
    <w:rsid w:val="001862B7"/>
    <w:rsid w:val="00195350"/>
    <w:rsid w:val="001A20A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63A9A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37529"/>
    <w:rsid w:val="004416A4"/>
    <w:rsid w:val="00445649"/>
    <w:rsid w:val="00450B03"/>
    <w:rsid w:val="00453DBD"/>
    <w:rsid w:val="00463B0C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1DD1"/>
    <w:rsid w:val="004E20EF"/>
    <w:rsid w:val="00510E2E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6196A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3029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8E4B58"/>
    <w:rsid w:val="008F2594"/>
    <w:rsid w:val="009073AF"/>
    <w:rsid w:val="00911BA6"/>
    <w:rsid w:val="00920822"/>
    <w:rsid w:val="009328B4"/>
    <w:rsid w:val="009362D3"/>
    <w:rsid w:val="0096018E"/>
    <w:rsid w:val="0096747A"/>
    <w:rsid w:val="00967CEC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076C5"/>
    <w:rsid w:val="00A12CCC"/>
    <w:rsid w:val="00A24C54"/>
    <w:rsid w:val="00A26142"/>
    <w:rsid w:val="00A30BD2"/>
    <w:rsid w:val="00A362BB"/>
    <w:rsid w:val="00A3695E"/>
    <w:rsid w:val="00A41D15"/>
    <w:rsid w:val="00A46F8A"/>
    <w:rsid w:val="00A6239D"/>
    <w:rsid w:val="00A67E4E"/>
    <w:rsid w:val="00A84006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B2437"/>
    <w:rsid w:val="00BD48DE"/>
    <w:rsid w:val="00BE7778"/>
    <w:rsid w:val="00BF6170"/>
    <w:rsid w:val="00C015E0"/>
    <w:rsid w:val="00C056CE"/>
    <w:rsid w:val="00C05B34"/>
    <w:rsid w:val="00C0610F"/>
    <w:rsid w:val="00C1208B"/>
    <w:rsid w:val="00C16F5C"/>
    <w:rsid w:val="00C22C28"/>
    <w:rsid w:val="00C257C0"/>
    <w:rsid w:val="00C3455D"/>
    <w:rsid w:val="00C46656"/>
    <w:rsid w:val="00C51CC5"/>
    <w:rsid w:val="00C577EE"/>
    <w:rsid w:val="00C654C2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CE5D86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C6CFA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B7C9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13</cp:revision>
  <cp:lastPrinted>2012-12-07T14:19:00Z</cp:lastPrinted>
  <dcterms:created xsi:type="dcterms:W3CDTF">2016-10-31T18:29:00Z</dcterms:created>
  <dcterms:modified xsi:type="dcterms:W3CDTF">2017-02-16T17:23:00Z</dcterms:modified>
</cp:coreProperties>
</file>