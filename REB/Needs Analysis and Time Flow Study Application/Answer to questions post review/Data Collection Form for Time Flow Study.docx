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F943DE" w14:textId="77777777" w:rsidR="00937961" w:rsidRDefault="002907A3">
      <w:pPr>
        <w:pStyle w:val="Normal1"/>
        <w:spacing w:after="240"/>
        <w:jc w:val="both"/>
      </w:pPr>
      <w:del w:id="0" w:author="Arushri Swarup" w:date="2017-02-11T14:26:00Z">
        <w:r w:rsidDel="00983545">
          <w:rPr>
            <w:b/>
          </w:rPr>
          <w:delText xml:space="preserve">Appendix B: </w:delText>
        </w:r>
      </w:del>
      <w:r>
        <w:rPr>
          <w:b/>
        </w:rPr>
        <w:t>Data Collection Form for the Time Flow Study</w:t>
      </w:r>
    </w:p>
    <w:p w14:paraId="1BAD8BAB" w14:textId="77777777" w:rsidR="00937961" w:rsidRDefault="002907A3">
      <w:pPr>
        <w:pStyle w:val="Normal1"/>
        <w:spacing w:after="240"/>
        <w:jc w:val="both"/>
      </w:pPr>
      <w:r>
        <w:rPr>
          <w:i/>
        </w:rPr>
        <w:t xml:space="preserve">Time Flow Study Data Collection Form V-1 </w:t>
      </w:r>
      <w:del w:id="1" w:author="Arushri Swarup" w:date="2017-02-16T11:57:00Z">
        <w:r w:rsidDel="00A16614">
          <w:rPr>
            <w:i/>
          </w:rPr>
          <w:delText>27-Oct-2016</w:delText>
        </w:r>
      </w:del>
      <w:ins w:id="2" w:author="Arushri Swarup" w:date="2017-02-16T11:57:00Z">
        <w:r w:rsidR="00A16614">
          <w:rPr>
            <w:i/>
          </w:rPr>
          <w:t>17</w:t>
        </w:r>
        <w:r w:rsidR="00A16614" w:rsidRPr="00A16614">
          <w:rPr>
            <w:i/>
            <w:vertAlign w:val="superscript"/>
            <w:rPrChange w:id="3" w:author="Arushri Swarup" w:date="2017-02-16T11:57:00Z">
              <w:rPr>
                <w:i/>
              </w:rPr>
            </w:rPrChange>
          </w:rPr>
          <w:t>th</w:t>
        </w:r>
        <w:r w:rsidR="00A16614">
          <w:rPr>
            <w:i/>
          </w:rPr>
          <w:t xml:space="preserve"> February 2017</w:t>
        </w:r>
      </w:ins>
    </w:p>
    <w:tbl>
      <w:tblPr>
        <w:tblStyle w:val="a"/>
        <w:tblW w:w="11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910"/>
        <w:gridCol w:w="1665"/>
        <w:gridCol w:w="1455"/>
        <w:gridCol w:w="1620"/>
        <w:gridCol w:w="1710"/>
      </w:tblGrid>
      <w:tr w:rsidR="00937961" w:rsidRPr="00D71567" w14:paraId="1BB34BED" w14:textId="77777777">
        <w:trPr>
          <w:trHeight w:val="42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D3E7CD" w14:textId="77777777"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Surgery: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7084A8" w14:textId="77777777"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9DEB22" w14:textId="77777777"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Study Number: XXXXX</w:t>
            </w:r>
          </w:p>
        </w:tc>
        <w:tc>
          <w:tcPr>
            <w:tcW w:w="33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5269D7" w14:textId="77777777"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Study Number: XXXXX</w:t>
            </w:r>
          </w:p>
        </w:tc>
      </w:tr>
      <w:tr w:rsidR="00D71567" w:rsidRPr="00D71567" w14:paraId="41BD7FBA" w14:textId="77777777" w:rsidTr="00D71567">
        <w:tc>
          <w:tcPr>
            <w:tcW w:w="178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8F60" w14:textId="77777777" w:rsidR="00D71567" w:rsidRPr="00D71567" w:rsidRDefault="00D71567" w:rsidP="00D71567">
            <w:pPr>
              <w:pStyle w:val="Normal1"/>
              <w:widowControl w:val="0"/>
              <w:rPr>
                <w:sz w:val="18"/>
              </w:rPr>
            </w:pPr>
            <w:proofErr w:type="spellStart"/>
            <w:r w:rsidRPr="00D71567">
              <w:rPr>
                <w:sz w:val="18"/>
              </w:rPr>
              <w:t>Tympanoplasty</w:t>
            </w:r>
            <w:proofErr w:type="spellEnd"/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AD2C4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Step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88171B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EB179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4B8DA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64311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</w:tr>
      <w:tr w:rsidR="00D71567" w:rsidRPr="00D71567" w14:paraId="6523D9B4" w14:textId="7777777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9DA0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D7DF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Out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25E3D0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18B29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64939C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7FC13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52C5ADE1" w14:textId="7777777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63CB39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7814B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Injecting Anaesthesia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BF5D23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64EB7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A9452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0151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10A1487D" w14:textId="7777777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AC761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3C2D8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Hair Trimming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AB323E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B32FB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3A6C5A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5B8F9C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3EBF8278" w14:textId="7777777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669DB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BCE85D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Edges of Perforation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2B402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49087D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D7619A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C821A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08A2C181" w14:textId="7777777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FD130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CFE0CA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Making Skin Incision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EF78C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F94A80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BF308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974E4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1CC91062" w14:textId="7777777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E61ED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393788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Raising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141CB2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9DACA8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F59A9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39ADB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10660D04" w14:textId="7777777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86321A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3D051E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Preparing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FA472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89B682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2B6A4C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9D3FC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1FAE285B" w14:textId="7777777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E1B3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36A86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Placing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E763B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E842D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58D4CC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873C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27C29C0A" w14:textId="77777777" w:rsidTr="00071870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4EF22A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D1D8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Replacing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53CACB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97B16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7D8638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930F6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bookmarkStart w:id="4" w:name="_GoBack"/>
        <w:bookmarkEnd w:id="4"/>
      </w:tr>
      <w:tr w:rsidR="00D71567" w:rsidRPr="00D71567" w14:paraId="36DB3309" w14:textId="77777777">
        <w:tc>
          <w:tcPr>
            <w:tcW w:w="17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E8F942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F39B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Packing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45C1C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27ADC9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2BE6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E583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937961" w:rsidRPr="00D71567" w14:paraId="0AE65FC4" w14:textId="77777777">
        <w:trPr>
          <w:trHeight w:val="420"/>
        </w:trPr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41C041" w14:textId="77777777"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Surgery: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794B3C" w14:textId="77777777"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</w:t>
            </w:r>
          </w:p>
        </w:tc>
        <w:tc>
          <w:tcPr>
            <w:tcW w:w="31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843E4" w14:textId="77777777"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 xml:space="preserve"> Study Number: XXXXX</w:t>
            </w:r>
          </w:p>
        </w:tc>
        <w:tc>
          <w:tcPr>
            <w:tcW w:w="333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616ED9" w14:textId="77777777" w:rsidR="00937961" w:rsidRPr="00D71567" w:rsidRDefault="002907A3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color w:val="FFFFFF"/>
                <w:sz w:val="18"/>
                <w:highlight w:val="black"/>
              </w:rPr>
              <w:t>Study Number: XXXXX</w:t>
            </w:r>
          </w:p>
        </w:tc>
      </w:tr>
      <w:tr w:rsidR="00D71567" w:rsidRPr="00D71567" w14:paraId="1A062C23" w14:textId="77777777" w:rsidTr="00385218">
        <w:tc>
          <w:tcPr>
            <w:tcW w:w="178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F4890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proofErr w:type="spellStart"/>
            <w:r w:rsidRPr="00D71567">
              <w:rPr>
                <w:sz w:val="18"/>
              </w:rPr>
              <w:t>Cholesteatoma</w:t>
            </w:r>
            <w:proofErr w:type="spellEnd"/>
            <w:r w:rsidRPr="00D71567">
              <w:rPr>
                <w:sz w:val="18"/>
              </w:rPr>
              <w:t xml:space="preserve"> Removal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393BBD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Step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5A0F8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Date/notes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ED25BC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Time (min)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CD566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>
              <w:rPr>
                <w:sz w:val="18"/>
              </w:rPr>
              <w:t>Date/notes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7823E8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>
              <w:rPr>
                <w:sz w:val="18"/>
              </w:rPr>
              <w:t>Time (min)</w:t>
            </w:r>
          </w:p>
        </w:tc>
      </w:tr>
      <w:tr w:rsidR="00D71567" w:rsidRPr="00D71567" w14:paraId="25493C07" w14:textId="7777777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7FEAC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52030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Out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4ABE7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78D6FB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DC448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DFE1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07ABCBF1" w14:textId="7777777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90AE9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8591D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Injecting Anaesthesia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9DD6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EF4D2C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076E3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8DBD80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1E25DE8E" w14:textId="7777777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BB9A8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239C1D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Hair Trimming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28B610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DD6020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BD7D13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74066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561AB29C" w14:textId="7777777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D7B83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C2EC8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Cleaning Edges of Perforation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F8A2A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84AF92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5031C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292E9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37141A2F" w14:textId="7777777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42ECD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8458E7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Making Skin Incision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539898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11D0AB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7EF49B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7AB8E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716F9E4C" w14:textId="7777777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D539E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BDA65E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Raising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A45969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A06F540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B658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71C3C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753A2271" w14:textId="7777777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18CBFC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565E7B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Preparing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3900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68C2B2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01E6F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05F2A2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4D4F1074" w14:textId="7777777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4830FA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8BBE43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Placing Graft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0EE935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155A1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2D0069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5ABDD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34692514" w14:textId="77777777" w:rsidTr="00385218">
        <w:tc>
          <w:tcPr>
            <w:tcW w:w="178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3723CE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6584BA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Replacing Flap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1CD2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49300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C57AD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05E684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  <w:tr w:rsidR="00D71567" w:rsidRPr="00D71567" w14:paraId="171205EE" w14:textId="77777777">
        <w:tc>
          <w:tcPr>
            <w:tcW w:w="17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C042E9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D3CBE6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  <w:r w:rsidRPr="00D71567">
              <w:rPr>
                <w:sz w:val="18"/>
              </w:rPr>
              <w:t>Packing Ear Canal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41F592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76B2A9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B0E851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CD4D0F" w14:textId="77777777" w:rsidR="00D71567" w:rsidRPr="00D71567" w:rsidRDefault="00D71567">
            <w:pPr>
              <w:pStyle w:val="Normal1"/>
              <w:widowControl w:val="0"/>
              <w:rPr>
                <w:sz w:val="18"/>
              </w:rPr>
            </w:pPr>
          </w:p>
        </w:tc>
      </w:tr>
    </w:tbl>
    <w:p w14:paraId="297A27E5" w14:textId="77777777" w:rsidR="00937961" w:rsidRDefault="00937961">
      <w:pPr>
        <w:pStyle w:val="Normal1"/>
        <w:spacing w:after="240"/>
        <w:jc w:val="both"/>
      </w:pPr>
    </w:p>
    <w:p w14:paraId="4E594B04" w14:textId="77777777" w:rsidR="00937961" w:rsidRDefault="002907A3">
      <w:pPr>
        <w:pStyle w:val="Normal1"/>
      </w:pPr>
      <w:r>
        <w:t>Note: The study number is a randomly generated 5-digit code.</w:t>
      </w:r>
    </w:p>
    <w:p w14:paraId="529FB597" w14:textId="77777777" w:rsidR="00937961" w:rsidRDefault="00937961">
      <w:pPr>
        <w:pStyle w:val="Normal1"/>
      </w:pPr>
    </w:p>
    <w:sectPr w:rsidR="00937961" w:rsidSect="00937961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CE1CA" w14:textId="77777777" w:rsidR="00905661" w:rsidRDefault="00905661" w:rsidP="00D71567">
      <w:pPr>
        <w:spacing w:line="240" w:lineRule="auto"/>
      </w:pPr>
      <w:r>
        <w:separator/>
      </w:r>
    </w:p>
  </w:endnote>
  <w:endnote w:type="continuationSeparator" w:id="0">
    <w:p w14:paraId="5390F571" w14:textId="77777777" w:rsidR="00905661" w:rsidRDefault="00905661" w:rsidP="00D71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269C9" w14:textId="77777777" w:rsidR="00D71567" w:rsidRDefault="00D71567" w:rsidP="00D71567">
    <w:pPr>
      <w:pStyle w:val="Footer"/>
    </w:pPr>
    <w:r>
      <w:t xml:space="preserve">V-1 </w:t>
    </w:r>
    <w:del w:id="6" w:author="Arushri Swarup" w:date="2017-02-16T11:58:00Z">
      <w:r w:rsidDel="00A16614">
        <w:delText>27</w:delText>
      </w:r>
      <w:r w:rsidRPr="00B9226B" w:rsidDel="00A16614">
        <w:delText>th</w:delText>
      </w:r>
      <w:r w:rsidDel="00A16614">
        <w:delText xml:space="preserve"> October 2016</w:delText>
      </w:r>
    </w:del>
    <w:ins w:id="7" w:author="Arushri Swarup" w:date="2017-02-16T11:58:00Z">
      <w:r w:rsidR="00A16614">
        <w:t>17</w:t>
      </w:r>
      <w:r w:rsidR="00A16614" w:rsidRPr="00A16614">
        <w:rPr>
          <w:vertAlign w:val="superscript"/>
          <w:rPrChange w:id="8" w:author="Arushri Swarup" w:date="2017-02-16T11:58:00Z">
            <w:rPr/>
          </w:rPrChange>
        </w:rPr>
        <w:t>th</w:t>
      </w:r>
      <w:r w:rsidR="00A16614">
        <w:t xml:space="preserve"> February 2017</w:t>
      </w:r>
    </w:ins>
    <w:r>
      <w:t xml:space="preserve"> </w:t>
    </w:r>
    <w:r>
      <w:tab/>
    </w:r>
    <w:r>
      <w:tab/>
    </w:r>
    <w:r w:rsidR="005A3AEA">
      <w:fldChar w:fldCharType="begin"/>
    </w:r>
    <w:r w:rsidRPr="00C32E57">
      <w:instrText xml:space="preserve"> PAGE   \* MERGEFORMAT </w:instrText>
    </w:r>
    <w:r w:rsidR="005A3AEA">
      <w:fldChar w:fldCharType="separate"/>
    </w:r>
    <w:r w:rsidR="00A16614">
      <w:rPr>
        <w:noProof/>
      </w:rPr>
      <w:t>1</w:t>
    </w:r>
    <w:r w:rsidR="005A3AEA">
      <w:fldChar w:fldCharType="end"/>
    </w:r>
  </w:p>
  <w:p w14:paraId="59A1104C" w14:textId="77777777" w:rsidR="00D71567" w:rsidRDefault="00D715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DF9BA" w14:textId="77777777" w:rsidR="00905661" w:rsidRDefault="00905661" w:rsidP="00D71567">
      <w:pPr>
        <w:spacing w:line="240" w:lineRule="auto"/>
      </w:pPr>
      <w:r>
        <w:separator/>
      </w:r>
    </w:p>
  </w:footnote>
  <w:footnote w:type="continuationSeparator" w:id="0">
    <w:p w14:paraId="6CCBB18A" w14:textId="77777777" w:rsidR="00905661" w:rsidRDefault="00905661" w:rsidP="00D715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3DDD5" w14:textId="77777777" w:rsidR="00D71567" w:rsidRPr="00A41E66" w:rsidRDefault="00D71567" w:rsidP="00D71567">
    <w:pPr>
      <w:pStyle w:val="Header"/>
      <w:rPr>
        <w:sz w:val="20"/>
      </w:rPr>
    </w:pPr>
    <w:proofErr w:type="spellStart"/>
    <w:r w:rsidRPr="00A41E66">
      <w:rPr>
        <w:sz w:val="20"/>
      </w:rPr>
      <w:t>SickKids</w:t>
    </w:r>
    <w:proofErr w:type="spellEnd"/>
    <w:r w:rsidRPr="00A41E66">
      <w:rPr>
        <w:sz w:val="20"/>
      </w:rPr>
      <w:t xml:space="preserve"> REB Protocol </w:t>
    </w:r>
    <w:del w:id="5" w:author="Arushri Swarup" w:date="2017-02-11T14:26:00Z">
      <w:r w:rsidRPr="00A41E66" w:rsidDel="00983545">
        <w:rPr>
          <w:sz w:val="20"/>
        </w:rPr>
        <w:delText xml:space="preserve">Appendix </w:delText>
      </w:r>
      <w:r w:rsidR="002B3D40" w:rsidRPr="00A41E66" w:rsidDel="00983545">
        <w:rPr>
          <w:sz w:val="20"/>
        </w:rPr>
        <w:delText>B</w:delText>
      </w:r>
    </w:del>
  </w:p>
  <w:p w14:paraId="45E1D81F" w14:textId="77777777" w:rsidR="00D71567" w:rsidRDefault="00D71567">
    <w:pPr>
      <w:pStyle w:val="Header"/>
    </w:pPr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7961"/>
    <w:rsid w:val="002907A3"/>
    <w:rsid w:val="002B3D40"/>
    <w:rsid w:val="005A3AEA"/>
    <w:rsid w:val="00661C85"/>
    <w:rsid w:val="00905661"/>
    <w:rsid w:val="00937961"/>
    <w:rsid w:val="00983545"/>
    <w:rsid w:val="00A16614"/>
    <w:rsid w:val="00A41E66"/>
    <w:rsid w:val="00D7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ED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AEA"/>
  </w:style>
  <w:style w:type="paragraph" w:styleId="Heading1">
    <w:name w:val="heading 1"/>
    <w:basedOn w:val="Normal1"/>
    <w:next w:val="Normal1"/>
    <w:rsid w:val="0093796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3796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3796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3796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3796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3796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7961"/>
  </w:style>
  <w:style w:type="paragraph" w:styleId="Title">
    <w:name w:val="Title"/>
    <w:basedOn w:val="Normal1"/>
    <w:next w:val="Normal1"/>
    <w:rsid w:val="0093796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93796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9379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5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67"/>
  </w:style>
  <w:style w:type="paragraph" w:styleId="Footer">
    <w:name w:val="footer"/>
    <w:basedOn w:val="Normal"/>
    <w:link w:val="FooterChar"/>
    <w:uiPriority w:val="99"/>
    <w:unhideWhenUsed/>
    <w:rsid w:val="00D715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67"/>
  </w:style>
  <w:style w:type="paragraph" w:styleId="BalloonText">
    <w:name w:val="Balloon Text"/>
    <w:basedOn w:val="Normal"/>
    <w:link w:val="BalloonTextChar"/>
    <w:uiPriority w:val="99"/>
    <w:semiHidden/>
    <w:unhideWhenUsed/>
    <w:rsid w:val="00A1661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Arushri Swarup</cp:lastModifiedBy>
  <cp:revision>5</cp:revision>
  <dcterms:created xsi:type="dcterms:W3CDTF">2016-12-05T19:29:00Z</dcterms:created>
  <dcterms:modified xsi:type="dcterms:W3CDTF">2017-02-16T16:58:00Z</dcterms:modified>
</cp:coreProperties>
</file>