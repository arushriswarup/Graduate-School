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C4" w:rsidRDefault="002F62AC">
      <w:pPr>
        <w:rPr>
          <w:ins w:id="0" w:author="Arushri Swarup" w:date="2017-02-11T14:33:00Z"/>
          <w:rFonts w:ascii="Arial" w:hAnsi="Arial" w:cs="Arial"/>
          <w:b/>
          <w:sz w:val="22"/>
          <w:szCs w:val="22"/>
          <w:lang w:val="en-CA"/>
        </w:rPr>
      </w:pPr>
      <w:del w:id="1" w:author="Arushri Swarup" w:date="2017-02-11T14:26:00Z">
        <w:r w:rsidRPr="004064C7" w:rsidDel="0054675D">
          <w:rPr>
            <w:rFonts w:ascii="Arial" w:hAnsi="Arial" w:cs="Arial"/>
            <w:b/>
            <w:sz w:val="22"/>
            <w:szCs w:val="22"/>
            <w:lang w:val="en-CA"/>
          </w:rPr>
          <w:delText xml:space="preserve">Appendix D: </w:delText>
        </w:r>
      </w:del>
    </w:p>
    <w:p w:rsidR="009238C4" w:rsidRPr="004064C7" w:rsidRDefault="009238C4" w:rsidP="009238C4">
      <w:pPr>
        <w:rPr>
          <w:ins w:id="2" w:author="Arushri Swarup" w:date="2017-02-11T14:33:00Z"/>
          <w:rFonts w:ascii="Arial" w:hAnsi="Arial" w:cs="Arial"/>
          <w:i/>
          <w:sz w:val="22"/>
          <w:szCs w:val="22"/>
          <w:lang w:val="en-CA"/>
        </w:rPr>
      </w:pPr>
      <w:ins w:id="3" w:author="Arushri Swarup" w:date="2017-02-11T14:33:00Z"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This </w:t>
        </w:r>
        <w:r>
          <w:rPr>
            <w:rFonts w:ascii="Arial" w:hAnsi="Arial" w:cs="Arial"/>
            <w:i/>
            <w:sz w:val="22"/>
            <w:szCs w:val="22"/>
            <w:lang w:val="en-CA"/>
          </w:rPr>
          <w:t>document</w:t>
        </w:r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 outlines</w:t>
        </w:r>
      </w:ins>
      <w:ins w:id="4" w:author="Arushri Swarup" w:date="2017-02-11T14:34:00Z">
        <w:r>
          <w:rPr>
            <w:rFonts w:ascii="Arial" w:hAnsi="Arial" w:cs="Arial"/>
            <w:i/>
            <w:sz w:val="22"/>
            <w:szCs w:val="22"/>
            <w:lang w:val="en-CA"/>
          </w:rPr>
          <w:t xml:space="preserve"> the script for preliminary interviews with local </w:t>
        </w:r>
        <w:proofErr w:type="spellStart"/>
        <w:r>
          <w:rPr>
            <w:rFonts w:ascii="Arial" w:hAnsi="Arial" w:cs="Arial"/>
            <w:i/>
            <w:sz w:val="22"/>
            <w:szCs w:val="22"/>
            <w:lang w:val="en-CA"/>
          </w:rPr>
          <w:t>otologists</w:t>
        </w:r>
        <w:proofErr w:type="spellEnd"/>
        <w:r>
          <w:rPr>
            <w:rFonts w:ascii="Arial" w:hAnsi="Arial" w:cs="Arial"/>
            <w:i/>
            <w:sz w:val="22"/>
            <w:szCs w:val="22"/>
            <w:lang w:val="en-CA"/>
          </w:rPr>
          <w:t xml:space="preserve"> and</w:t>
        </w:r>
      </w:ins>
      <w:ins w:id="5" w:author="Arushri Swarup" w:date="2017-02-11T14:33:00Z"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 the request for the Society members’ email addresses. V-1 27-Oct-2016</w:t>
        </w:r>
      </w:ins>
    </w:p>
    <w:p w:rsidR="009238C4" w:rsidRDefault="009238C4">
      <w:pPr>
        <w:rPr>
          <w:ins w:id="6" w:author="Arushri Swarup" w:date="2017-02-11T14:34:00Z"/>
          <w:rFonts w:ascii="Arial" w:hAnsi="Arial" w:cs="Arial"/>
          <w:b/>
          <w:sz w:val="22"/>
          <w:szCs w:val="22"/>
          <w:lang w:val="en-CA"/>
        </w:rPr>
      </w:pPr>
    </w:p>
    <w:p w:rsidR="009238C4" w:rsidRDefault="001A122B">
      <w:pPr>
        <w:rPr>
          <w:ins w:id="7" w:author="Arushri Swarup" w:date="2017-02-11T14:34:00Z"/>
          <w:rFonts w:ascii="Arial" w:hAnsi="Arial" w:cs="Arial"/>
          <w:b/>
          <w:sz w:val="22"/>
          <w:szCs w:val="22"/>
          <w:lang w:val="en-CA"/>
        </w:rPr>
      </w:pPr>
      <w:ins w:id="8" w:author="Arushri Swarup" w:date="2017-02-11T14:34:00Z">
        <w:r w:rsidRPr="001A122B">
          <w:rPr>
            <w:rFonts w:ascii="Arial" w:hAnsi="Arial" w:cs="Arial"/>
            <w:b/>
            <w:sz w:val="22"/>
            <w:szCs w:val="22"/>
            <w:lang w:val="en-CA"/>
            <w:rPrChange w:id="9" w:author="Arushri Swarup" w:date="2017-02-11T14:34:00Z">
              <w:rPr>
                <w:rFonts w:ascii="Arial" w:hAnsi="Arial" w:cs="Arial"/>
                <w:sz w:val="22"/>
                <w:szCs w:val="22"/>
                <w:lang w:val="en-CA"/>
              </w:rPr>
            </w:rPrChange>
          </w:rPr>
          <w:t>Script for</w:t>
        </w:r>
        <w:r w:rsidR="009238C4">
          <w:rPr>
            <w:rFonts w:ascii="Arial" w:hAnsi="Arial" w:cs="Arial"/>
            <w:b/>
            <w:sz w:val="22"/>
            <w:szCs w:val="22"/>
            <w:lang w:val="en-CA"/>
          </w:rPr>
          <w:t xml:space="preserve"> Preliminary Interviews with Local </w:t>
        </w:r>
        <w:proofErr w:type="spellStart"/>
        <w:r w:rsidR="009238C4">
          <w:rPr>
            <w:rFonts w:ascii="Arial" w:hAnsi="Arial" w:cs="Arial"/>
            <w:b/>
            <w:sz w:val="22"/>
            <w:szCs w:val="22"/>
            <w:lang w:val="en-CA"/>
          </w:rPr>
          <w:t>Otologists</w:t>
        </w:r>
        <w:proofErr w:type="spellEnd"/>
      </w:ins>
    </w:p>
    <w:p w:rsidR="009238C4" w:rsidRDefault="009238C4" w:rsidP="009238C4">
      <w:pPr>
        <w:rPr>
          <w:ins w:id="10" w:author="Arushri Swarup" w:date="2017-02-11T14:34:00Z"/>
          <w:lang w:val="en-CA"/>
        </w:rPr>
      </w:pPr>
    </w:p>
    <w:p w:rsidR="009238C4" w:rsidRDefault="009238C4" w:rsidP="009238C4">
      <w:pPr>
        <w:rPr>
          <w:ins w:id="11" w:author="Arushri Swarup" w:date="2017-02-11T14:34:00Z"/>
          <w:lang w:val="en-CA"/>
        </w:rPr>
      </w:pPr>
      <w:ins w:id="12" w:author="Arushri Swarup" w:date="2017-02-11T14:34:00Z">
        <w:r>
          <w:rPr>
            <w:lang w:val="en-CA"/>
          </w:rPr>
          <w:t xml:space="preserve">“Hello, my name is </w:t>
        </w:r>
        <w:proofErr w:type="spellStart"/>
        <w:r>
          <w:rPr>
            <w:lang w:val="en-CA"/>
          </w:rPr>
          <w:t>Arushri</w:t>
        </w:r>
        <w:proofErr w:type="spellEnd"/>
        <w:r>
          <w:rPr>
            <w:lang w:val="en-CA"/>
          </w:rPr>
          <w:t xml:space="preserve"> </w:t>
        </w:r>
        <w:proofErr w:type="spellStart"/>
        <w:r>
          <w:rPr>
            <w:lang w:val="en-CA"/>
          </w:rPr>
          <w:t>Swarup</w:t>
        </w:r>
        <w:proofErr w:type="spellEnd"/>
        <w:r>
          <w:rPr>
            <w:lang w:val="en-CA"/>
          </w:rPr>
          <w:t xml:space="preserve"> and I am working with Dr. James from </w:t>
        </w:r>
        <w:proofErr w:type="spellStart"/>
        <w:r>
          <w:rPr>
            <w:lang w:val="en-CA"/>
          </w:rPr>
          <w:t>SickKids</w:t>
        </w:r>
        <w:proofErr w:type="spellEnd"/>
        <w:r>
          <w:rPr>
            <w:lang w:val="en-CA"/>
          </w:rPr>
          <w:t xml:space="preserve"> to develop instruments to improve the use of endoscopic ear surgery. I was wondering if you would be able to comment on your experience of TEES and what are the advantages or disadvantages. I would like to use your comments, which will remain anonymous, to formulate a questionnaire that will be sent out to ear surgeons globally to understand the needs of TEES. You do not have </w:t>
        </w:r>
        <w:proofErr w:type="gramStart"/>
        <w:r>
          <w:rPr>
            <w:lang w:val="en-CA"/>
          </w:rPr>
          <w:t>participate</w:t>
        </w:r>
        <w:proofErr w:type="gramEnd"/>
        <w:r>
          <w:rPr>
            <w:lang w:val="en-CA"/>
          </w:rPr>
          <w:t xml:space="preserve"> in this interview and your comments will remain anonymous.  </w:t>
        </w:r>
        <w:r w:rsidRPr="003C0D84">
          <w:rPr>
            <w:color w:val="000000" w:themeColor="text1"/>
          </w:rPr>
          <w:t xml:space="preserve">Even if you consent to participate you have the right to not answer individual questions or to withdraw from the study at any time. </w:t>
        </w:r>
      </w:ins>
      <w:ins w:id="13" w:author="Arushri Swarup" w:date="2017-02-11T14:43:00Z">
        <w:r w:rsidR="00FB58B9">
          <w:rPr>
            <w:lang w:val="en-CA"/>
          </w:rPr>
          <w:t xml:space="preserve">Your participation or nonparticipation </w:t>
        </w:r>
      </w:ins>
      <w:ins w:id="14" w:author="Arushri Swarup" w:date="2017-02-11T14:44:00Z">
        <w:r w:rsidR="00FB58B9">
          <w:rPr>
            <w:lang w:val="en-CA"/>
          </w:rPr>
          <w:t xml:space="preserve">in this </w:t>
        </w:r>
      </w:ins>
      <w:ins w:id="15" w:author="Arushri Swarup" w:date="2017-02-11T14:46:00Z">
        <w:r w:rsidR="004022FD">
          <w:rPr>
            <w:lang w:val="en-CA"/>
          </w:rPr>
          <w:t>interview</w:t>
        </w:r>
      </w:ins>
      <w:ins w:id="16" w:author="Arushri Swarup" w:date="2017-02-11T14:44:00Z">
        <w:r w:rsidR="00FB58B9">
          <w:rPr>
            <w:lang w:val="en-CA"/>
          </w:rPr>
          <w:t xml:space="preserve"> will be unknown and will not affect your professional status and/or integrity in any way</w:t>
        </w:r>
      </w:ins>
      <w:ins w:id="17" w:author="Arushri Swarup" w:date="2017-02-11T14:34:00Z">
        <w:r>
          <w:rPr>
            <w:lang w:val="en-CA"/>
          </w:rPr>
          <w:t>.”</w:t>
        </w:r>
      </w:ins>
    </w:p>
    <w:p w:rsidR="009238C4" w:rsidRPr="009238C4" w:rsidRDefault="001A122B">
      <w:pPr>
        <w:rPr>
          <w:ins w:id="18" w:author="Arushri Swarup" w:date="2017-02-11T14:33:00Z"/>
          <w:rFonts w:ascii="Arial" w:hAnsi="Arial" w:cs="Arial"/>
          <w:b/>
          <w:sz w:val="22"/>
          <w:szCs w:val="22"/>
          <w:lang w:val="en-CA"/>
        </w:rPr>
      </w:pPr>
      <w:ins w:id="19" w:author="Arushri Swarup" w:date="2017-02-11T14:34:00Z">
        <w:r w:rsidRPr="001A122B">
          <w:rPr>
            <w:rFonts w:ascii="Arial" w:hAnsi="Arial" w:cs="Arial"/>
            <w:b/>
            <w:sz w:val="22"/>
            <w:szCs w:val="22"/>
            <w:lang w:val="en-CA"/>
            <w:rPrChange w:id="20" w:author="Arushri Swarup" w:date="2017-02-11T14:34:00Z">
              <w:rPr>
                <w:rFonts w:ascii="Arial" w:hAnsi="Arial" w:cs="Arial"/>
                <w:sz w:val="22"/>
                <w:szCs w:val="22"/>
                <w:lang w:val="en-CA"/>
              </w:rPr>
            </w:rPrChange>
          </w:rPr>
          <w:t xml:space="preserve"> </w:t>
        </w:r>
      </w:ins>
    </w:p>
    <w:p w:rsidR="009238C4" w:rsidRDefault="009238C4">
      <w:pPr>
        <w:rPr>
          <w:ins w:id="21" w:author="Arushri Swarup" w:date="2017-02-11T14:33:00Z"/>
          <w:rFonts w:ascii="Arial" w:hAnsi="Arial" w:cs="Arial"/>
          <w:b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b/>
          <w:sz w:val="22"/>
          <w:szCs w:val="22"/>
          <w:lang w:val="en-CA"/>
        </w:rPr>
      </w:pPr>
      <w:r w:rsidRPr="004064C7">
        <w:rPr>
          <w:rFonts w:ascii="Arial" w:hAnsi="Arial" w:cs="Arial"/>
          <w:b/>
          <w:sz w:val="22"/>
          <w:szCs w:val="22"/>
          <w:lang w:val="en-CA"/>
        </w:rPr>
        <w:t xml:space="preserve">Letter to Medical Society </w:t>
      </w:r>
    </w:p>
    <w:p w:rsidR="006A4781" w:rsidRPr="004064C7" w:rsidDel="009238C4" w:rsidRDefault="004064C7">
      <w:pPr>
        <w:rPr>
          <w:del w:id="22" w:author="Arushri Swarup" w:date="2017-02-11T14:33:00Z"/>
          <w:rFonts w:ascii="Arial" w:hAnsi="Arial" w:cs="Arial"/>
          <w:i/>
          <w:sz w:val="22"/>
          <w:szCs w:val="22"/>
          <w:lang w:val="en-CA"/>
        </w:rPr>
      </w:pPr>
      <w:del w:id="23" w:author="Arushri Swarup" w:date="2017-02-11T14:33:00Z">
        <w:r w:rsidRPr="004064C7" w:rsidDel="009238C4">
          <w:rPr>
            <w:rFonts w:ascii="Arial" w:hAnsi="Arial" w:cs="Arial"/>
            <w:i/>
            <w:sz w:val="22"/>
            <w:szCs w:val="22"/>
            <w:lang w:val="en-CA"/>
          </w:rPr>
          <w:delText xml:space="preserve">This </w:delText>
        </w:r>
      </w:del>
      <w:del w:id="24" w:author="Arushri Swarup" w:date="2017-02-11T14:26:00Z">
        <w:r w:rsidRPr="004064C7" w:rsidDel="0054675D">
          <w:rPr>
            <w:rFonts w:ascii="Arial" w:hAnsi="Arial" w:cs="Arial"/>
            <w:i/>
            <w:sz w:val="22"/>
            <w:szCs w:val="22"/>
            <w:lang w:val="en-CA"/>
          </w:rPr>
          <w:delText xml:space="preserve">appendix </w:delText>
        </w:r>
      </w:del>
      <w:del w:id="25" w:author="Arushri Swarup" w:date="2017-02-11T14:33:00Z">
        <w:r w:rsidRPr="004064C7" w:rsidDel="009238C4">
          <w:rPr>
            <w:rFonts w:ascii="Arial" w:hAnsi="Arial" w:cs="Arial"/>
            <w:i/>
            <w:sz w:val="22"/>
            <w:szCs w:val="22"/>
            <w:lang w:val="en-CA"/>
          </w:rPr>
          <w:delText>outlines the request for the Society members’ email addresses. V-1 27-Oct-2016</w:delText>
        </w:r>
      </w:del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  <w:r w:rsidRPr="004064C7">
        <w:rPr>
          <w:rFonts w:ascii="Arial" w:hAnsi="Arial" w:cs="Arial"/>
          <w:sz w:val="22"/>
          <w:szCs w:val="22"/>
          <w:lang w:val="en-CA"/>
        </w:rPr>
        <w:t>“Dear &lt;Insert Name of Society Communication Chair&gt;,</w:t>
      </w: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sz w:val="22"/>
          <w:szCs w:val="22"/>
          <w:lang w:val="en-CA"/>
        </w:rPr>
        <w:t xml:space="preserve">We would like to request permission to obtain the email addresses of members of &lt;Insert Name of Society&gt;. We would like invite them to 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participate in a research study to understand how to increase the use of totally endoscopic ear surgery. We would like to email members a survey that would take about </w:t>
      </w:r>
      <w:r w:rsidRPr="00434CF5">
        <w:rPr>
          <w:rFonts w:ascii="Arial" w:hAnsi="Arial" w:cs="Arial"/>
          <w:b/>
          <w:color w:val="000000" w:themeColor="text1"/>
          <w:sz w:val="22"/>
          <w:szCs w:val="22"/>
        </w:rPr>
        <w:t>5 minutes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to complete. </w:t>
      </w:r>
      <w:ins w:id="26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>Your participation or nonparticipation in this survey will be unknown and will not affect your professional status and/or integrity in any way.</w:t>
        </w:r>
      </w:ins>
      <w:del w:id="27" w:author="Arushri Swarup" w:date="2017-02-11T14:44:00Z">
        <w:r w:rsidRPr="004064C7" w:rsidDel="00FB58B9">
          <w:rPr>
            <w:rFonts w:ascii="Arial" w:hAnsi="Arial" w:cs="Arial"/>
            <w:color w:val="000000" w:themeColor="text1"/>
            <w:sz w:val="22"/>
            <w:szCs w:val="22"/>
          </w:rPr>
          <w:delText>The members do not ha</w:delText>
        </w:r>
        <w:r w:rsidR="00434CF5" w:rsidDel="00FB58B9">
          <w:rPr>
            <w:rFonts w:ascii="Arial" w:hAnsi="Arial" w:cs="Arial"/>
            <w:color w:val="000000" w:themeColor="text1"/>
            <w:sz w:val="22"/>
            <w:szCs w:val="22"/>
          </w:rPr>
          <w:delText>ve to participate in the study and the survey results will be anonymous.</w:delText>
        </w:r>
      </w:del>
      <w:r w:rsidR="00434C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If you reply to this email with the members’ email addresses, it is implied that you consent for us to email the memb</w:t>
      </w:r>
      <w:bookmarkStart w:id="28" w:name="_GoBack"/>
      <w:bookmarkEnd w:id="28"/>
      <w:r w:rsidRPr="004064C7">
        <w:rPr>
          <w:rFonts w:ascii="Arial" w:hAnsi="Arial" w:cs="Arial"/>
          <w:color w:val="000000" w:themeColor="text1"/>
          <w:sz w:val="22"/>
          <w:szCs w:val="22"/>
        </w:rPr>
        <w:t>ers of &lt;Insert Name of Society&gt;</w:t>
      </w:r>
      <w:r w:rsidR="00434CF5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For questions regarding the research, please contact: </w:t>
      </w: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Arushri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Swarup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MASc.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Candidate, Institute for Biomaterials and Biomedical Engineering</w:t>
      </w:r>
      <w:proofErr w:type="gramStart"/>
      <w:r w:rsidRPr="004064C7">
        <w:rPr>
          <w:rFonts w:ascii="Arial" w:hAnsi="Arial" w:cs="Arial"/>
          <w:color w:val="000000" w:themeColor="text1"/>
          <w:sz w:val="22"/>
          <w:szCs w:val="22"/>
        </w:rPr>
        <w:t>,  University</w:t>
      </w:r>
      <w:proofErr w:type="gram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of Toronto, email: arushri.swarup@sickkids.ca</w:t>
      </w: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Principal Investigator: Dr. Adrian James,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Paediatric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Otorhinolaryngologist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SickKids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Hospital, adrian.james@sickkids.ca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Thank you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Sincerely, 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Dr. Adrian James”</w:t>
      </w: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sectPr w:rsidR="002F62AC" w:rsidRPr="004064C7" w:rsidSect="008D470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7B7" w:rsidRDefault="000E57B7" w:rsidP="00434CF5">
      <w:r>
        <w:separator/>
      </w:r>
    </w:p>
  </w:endnote>
  <w:endnote w:type="continuationSeparator" w:id="0">
    <w:p w:rsidR="000E57B7" w:rsidRDefault="000E57B7" w:rsidP="00434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</w:rPr>
      <w:id w:val="270879793"/>
      <w:docPartObj>
        <w:docPartGallery w:val="Page Numbers (Bottom of Page)"/>
        <w:docPartUnique/>
      </w:docPartObj>
    </w:sdtPr>
    <w:sdtContent>
      <w:p w:rsidR="00434CF5" w:rsidRPr="007A10CB" w:rsidRDefault="00434CF5">
        <w:pPr>
          <w:pStyle w:val="Footer"/>
          <w:rPr>
            <w:rFonts w:ascii="Arial" w:hAnsi="Arial" w:cs="Arial"/>
            <w:sz w:val="20"/>
          </w:rPr>
        </w:pPr>
        <w:r w:rsidRPr="007A10CB">
          <w:rPr>
            <w:rFonts w:ascii="Arial" w:hAnsi="Arial" w:cs="Arial"/>
            <w:sz w:val="20"/>
          </w:rPr>
          <w:t xml:space="preserve">V-1 27th October 2016 </w:t>
        </w:r>
        <w:r w:rsidRPr="007A10CB">
          <w:rPr>
            <w:rFonts w:ascii="Arial" w:hAnsi="Arial" w:cs="Arial"/>
            <w:sz w:val="20"/>
          </w:rPr>
          <w:tab/>
        </w:r>
        <w:r w:rsidRPr="007A10CB">
          <w:rPr>
            <w:rFonts w:ascii="Arial" w:hAnsi="Arial" w:cs="Arial"/>
            <w:sz w:val="20"/>
          </w:rPr>
          <w:tab/>
        </w:r>
        <w:r w:rsidR="001A122B" w:rsidRPr="007A10CB">
          <w:rPr>
            <w:rFonts w:ascii="Arial" w:hAnsi="Arial" w:cs="Arial"/>
            <w:sz w:val="20"/>
          </w:rPr>
          <w:fldChar w:fldCharType="begin"/>
        </w:r>
        <w:r w:rsidRPr="007A10CB">
          <w:rPr>
            <w:rFonts w:ascii="Arial" w:hAnsi="Arial" w:cs="Arial"/>
            <w:sz w:val="20"/>
          </w:rPr>
          <w:instrText xml:space="preserve"> PAGE   \* MERGEFORMAT </w:instrText>
        </w:r>
        <w:r w:rsidR="001A122B" w:rsidRPr="007A10CB">
          <w:rPr>
            <w:rFonts w:ascii="Arial" w:hAnsi="Arial" w:cs="Arial"/>
            <w:sz w:val="20"/>
          </w:rPr>
          <w:fldChar w:fldCharType="separate"/>
        </w:r>
        <w:r w:rsidR="004022FD">
          <w:rPr>
            <w:rFonts w:ascii="Arial" w:hAnsi="Arial" w:cs="Arial"/>
            <w:noProof/>
            <w:sz w:val="20"/>
          </w:rPr>
          <w:t>1</w:t>
        </w:r>
        <w:r w:rsidR="001A122B" w:rsidRPr="007A10CB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7B7" w:rsidRDefault="000E57B7" w:rsidP="00434CF5">
      <w:r>
        <w:separator/>
      </w:r>
    </w:p>
  </w:footnote>
  <w:footnote w:type="continuationSeparator" w:id="0">
    <w:p w:rsidR="000E57B7" w:rsidRDefault="000E57B7" w:rsidP="00434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CF5" w:rsidRPr="007A10CB" w:rsidRDefault="00434CF5">
    <w:pPr>
      <w:pStyle w:val="Header"/>
      <w:rPr>
        <w:rFonts w:ascii="Arial" w:hAnsi="Arial" w:cs="Arial"/>
        <w:sz w:val="20"/>
        <w:lang w:val="en-CA"/>
      </w:rPr>
    </w:pPr>
    <w:proofErr w:type="spellStart"/>
    <w:r w:rsidRPr="007A10CB">
      <w:rPr>
        <w:rFonts w:ascii="Arial" w:hAnsi="Arial" w:cs="Arial"/>
        <w:sz w:val="20"/>
        <w:lang w:val="en-CA"/>
      </w:rPr>
      <w:t>SickKids</w:t>
    </w:r>
    <w:proofErr w:type="spellEnd"/>
    <w:r w:rsidRPr="007A10CB">
      <w:rPr>
        <w:rFonts w:ascii="Arial" w:hAnsi="Arial" w:cs="Arial"/>
        <w:sz w:val="20"/>
        <w:lang w:val="en-CA"/>
      </w:rPr>
      <w:t xml:space="preserve"> REB Protocol </w:t>
    </w:r>
    <w:del w:id="29" w:author="Arushri Swarup" w:date="2017-02-11T14:26:00Z">
      <w:r w:rsidRPr="007A10CB" w:rsidDel="0054675D">
        <w:rPr>
          <w:rFonts w:ascii="Arial" w:hAnsi="Arial" w:cs="Arial"/>
          <w:sz w:val="20"/>
          <w:lang w:val="en-CA"/>
        </w:rPr>
        <w:delText>Appendix D</w:delText>
      </w:r>
    </w:del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62AC"/>
    <w:rsid w:val="000E57B7"/>
    <w:rsid w:val="001A122B"/>
    <w:rsid w:val="00212DED"/>
    <w:rsid w:val="002D56AE"/>
    <w:rsid w:val="002F62AC"/>
    <w:rsid w:val="003054C3"/>
    <w:rsid w:val="003C22C7"/>
    <w:rsid w:val="003E1BBD"/>
    <w:rsid w:val="004022FD"/>
    <w:rsid w:val="004064C7"/>
    <w:rsid w:val="00434CF5"/>
    <w:rsid w:val="0054675D"/>
    <w:rsid w:val="006A4781"/>
    <w:rsid w:val="007A10CB"/>
    <w:rsid w:val="008D470F"/>
    <w:rsid w:val="009238C4"/>
    <w:rsid w:val="00E13A27"/>
    <w:rsid w:val="00E4542F"/>
    <w:rsid w:val="00FA490A"/>
    <w:rsid w:val="00FB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4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CF5"/>
  </w:style>
  <w:style w:type="paragraph" w:styleId="Footer">
    <w:name w:val="footer"/>
    <w:basedOn w:val="Normal"/>
    <w:link w:val="FooterChar"/>
    <w:uiPriority w:val="99"/>
    <w:unhideWhenUsed/>
    <w:rsid w:val="00434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CF5"/>
  </w:style>
  <w:style w:type="paragraph" w:styleId="BalloonText">
    <w:name w:val="Balloon Text"/>
    <w:basedOn w:val="Normal"/>
    <w:link w:val="BalloonTextChar"/>
    <w:uiPriority w:val="99"/>
    <w:semiHidden/>
    <w:unhideWhenUsed/>
    <w:rsid w:val="00923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7</cp:revision>
  <dcterms:created xsi:type="dcterms:W3CDTF">2016-11-30T22:09:00Z</dcterms:created>
  <dcterms:modified xsi:type="dcterms:W3CDTF">2017-02-11T19:46:00Z</dcterms:modified>
</cp:coreProperties>
</file>