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del w:id="0" w:author="Arushri Swarup" w:date="2017-02-11T14:21:00Z">
        <w:r w:rsidRPr="003C0D84" w:rsidDel="000D65ED">
          <w:rPr>
            <w:b/>
            <w:color w:val="000000" w:themeColor="text1"/>
          </w:rPr>
          <w:delText xml:space="preserve">Appendix A: </w:delText>
        </w:r>
      </w:del>
      <w:r w:rsidRPr="003C0D84">
        <w:rPr>
          <w:b/>
          <w:color w:val="000000" w:themeColor="text1"/>
        </w:rPr>
        <w:t>Needs Assessment Survey</w:t>
      </w:r>
    </w:p>
    <w:p w:rsidR="00305EFD" w:rsidRPr="003C0D84" w:rsidRDefault="003C0D84">
      <w:pPr>
        <w:spacing w:after="240"/>
        <w:jc w:val="both"/>
        <w:rPr>
          <w:color w:val="000000" w:themeColor="text1"/>
        </w:rPr>
      </w:pPr>
      <w:r w:rsidRPr="003C0D84">
        <w:rPr>
          <w:i/>
          <w:color w:val="000000" w:themeColor="text1"/>
        </w:rPr>
        <w:t xml:space="preserve">This </w:t>
      </w:r>
      <w:del w:id="1" w:author="Arushri Swarup" w:date="2017-02-11T14:21:00Z">
        <w:r w:rsidRPr="003C0D84" w:rsidDel="000D65ED">
          <w:rPr>
            <w:i/>
            <w:color w:val="000000" w:themeColor="text1"/>
          </w:rPr>
          <w:delText xml:space="preserve">appendix </w:delText>
        </w:r>
      </w:del>
      <w:ins w:id="2" w:author="Arushri Swarup" w:date="2017-02-11T14:21:00Z">
        <w:r w:rsidR="000D65ED">
          <w:rPr>
            <w:i/>
            <w:color w:val="000000" w:themeColor="text1"/>
          </w:rPr>
          <w:t>document</w:t>
        </w:r>
        <w:r w:rsidR="000D65ED" w:rsidRPr="003C0D84">
          <w:rPr>
            <w:i/>
            <w:color w:val="000000" w:themeColor="text1"/>
          </w:rPr>
          <w:t xml:space="preserve"> </w:t>
        </w:r>
      </w:ins>
      <w:r w:rsidRPr="003C0D84">
        <w:rPr>
          <w:i/>
          <w:color w:val="000000" w:themeColor="text1"/>
        </w:rPr>
        <w:t xml:space="preserve">outlines the details of the survey. </w:t>
      </w:r>
    </w:p>
    <w:p w:rsidR="00305EFD" w:rsidRPr="003C0D84" w:rsidRDefault="003C0D84">
      <w:pPr>
        <w:spacing w:after="240"/>
        <w:jc w:val="both"/>
        <w:rPr>
          <w:color w:val="000000" w:themeColor="text1"/>
        </w:rPr>
      </w:pPr>
      <w:r w:rsidRPr="003C0D84">
        <w:rPr>
          <w:color w:val="000000" w:themeColor="text1"/>
        </w:rPr>
        <w:t>The email and landing page of the survey describe the survey to the otologists who will be asked to fill it out. Implied consent is requested so the survey resu</w:t>
      </w:r>
      <w:bookmarkStart w:id="3" w:name="_GoBack"/>
      <w:bookmarkEnd w:id="3"/>
      <w:r w:rsidRPr="003C0D84">
        <w:rPr>
          <w:color w:val="000000" w:themeColor="text1"/>
        </w:rPr>
        <w:t xml:space="preserve">lts remain anonymous. The figure below is </w:t>
      </w:r>
      <w:ins w:id="4" w:author="Adrian James" w:date="2017-02-16T13:29:00Z">
        <w:r w:rsidR="00627F00">
          <w:rPr>
            <w:color w:val="000000" w:themeColor="text1"/>
          </w:rPr>
          <w:t xml:space="preserve">an example </w:t>
        </w:r>
      </w:ins>
      <w:r w:rsidRPr="003C0D84">
        <w:rPr>
          <w:color w:val="000000" w:themeColor="text1"/>
        </w:rPr>
        <w:t xml:space="preserve">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Default="003C0D84">
      <w:pPr>
        <w:spacing w:after="240"/>
        <w:jc w:val="both"/>
        <w:rPr>
          <w:ins w:id="5" w:author="Adrian James" w:date="2017-02-16T13:07:00Z"/>
          <w:color w:val="000000" w:themeColor="text1"/>
        </w:rPr>
      </w:pPr>
      <w:r w:rsidRPr="003C0D84">
        <w:rPr>
          <w:color w:val="000000" w:themeColor="text1"/>
        </w:rPr>
        <w:t>“Dear Colleague,</w:t>
      </w:r>
    </w:p>
    <w:p w:rsidR="001B7B0D" w:rsidRPr="001B7B0D" w:rsidRDefault="00EF205B">
      <w:pPr>
        <w:spacing w:after="240"/>
        <w:jc w:val="both"/>
        <w:rPr>
          <w:b/>
          <w:color w:val="000000" w:themeColor="text1"/>
          <w:u w:val="single"/>
          <w:rPrChange w:id="6" w:author="Adrian James" w:date="2017-02-16T13:07:00Z">
            <w:rPr>
              <w:color w:val="000000" w:themeColor="text1"/>
            </w:rPr>
          </w:rPrChange>
        </w:rPr>
      </w:pPr>
      <w:ins w:id="7" w:author="Adrian James" w:date="2017-02-16T13:07:00Z">
        <w:r w:rsidRPr="00EF205B">
          <w:rPr>
            <w:b/>
            <w:color w:val="000000" w:themeColor="text1"/>
            <w:u w:val="single"/>
            <w:rPrChange w:id="8" w:author="Adrian James" w:date="2017-02-16T13:07:00Z">
              <w:rPr>
                <w:color w:val="000000" w:themeColor="text1"/>
              </w:rPr>
            </w:rPrChange>
          </w:rPr>
          <w:t>Endoscopic ear surgery instruments</w:t>
        </w:r>
      </w:ins>
    </w:p>
    <w:p w:rsidR="00305EFD" w:rsidRDefault="003C0D84">
      <w:pPr>
        <w:spacing w:after="240"/>
        <w:jc w:val="both"/>
        <w:rPr>
          <w:ins w:id="9" w:author="Adrian James" w:date="2017-02-16T13:19:00Z"/>
          <w:color w:val="000000" w:themeColor="text1"/>
        </w:rPr>
      </w:pPr>
      <w:r w:rsidRPr="003C0D84">
        <w:rPr>
          <w:color w:val="000000" w:themeColor="text1"/>
        </w:rPr>
        <w:t xml:space="preserve">You are </w:t>
      </w:r>
      <w:del w:id="10" w:author="Adrian James" w:date="2017-02-16T13:09:00Z">
        <w:r w:rsidRPr="003C0D84" w:rsidDel="001B7B0D">
          <w:rPr>
            <w:color w:val="000000" w:themeColor="text1"/>
          </w:rPr>
          <w:delText xml:space="preserve">being </w:delText>
        </w:r>
      </w:del>
      <w:r w:rsidRPr="003C0D84">
        <w:rPr>
          <w:color w:val="000000" w:themeColor="text1"/>
        </w:rPr>
        <w:t xml:space="preserve">invited to participate in a research study </w:t>
      </w:r>
      <w:del w:id="11" w:author="Adrian James" w:date="2017-02-16T13:09:00Z">
        <w:r w:rsidRPr="003C0D84" w:rsidDel="001B7B0D">
          <w:rPr>
            <w:color w:val="000000" w:themeColor="text1"/>
          </w:rPr>
          <w:delText xml:space="preserve">to understand how to increase the </w:delText>
        </w:r>
        <w:r w:rsidR="00953956" w:rsidDel="001B7B0D">
          <w:rPr>
            <w:color w:val="000000" w:themeColor="text1"/>
          </w:rPr>
          <w:delText>use</w:delText>
        </w:r>
        <w:r w:rsidRPr="003C0D84" w:rsidDel="001B7B0D">
          <w:rPr>
            <w:color w:val="000000" w:themeColor="text1"/>
          </w:rPr>
          <w:delText xml:space="preserve"> of</w:delText>
        </w:r>
      </w:del>
      <w:ins w:id="12" w:author="Adrian James" w:date="2017-02-16T13:22:00Z">
        <w:r w:rsidR="009D1EE3">
          <w:rPr>
            <w:color w:val="000000" w:themeColor="text1"/>
          </w:rPr>
          <w:t>evaluating the</w:t>
        </w:r>
      </w:ins>
      <w:ins w:id="13" w:author="Adrian James" w:date="2017-02-16T13:09:00Z">
        <w:r w:rsidR="001B7B0D">
          <w:rPr>
            <w:color w:val="000000" w:themeColor="text1"/>
          </w:rPr>
          <w:t xml:space="preserve"> </w:t>
        </w:r>
      </w:ins>
      <w:ins w:id="14" w:author="Adrian James" w:date="2017-02-16T13:22:00Z">
        <w:r w:rsidR="009D1EE3">
          <w:rPr>
            <w:color w:val="000000" w:themeColor="text1"/>
          </w:rPr>
          <w:t>suitability</w:t>
        </w:r>
      </w:ins>
      <w:ins w:id="15" w:author="Adrian James" w:date="2017-02-16T13:09:00Z">
        <w:r w:rsidR="001B7B0D">
          <w:rPr>
            <w:color w:val="000000" w:themeColor="text1"/>
          </w:rPr>
          <w:t xml:space="preserve"> of surgical instruments for </w:t>
        </w:r>
      </w:ins>
      <w:del w:id="16" w:author="Adrian James" w:date="2017-02-16T13:09:00Z">
        <w:r w:rsidRPr="003C0D84" w:rsidDel="001B7B0D">
          <w:rPr>
            <w:color w:val="000000" w:themeColor="text1"/>
          </w:rPr>
          <w:delText xml:space="preserve"> totally </w:delText>
        </w:r>
      </w:del>
      <w:r w:rsidRPr="003C0D84">
        <w:rPr>
          <w:color w:val="000000" w:themeColor="text1"/>
        </w:rPr>
        <w:t>endoscopic ear surgery.</w:t>
      </w:r>
      <w:del w:id="17" w:author="Adrian James" w:date="2017-02-16T13:07:00Z">
        <w:r w:rsidRPr="003C0D84" w:rsidDel="001B7B0D">
          <w:rPr>
            <w:color w:val="000000" w:themeColor="text1"/>
          </w:rPr>
          <w:delText xml:space="preserve"> We would like to invite you to participate in this voluntary, anonymous online survey, because you are a practicing Otolaryngologist. </w:delText>
        </w:r>
      </w:del>
      <w:del w:id="18" w:author="Adrian James" w:date="2017-02-16T13:10:00Z">
        <w:r w:rsidRPr="003C0D84" w:rsidDel="001B7B0D">
          <w:rPr>
            <w:color w:val="000000" w:themeColor="text1"/>
          </w:rPr>
          <w:delText>This voluntary survey’s objective is to collect data to answer these research questions by surveying practicing otologists, and to publish the results in a research journal to fill this knowledge gap.</w:delText>
        </w:r>
      </w:del>
      <w:ins w:id="19" w:author="Adrian James" w:date="2017-02-16T13:11:00Z">
        <w:r w:rsidR="001B7B0D">
          <w:rPr>
            <w:color w:val="000000" w:themeColor="text1"/>
          </w:rPr>
          <w:t xml:space="preserve"> We would appreciate your responses if you currently perform any ear surgery, whether you use endoscopes or not.</w:t>
        </w:r>
      </w:ins>
      <w:del w:id="20" w:author="Adrian James" w:date="2017-02-16T13:10:00Z">
        <w:r w:rsidRPr="003C0D84" w:rsidDel="001B7B0D">
          <w:rPr>
            <w:color w:val="000000" w:themeColor="text1"/>
          </w:rPr>
          <w:delText xml:space="preserve"> </w:delText>
        </w:r>
      </w:del>
    </w:p>
    <w:p w:rsidR="009D1EE3" w:rsidRPr="003C0D84" w:rsidRDefault="009D1EE3">
      <w:pPr>
        <w:spacing w:after="240"/>
        <w:jc w:val="both"/>
        <w:rPr>
          <w:color w:val="000000" w:themeColor="text1"/>
        </w:rPr>
      </w:pPr>
      <w:ins w:id="21" w:author="Adrian James" w:date="2017-02-16T13:19:00Z">
        <w:r w:rsidRPr="00B9226B">
          <w:rPr>
            <w:color w:val="000000" w:themeColor="text1"/>
          </w:rPr>
          <w:t>&lt;Link to survey&gt;</w:t>
        </w:r>
      </w:ins>
    </w:p>
    <w:p w:rsidR="00305EFD" w:rsidRPr="003C0D84" w:rsidRDefault="003C0D84">
      <w:pPr>
        <w:spacing w:after="240"/>
        <w:jc w:val="both"/>
        <w:rPr>
          <w:color w:val="000000" w:themeColor="text1"/>
        </w:rPr>
      </w:pPr>
      <w:r w:rsidRPr="003C0D84">
        <w:rPr>
          <w:color w:val="000000" w:themeColor="text1"/>
        </w:rPr>
        <w:t xml:space="preserve">The </w:t>
      </w:r>
      <w:ins w:id="22" w:author="Adrian James" w:date="2017-02-16T13:12:00Z">
        <w:r w:rsidR="001B7B0D">
          <w:rPr>
            <w:color w:val="000000" w:themeColor="text1"/>
          </w:rPr>
          <w:t xml:space="preserve">survey contains ten simple questions and takes </w:t>
        </w:r>
      </w:ins>
      <w:r w:rsidRPr="003C0D84">
        <w:rPr>
          <w:color w:val="000000" w:themeColor="text1"/>
        </w:rPr>
        <w:t>approximate</w:t>
      </w:r>
      <w:ins w:id="23" w:author="Adrian James" w:date="2017-02-16T13:12:00Z">
        <w:r w:rsidR="001B7B0D">
          <w:rPr>
            <w:color w:val="000000" w:themeColor="text1"/>
          </w:rPr>
          <w:t>ly</w:t>
        </w:r>
      </w:ins>
      <w:r w:rsidRPr="003C0D84">
        <w:rPr>
          <w:color w:val="000000" w:themeColor="text1"/>
        </w:rPr>
        <w:t xml:space="preserve"> </w:t>
      </w:r>
      <w:del w:id="24" w:author="Adrian James" w:date="2017-02-16T13:12:00Z">
        <w:r w:rsidRPr="003C0D84" w:rsidDel="001B7B0D">
          <w:rPr>
            <w:color w:val="000000" w:themeColor="text1"/>
          </w:rPr>
          <w:delText xml:space="preserve">time to complete the survey is </w:delText>
        </w:r>
      </w:del>
      <w:r w:rsidRPr="00953956">
        <w:rPr>
          <w:b/>
          <w:color w:val="000000" w:themeColor="text1"/>
        </w:rPr>
        <w:t>5 min</w:t>
      </w:r>
      <w:del w:id="25" w:author="Adrian James" w:date="2017-02-16T13:13:00Z">
        <w:r w:rsidRPr="00953956" w:rsidDel="001B7B0D">
          <w:rPr>
            <w:b/>
            <w:color w:val="000000" w:themeColor="text1"/>
          </w:rPr>
          <w:delText>ute</w:delText>
        </w:r>
      </w:del>
      <w:r w:rsidRPr="00953956">
        <w:rPr>
          <w:b/>
          <w:color w:val="000000" w:themeColor="text1"/>
        </w:rPr>
        <w:t>s</w:t>
      </w:r>
      <w:ins w:id="26" w:author="Adrian James" w:date="2017-02-16T13:13:00Z">
        <w:r w:rsidR="001B7B0D">
          <w:rPr>
            <w:b/>
            <w:color w:val="000000" w:themeColor="text1"/>
          </w:rPr>
          <w:t xml:space="preserve"> </w:t>
        </w:r>
        <w:r w:rsidR="001B7B0D">
          <w:rPr>
            <w:color w:val="000000" w:themeColor="text1"/>
          </w:rPr>
          <w:t>to complete</w:t>
        </w:r>
      </w:ins>
      <w:r w:rsidRPr="00953956">
        <w:rPr>
          <w:b/>
          <w:color w:val="000000" w:themeColor="text1"/>
        </w:rPr>
        <w:t>.</w:t>
      </w:r>
      <w:r w:rsidRPr="003C0D84">
        <w:rPr>
          <w:color w:val="000000" w:themeColor="text1"/>
        </w:rPr>
        <w:t xml:space="preserve"> Your </w:t>
      </w:r>
      <w:ins w:id="27" w:author="Adrian James" w:date="2017-02-16T13:13:00Z">
        <w:r w:rsidR="001B7B0D">
          <w:rPr>
            <w:color w:val="000000" w:themeColor="text1"/>
          </w:rPr>
          <w:t xml:space="preserve">identity will not be recorded </w:t>
        </w:r>
      </w:ins>
      <w:del w:id="28" w:author="Adrian James" w:date="2017-02-16T13:13:00Z">
        <w:r w:rsidRPr="003C0D84" w:rsidDel="001B7B0D">
          <w:rPr>
            <w:color w:val="000000" w:themeColor="text1"/>
          </w:rPr>
          <w:delText xml:space="preserve">participation or nonparticipation in this survey will be unknown </w:delText>
        </w:r>
      </w:del>
      <w:r w:rsidRPr="003C0D84">
        <w:rPr>
          <w:color w:val="000000" w:themeColor="text1"/>
        </w:rPr>
        <w:t xml:space="preserve">and </w:t>
      </w:r>
      <w:ins w:id="29" w:author="Adrian James" w:date="2017-02-16T13:14:00Z">
        <w:r w:rsidR="001B7B0D">
          <w:rPr>
            <w:color w:val="000000" w:themeColor="text1"/>
          </w:rPr>
          <w:t xml:space="preserve">participation </w:t>
        </w:r>
      </w:ins>
      <w:r w:rsidRPr="003C0D84">
        <w:rPr>
          <w:color w:val="000000" w:themeColor="text1"/>
        </w:rPr>
        <w:t xml:space="preserve">will not affect your professional status </w:t>
      </w:r>
      <w:del w:id="30" w:author="Adrian James" w:date="2017-02-16T13:14:00Z">
        <w:r w:rsidRPr="003C0D84" w:rsidDel="001B7B0D">
          <w:rPr>
            <w:color w:val="000000" w:themeColor="text1"/>
          </w:rPr>
          <w:delText>and/</w:delText>
        </w:r>
      </w:del>
      <w:r w:rsidRPr="003C0D84">
        <w:rPr>
          <w:color w:val="000000" w:themeColor="text1"/>
        </w:rPr>
        <w:t>or integrity in any way.</w:t>
      </w:r>
      <w:del w:id="31" w:author="Adrian James" w:date="2017-02-16T13:14:00Z">
        <w:r w:rsidRPr="003C0D84" w:rsidDel="001B7B0D">
          <w:rPr>
            <w:color w:val="000000" w:themeColor="text1"/>
          </w:rPr>
          <w:delText xml:space="preserve"> The survey is to aid in the research of understanding the current experience of endoscopic ear surgery and why it is not widely adopted</w:delText>
        </w:r>
      </w:del>
      <w:r w:rsidRPr="003C0D84">
        <w:rPr>
          <w:color w:val="000000" w:themeColor="text1"/>
        </w:rPr>
        <w:t xml:space="preserve">. This study will be conducted using the </w:t>
      </w:r>
      <w:del w:id="32" w:author="Adrian James" w:date="2017-02-16T13:15:00Z">
        <w:r w:rsidRPr="003C0D84" w:rsidDel="001B7B0D">
          <w:rPr>
            <w:color w:val="000000" w:themeColor="text1"/>
          </w:rPr>
          <w:delText xml:space="preserve">two-round </w:delText>
        </w:r>
      </w:del>
      <w:r w:rsidRPr="003C0D84">
        <w:rPr>
          <w:color w:val="000000" w:themeColor="text1"/>
        </w:rPr>
        <w:t>Delphi method</w:t>
      </w:r>
      <w:ins w:id="33" w:author="Adrian James" w:date="2017-02-16T13:15:00Z">
        <w:r w:rsidR="001B7B0D">
          <w:rPr>
            <w:color w:val="000000" w:themeColor="text1"/>
          </w:rPr>
          <w:t xml:space="preserve">: </w:t>
        </w:r>
      </w:ins>
      <w:del w:id="34" w:author="Adrian James" w:date="2017-02-16T13:15:00Z">
        <w:r w:rsidRPr="003C0D84" w:rsidDel="001B7B0D">
          <w:rPr>
            <w:color w:val="000000" w:themeColor="text1"/>
          </w:rPr>
          <w:delText>. The</w:delText>
        </w:r>
      </w:del>
      <w:r w:rsidRPr="003C0D84">
        <w:rPr>
          <w:color w:val="000000" w:themeColor="text1"/>
        </w:rPr>
        <w:t xml:space="preserve"> responses of this survey </w:t>
      </w:r>
      <w:del w:id="35" w:author="Adrian James" w:date="2017-02-16T13:16:00Z">
        <w:r w:rsidRPr="003C0D84" w:rsidDel="001B7B0D">
          <w:rPr>
            <w:color w:val="000000" w:themeColor="text1"/>
          </w:rPr>
          <w:delText>will be collated to develop</w:delText>
        </w:r>
      </w:del>
      <w:ins w:id="36" w:author="Adrian James" w:date="2017-02-16T13:16:00Z">
        <w:r w:rsidR="001B7B0D">
          <w:rPr>
            <w:color w:val="000000" w:themeColor="text1"/>
          </w:rPr>
          <w:t>may be used to generate</w:t>
        </w:r>
      </w:ins>
      <w:r w:rsidRPr="003C0D84">
        <w:rPr>
          <w:color w:val="000000" w:themeColor="text1"/>
        </w:rPr>
        <w:t xml:space="preserve"> a second </w:t>
      </w:r>
      <w:del w:id="37" w:author="Adrian James" w:date="2017-02-16T13:16:00Z">
        <w:r w:rsidRPr="003C0D84" w:rsidDel="001B7B0D">
          <w:rPr>
            <w:color w:val="000000" w:themeColor="text1"/>
          </w:rPr>
          <w:delText>round of</w:delText>
        </w:r>
      </w:del>
      <w:ins w:id="38" w:author="Adrian James" w:date="2017-02-16T13:16:00Z">
        <w:r w:rsidR="001B7B0D">
          <w:rPr>
            <w:color w:val="000000" w:themeColor="text1"/>
          </w:rPr>
          <w:t>survey with</w:t>
        </w:r>
      </w:ins>
      <w:r w:rsidRPr="003C0D84">
        <w:rPr>
          <w:color w:val="000000" w:themeColor="text1"/>
        </w:rPr>
        <w:t xml:space="preserve"> more specific questions</w:t>
      </w:r>
      <w:ins w:id="39" w:author="Adrian James" w:date="2017-02-16T13:16:00Z">
        <w:r w:rsidR="009D1EE3">
          <w:rPr>
            <w:color w:val="000000" w:themeColor="text1"/>
          </w:rPr>
          <w:t>.</w:t>
        </w:r>
      </w:ins>
      <w:del w:id="40" w:author="Adrian James" w:date="2017-02-16T13:16:00Z">
        <w:r w:rsidRPr="003C0D84" w:rsidDel="001B7B0D">
          <w:rPr>
            <w:color w:val="000000" w:themeColor="text1"/>
          </w:rPr>
          <w:delText>, which will be sent out in another survey.</w:delText>
        </w:r>
      </w:del>
      <w:ins w:id="41" w:author="Adrian James" w:date="2017-02-16T13:20:00Z">
        <w:r w:rsidR="009D1EE3">
          <w:rPr>
            <w:color w:val="000000" w:themeColor="text1"/>
          </w:rPr>
          <w:t xml:space="preserve"> The results of this needs analysis will be used to stimulate the design of </w:t>
        </w:r>
      </w:ins>
      <w:ins w:id="42" w:author="Adrian James" w:date="2017-02-16T13:21:00Z">
        <w:r w:rsidR="009D1EE3">
          <w:rPr>
            <w:color w:val="000000" w:themeColor="text1"/>
          </w:rPr>
          <w:t xml:space="preserve">new </w:t>
        </w:r>
      </w:ins>
      <w:ins w:id="43" w:author="Adrian James" w:date="2017-02-16T13:20:00Z">
        <w:r w:rsidR="009D1EE3">
          <w:rPr>
            <w:color w:val="000000" w:themeColor="text1"/>
          </w:rPr>
          <w:t>instruments optimized for endoscopic ear surgery.</w:t>
        </w:r>
      </w:ins>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Engineering</w:t>
      </w:r>
      <w:proofErr w:type="gramStart"/>
      <w:r w:rsidRPr="003C0D84">
        <w:rPr>
          <w:color w:val="000000" w:themeColor="text1"/>
        </w:rPr>
        <w:t>,  University</w:t>
      </w:r>
      <w:proofErr w:type="gramEnd"/>
      <w:r w:rsidRPr="003C0D84">
        <w:rPr>
          <w:color w:val="000000" w:themeColor="text1"/>
        </w:rPr>
        <w:t xml:space="preserve"> of Toronto, email: arushri.swarup@sickkids.ca</w:t>
      </w:r>
    </w:p>
    <w:p w:rsidR="00305EFD" w:rsidRPr="003C0D84" w:rsidRDefault="003C0D84">
      <w:pPr>
        <w:spacing w:after="240"/>
        <w:jc w:val="both"/>
        <w:rPr>
          <w:color w:val="000000" w:themeColor="text1"/>
        </w:rPr>
      </w:pPr>
      <w:r w:rsidRPr="003C0D84">
        <w:rPr>
          <w:color w:val="000000" w:themeColor="text1"/>
        </w:rPr>
        <w:t xml:space="preserve">Principal Investigator: Dr. Adrian James, </w:t>
      </w:r>
      <w:del w:id="44" w:author="Adrian James" w:date="2017-02-16T13:17:00Z">
        <w:r w:rsidRPr="003C0D84" w:rsidDel="009D1EE3">
          <w:rPr>
            <w:color w:val="000000" w:themeColor="text1"/>
          </w:rPr>
          <w:delText>Paediatric Otorhinolaryngologist,</w:delText>
        </w:r>
      </w:del>
      <w:r w:rsidRPr="003C0D84">
        <w:rPr>
          <w:color w:val="000000" w:themeColor="text1"/>
        </w:rPr>
        <w:t xml:space="preserve"> </w:t>
      </w:r>
      <w:ins w:id="45" w:author="Adrian James" w:date="2017-02-16T13:17:00Z">
        <w:r w:rsidR="009D1EE3">
          <w:rPr>
            <w:color w:val="000000" w:themeColor="text1"/>
          </w:rPr>
          <w:t xml:space="preserve">Associate Professor, Department of Otolaryngology Head &amp; Neck Surgery, University of Toronto, </w:t>
        </w:r>
      </w:ins>
      <w:del w:id="46" w:author="Adrian James" w:date="2017-02-16T13:18:00Z">
        <w:r w:rsidRPr="003C0D84" w:rsidDel="009D1EE3">
          <w:rPr>
            <w:color w:val="000000" w:themeColor="text1"/>
          </w:rPr>
          <w:delText>SickKids Hospital,</w:delText>
        </w:r>
      </w:del>
      <w:ins w:id="47" w:author="Adrian James" w:date="2017-02-16T13:18:00Z">
        <w:r w:rsidR="009D1EE3">
          <w:rPr>
            <w:color w:val="000000" w:themeColor="text1"/>
          </w:rPr>
          <w:t xml:space="preserve">email: </w:t>
        </w:r>
      </w:ins>
      <w:r w:rsidRPr="003C0D84">
        <w:rPr>
          <w:color w:val="000000" w:themeColor="text1"/>
        </w:rPr>
        <w:t xml:space="preserve">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ins w:id="48" w:author="Arushri Swarup" w:date="2017-02-11T14:45:00Z">
        <w:del w:id="49" w:author="Adrian James" w:date="2017-02-16T13:18:00Z">
          <w:r w:rsidR="00995005" w:rsidDel="009D1EE3">
            <w:rPr>
              <w:color w:val="000000" w:themeColor="text1"/>
            </w:rPr>
            <w:delText>Your participation or nonparticipation in this survey will be unknown and will not affect your pro</w:delText>
          </w:r>
        </w:del>
      </w:ins>
      <w:ins w:id="50" w:author="Arushri Swarup" w:date="2017-02-11T14:46:00Z">
        <w:del w:id="51" w:author="Adrian James" w:date="2017-02-16T13:18:00Z">
          <w:r w:rsidR="00995005" w:rsidDel="009D1EE3">
            <w:rPr>
              <w:color w:val="000000" w:themeColor="text1"/>
            </w:rPr>
            <w:delText>fessional status and/or integrity in any way.</w:delText>
          </w:r>
        </w:del>
      </w:ins>
      <w:del w:id="52" w:author="Adrian James" w:date="2017-02-16T13:18:00Z">
        <w:r w:rsidRPr="003C0D84" w:rsidDel="009D1EE3">
          <w:rPr>
            <w:color w:val="000000" w:themeColor="text1"/>
          </w:rPr>
          <w:delText xml:space="preserve"> </w:delText>
        </w:r>
      </w:del>
    </w:p>
    <w:p w:rsidR="00305EFD" w:rsidRPr="003C0D84" w:rsidRDefault="003C0D84">
      <w:pPr>
        <w:spacing w:after="240"/>
        <w:jc w:val="both"/>
        <w:rPr>
          <w:color w:val="000000" w:themeColor="text1"/>
        </w:rPr>
      </w:pPr>
      <w:r w:rsidRPr="003C0D84">
        <w:rPr>
          <w:color w:val="000000" w:themeColor="text1"/>
        </w:rPr>
        <w:lastRenderedPageBreak/>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xml:space="preserve">. The survey will be conducted via a two-round Delphi method. </w:t>
      </w:r>
      <w:del w:id="53" w:author="Adrian James" w:date="2017-02-16T13:25:00Z">
        <w:r w:rsidRPr="003C0D84" w:rsidDel="00BB576D">
          <w:rPr>
            <w:color w:val="000000" w:themeColor="text1"/>
          </w:rPr>
          <w:delText>The r</w:delText>
        </w:r>
      </w:del>
      <w:ins w:id="54" w:author="Adrian James" w:date="2017-02-16T13:25:00Z">
        <w:r w:rsidR="00BB576D">
          <w:rPr>
            <w:color w:val="000000" w:themeColor="text1"/>
          </w:rPr>
          <w:t>R</w:t>
        </w:r>
      </w:ins>
      <w:r w:rsidRPr="003C0D84">
        <w:rPr>
          <w:color w:val="000000" w:themeColor="text1"/>
        </w:rPr>
        <w:t xml:space="preserve">esponses </w:t>
      </w:r>
      <w:del w:id="55" w:author="Adrian James" w:date="2017-02-16T13:25:00Z">
        <w:r w:rsidRPr="003C0D84" w:rsidDel="00BB576D">
          <w:rPr>
            <w:color w:val="000000" w:themeColor="text1"/>
          </w:rPr>
          <w:delText xml:space="preserve">of </w:delText>
        </w:r>
      </w:del>
      <w:ins w:id="56" w:author="Adrian James" w:date="2017-02-16T13:25:00Z">
        <w:r w:rsidR="00BB576D">
          <w:rPr>
            <w:color w:val="000000" w:themeColor="text1"/>
          </w:rPr>
          <w:t>to</w:t>
        </w:r>
        <w:r w:rsidR="00BB576D" w:rsidRPr="003C0D84">
          <w:rPr>
            <w:color w:val="000000" w:themeColor="text1"/>
          </w:rPr>
          <w:t xml:space="preserve"> </w:t>
        </w:r>
      </w:ins>
      <w:r w:rsidRPr="003C0D84">
        <w:rPr>
          <w:color w:val="000000" w:themeColor="text1"/>
        </w:rPr>
        <w:t xml:space="preserve">this survey will be collated </w:t>
      </w:r>
      <w:ins w:id="57" w:author="Adrian James" w:date="2017-02-16T13:26:00Z">
        <w:r w:rsidR="00BB576D">
          <w:rPr>
            <w:color w:val="000000" w:themeColor="text1"/>
          </w:rPr>
          <w:t>and may be used to generate</w:t>
        </w:r>
        <w:r w:rsidR="00BB576D" w:rsidRPr="003C0D84">
          <w:rPr>
            <w:color w:val="000000" w:themeColor="text1"/>
          </w:rPr>
          <w:t xml:space="preserve"> a second </w:t>
        </w:r>
        <w:r w:rsidR="00BB576D">
          <w:rPr>
            <w:color w:val="000000" w:themeColor="text1"/>
          </w:rPr>
          <w:t>survey with</w:t>
        </w:r>
        <w:r w:rsidR="00BB576D" w:rsidRPr="003C0D84">
          <w:rPr>
            <w:color w:val="000000" w:themeColor="text1"/>
          </w:rPr>
          <w:t xml:space="preserve"> more specific questions</w:t>
        </w:r>
      </w:ins>
      <w:del w:id="58" w:author="Adrian James" w:date="2017-02-16T13:26:00Z">
        <w:r w:rsidRPr="003C0D84" w:rsidDel="00BB576D">
          <w:rPr>
            <w:color w:val="000000" w:themeColor="text1"/>
          </w:rPr>
          <w:delText>to develop a second round of more specific questions, which will be sent out in another survey</w:delText>
        </w:r>
      </w:del>
      <w:r w:rsidRPr="003C0D84">
        <w:rPr>
          <w:color w:val="000000" w:themeColor="text1"/>
        </w:rPr>
        <w:t xml:space="preserve">. The results will </w:t>
      </w:r>
      <w:del w:id="59" w:author="Adrian James" w:date="2017-02-16T13:24:00Z">
        <w:r w:rsidRPr="003C0D84" w:rsidDel="00BB576D">
          <w:rPr>
            <w:color w:val="000000" w:themeColor="text1"/>
          </w:rPr>
          <w:delText xml:space="preserve">then </w:delText>
        </w:r>
      </w:del>
      <w:r w:rsidRPr="003C0D84">
        <w:rPr>
          <w:color w:val="000000" w:themeColor="text1"/>
        </w:rPr>
        <w:t xml:space="preserve">be </w:t>
      </w:r>
      <w:del w:id="60" w:author="Adrian James" w:date="2017-02-16T13:24:00Z">
        <w:r w:rsidRPr="003C0D84" w:rsidDel="00BB576D">
          <w:rPr>
            <w:color w:val="000000" w:themeColor="text1"/>
          </w:rPr>
          <w:delText>analyzed and presented</w:delText>
        </w:r>
      </w:del>
      <w:proofErr w:type="spellStart"/>
      <w:ins w:id="61" w:author="Adrian James" w:date="2017-02-16T13:24:00Z">
        <w:r w:rsidR="00BB576D">
          <w:rPr>
            <w:color w:val="000000" w:themeColor="text1"/>
          </w:rPr>
          <w:t>summarised</w:t>
        </w:r>
      </w:ins>
      <w:proofErr w:type="spellEnd"/>
      <w:r w:rsidRPr="003C0D84">
        <w:rPr>
          <w:color w:val="000000" w:themeColor="text1"/>
        </w:rPr>
        <w:t xml:space="preserve"> in </w:t>
      </w:r>
      <w:del w:id="62" w:author="Arushri Swarup" w:date="2017-02-16T18:04:00Z">
        <w:r w:rsidRPr="003C0D84" w:rsidDel="0070711D">
          <w:rPr>
            <w:color w:val="000000" w:themeColor="text1"/>
          </w:rPr>
          <w:delText xml:space="preserve">a </w:delText>
        </w:r>
      </w:del>
      <w:del w:id="63" w:author="Adrian James" w:date="2017-02-16T13:24:00Z">
        <w:r w:rsidRPr="003C0D84" w:rsidDel="00BB576D">
          <w:rPr>
            <w:color w:val="000000" w:themeColor="text1"/>
          </w:rPr>
          <w:delText xml:space="preserve">paper in </w:delText>
        </w:r>
      </w:del>
      <w:r w:rsidRPr="003C0D84">
        <w:rPr>
          <w:color w:val="000000" w:themeColor="text1"/>
        </w:rPr>
        <w:t xml:space="preserve">an </w:t>
      </w:r>
      <w:del w:id="64" w:author="Adrian James" w:date="2017-02-16T13:24:00Z">
        <w:r w:rsidRPr="003C0D84" w:rsidDel="00BB576D">
          <w:rPr>
            <w:color w:val="000000" w:themeColor="text1"/>
          </w:rPr>
          <w:delText>otology research</w:delText>
        </w:r>
      </w:del>
      <w:proofErr w:type="spellStart"/>
      <w:ins w:id="65" w:author="Adrian James" w:date="2017-02-16T13:24:00Z">
        <w:r w:rsidR="00BB576D">
          <w:rPr>
            <w:color w:val="000000" w:themeColor="text1"/>
          </w:rPr>
          <w:t>otolaryngological</w:t>
        </w:r>
      </w:ins>
      <w:proofErr w:type="spellEnd"/>
      <w:r w:rsidRPr="003C0D84">
        <w:rPr>
          <w:color w:val="000000" w:themeColor="text1"/>
        </w:rPr>
        <w:t xml:space="preserve"> journal.</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w:t>
      </w:r>
      <w:del w:id="66" w:author="Adrian James" w:date="2017-02-16T13:26:00Z">
        <w:r w:rsidRPr="003C0D84" w:rsidDel="00BB576D">
          <w:rPr>
            <w:color w:val="000000" w:themeColor="text1"/>
          </w:rPr>
          <w:delText>the researchers analyzing and presenting it</w:delText>
        </w:r>
      </w:del>
      <w:ins w:id="67" w:author="Adrian James" w:date="2017-02-16T13:26:00Z">
        <w:r w:rsidR="00BB576D">
          <w:rPr>
            <w:color w:val="000000" w:themeColor="text1"/>
          </w:rPr>
          <w:t>participate</w:t>
        </w:r>
      </w:ins>
      <w:r w:rsidRPr="003C0D84">
        <w:rPr>
          <w:color w:val="000000" w:themeColor="text1"/>
        </w:rPr>
        <w:t xml:space="preserve">. You may decide not to be in this study, and may withdraw at any time before submitting the survey. This survey is completely </w:t>
      </w:r>
      <w:proofErr w:type="spellStart"/>
      <w:r w:rsidRPr="003C0D84">
        <w:rPr>
          <w:b/>
          <w:color w:val="000000" w:themeColor="text1"/>
        </w:rPr>
        <w:t>voluntary</w:t>
      </w:r>
      <w:proofErr w:type="gramStart"/>
      <w:ins w:id="68" w:author="Arushri Swarup" w:date="2017-02-23T10:59:00Z">
        <w:r w:rsidR="002873C8">
          <w:rPr>
            <w:color w:val="000000" w:themeColor="text1"/>
          </w:rPr>
          <w:t>,</w:t>
        </w:r>
      </w:ins>
      <w:proofErr w:type="gramEnd"/>
      <w:del w:id="69" w:author="Arushri Swarup" w:date="2017-02-23T10:59:00Z">
        <w:r w:rsidRPr="003C0D84" w:rsidDel="002873C8">
          <w:rPr>
            <w:color w:val="000000" w:themeColor="text1"/>
          </w:rPr>
          <w:delText xml:space="preserve"> and </w:delText>
        </w:r>
      </w:del>
      <w:r w:rsidRPr="003C0D84">
        <w:rPr>
          <w:color w:val="000000" w:themeColor="text1"/>
        </w:rPr>
        <w:t>will</w:t>
      </w:r>
      <w:proofErr w:type="spellEnd"/>
      <w:r w:rsidRPr="003C0D84">
        <w:rPr>
          <w:color w:val="000000" w:themeColor="text1"/>
        </w:rPr>
        <w:t xml:space="preserve"> remain confidential and </w:t>
      </w:r>
      <w:r w:rsidRPr="003C0D84">
        <w:rPr>
          <w:b/>
          <w:color w:val="000000" w:themeColor="text1"/>
        </w:rPr>
        <w:t>anonymous</w:t>
      </w:r>
      <w:r w:rsidRPr="003C0D84">
        <w:rPr>
          <w:color w:val="000000" w:themeColor="text1"/>
        </w:rPr>
        <w:t xml:space="preserve"> to the researchers</w:t>
      </w:r>
      <w:ins w:id="70" w:author="Arushri Swarup" w:date="2017-02-23T10:59:00Z">
        <w:r w:rsidR="002873C8">
          <w:rPr>
            <w:color w:val="000000" w:themeColor="text1"/>
          </w:rPr>
          <w:t xml:space="preserve"> and will not affect your professional status and/or integrity </w:t>
        </w:r>
      </w:ins>
      <w:ins w:id="71" w:author="Arushri Swarup" w:date="2017-02-23T11:00:00Z">
        <w:r w:rsidR="002873C8">
          <w:rPr>
            <w:color w:val="000000" w:themeColor="text1"/>
          </w:rPr>
          <w:t>in any way</w:t>
        </w:r>
      </w:ins>
      <w:r w:rsidRPr="003C0D84">
        <w:rPr>
          <w:color w:val="000000" w:themeColor="text1"/>
        </w:rPr>
        <w:t>.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 xml:space="preserve">Please refer to the </w:t>
      </w:r>
      <w:del w:id="72" w:author="Arushri Swarup" w:date="2017-02-11T14:21:00Z">
        <w:r w:rsidRPr="00B9226B" w:rsidDel="000D65ED">
          <w:rPr>
            <w:color w:val="000000" w:themeColor="text1"/>
          </w:rPr>
          <w:delText>questionnaire (Appendix C).</w:delText>
        </w:r>
      </w:del>
      <w:ins w:id="73" w:author="Arushri Swarup" w:date="2017-02-11T14:21:00Z">
        <w:r w:rsidR="000D65ED">
          <w:rPr>
            <w:color w:val="000000" w:themeColor="text1"/>
          </w:rPr>
          <w:t>Needs Asses</w:t>
        </w:r>
      </w:ins>
      <w:ins w:id="74" w:author="Arushri Swarup" w:date="2017-02-11T14:22:00Z">
        <w:r w:rsidR="000D65ED">
          <w:rPr>
            <w:color w:val="000000" w:themeColor="text1"/>
          </w:rPr>
          <w:t xml:space="preserve">sment Questionnaire document. </w:t>
        </w:r>
      </w:ins>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 xml:space="preserve">This is a friendly follow up email to the request to participate in the voluntary survey, linked below, to gather information </w:t>
      </w:r>
      <w:ins w:id="75" w:author="Arushri Swarup" w:date="2017-02-16T18:05:00Z">
        <w:r w:rsidR="0070711D">
          <w:rPr>
            <w:color w:val="000000" w:themeColor="text1"/>
          </w:rPr>
          <w:t xml:space="preserve">regarding </w:t>
        </w:r>
      </w:ins>
      <w:ins w:id="76" w:author="Adrian James" w:date="2017-02-16T13:28:00Z">
        <w:r w:rsidR="00627F00" w:rsidRPr="003C0D84">
          <w:rPr>
            <w:color w:val="000000" w:themeColor="text1"/>
          </w:rPr>
          <w:t>the suitability of currently available instruments for use in endoscopic ear surgery</w:t>
        </w:r>
      </w:ins>
      <w:del w:id="77" w:author="Adrian James" w:date="2017-02-16T13:28:00Z">
        <w:r w:rsidRPr="003C0D84" w:rsidDel="00627F00">
          <w:rPr>
            <w:color w:val="000000" w:themeColor="text1"/>
          </w:rPr>
          <w:delText>about why totally endoscopic ear surgery is not widely adopted and practiced. This will aid in a research study aiming to understand the answers to these questions.</w:delText>
        </w:r>
      </w:del>
    </w:p>
    <w:p w:rsidR="00305EFD" w:rsidRPr="003C0D84" w:rsidRDefault="003C0D84">
      <w:pPr>
        <w:spacing w:after="240"/>
        <w:jc w:val="both"/>
        <w:rPr>
          <w:color w:val="000000" w:themeColor="text1"/>
        </w:rPr>
      </w:pPr>
      <w:r w:rsidRPr="003C0D84">
        <w:rPr>
          <w:color w:val="000000" w:themeColor="text1"/>
        </w:rPr>
        <w:lastRenderedPageBreak/>
        <w:t xml:space="preserve">It is important to note that this survey is completely voluntary and will remain confidential and anonymous to the researchers. There will be no way to identify </w:t>
      </w:r>
      <w:del w:id="78" w:author="Adrian James" w:date="2017-02-16T13:28:00Z">
        <w:r w:rsidRPr="003C0D84" w:rsidDel="00627F00">
          <w:rPr>
            <w:color w:val="000000" w:themeColor="text1"/>
          </w:rPr>
          <w:delText xml:space="preserve">the </w:delText>
        </w:r>
      </w:del>
      <w:r w:rsidRPr="003C0D84">
        <w:rPr>
          <w:color w:val="000000" w:themeColor="text1"/>
        </w:rPr>
        <w:t>participant</w:t>
      </w:r>
      <w:ins w:id="79" w:author="Adrian James" w:date="2017-02-16T13:28:00Z">
        <w:r w:rsidR="00627F00">
          <w:rPr>
            <w:color w:val="000000" w:themeColor="text1"/>
          </w:rPr>
          <w:t>s.</w:t>
        </w:r>
      </w:ins>
      <w:del w:id="80" w:author="Adrian James" w:date="2017-02-16T13:28:00Z">
        <w:r w:rsidRPr="003C0D84" w:rsidDel="00627F00">
          <w:rPr>
            <w:color w:val="000000" w:themeColor="text1"/>
          </w:rPr>
          <w:delText xml:space="preserve"> to their answers to the survey</w:delText>
        </w:r>
      </w:del>
      <w:r w:rsidRPr="003C0D84">
        <w:rPr>
          <w:color w:val="000000" w:themeColor="text1"/>
        </w:rPr>
        <w:t xml:space="preserve">. </w:t>
      </w:r>
      <w:del w:id="81" w:author="Adrian James" w:date="2017-02-16T13:29:00Z">
        <w:r w:rsidRPr="003C0D84" w:rsidDel="00627F00">
          <w:rPr>
            <w:color w:val="000000" w:themeColor="text1"/>
          </w:rPr>
          <w:delText xml:space="preserve">As well, </w:delText>
        </w:r>
      </w:del>
      <w:ins w:id="82" w:author="Adrian James" w:date="2017-02-16T13:29:00Z">
        <w:r w:rsidR="00627F00">
          <w:rPr>
            <w:color w:val="000000" w:themeColor="text1"/>
          </w:rPr>
          <w:t>P</w:t>
        </w:r>
      </w:ins>
      <w:del w:id="83" w:author="Adrian James" w:date="2017-02-16T13:29:00Z">
        <w:r w:rsidRPr="003C0D84" w:rsidDel="00627F00">
          <w:rPr>
            <w:color w:val="000000" w:themeColor="text1"/>
          </w:rPr>
          <w:delText>p</w:delText>
        </w:r>
      </w:del>
      <w:r w:rsidRPr="003C0D84">
        <w:rPr>
          <w:color w:val="000000" w:themeColor="text1"/>
        </w:rPr>
        <w:t>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EEB" w:rsidRDefault="00241EEB" w:rsidP="00B9226B">
      <w:pPr>
        <w:spacing w:line="240" w:lineRule="auto"/>
      </w:pPr>
      <w:r>
        <w:separator/>
      </w:r>
    </w:p>
  </w:endnote>
  <w:endnote w:type="continuationSeparator" w:id="0">
    <w:p w:rsidR="00241EEB" w:rsidRDefault="00241EEB"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w:t>
        </w:r>
        <w:del w:id="85" w:author="Arushri Swarup" w:date="2017-02-16T11:50:00Z">
          <w:r w:rsidRPr="004929CE" w:rsidDel="00724703">
            <w:rPr>
              <w:sz w:val="20"/>
            </w:rPr>
            <w:delText>27th October 2016</w:delText>
          </w:r>
        </w:del>
        <w:ins w:id="86" w:author="Arushri Swarup" w:date="2017-02-16T11:50:00Z">
          <w:r w:rsidR="00724703">
            <w:rPr>
              <w:sz w:val="20"/>
            </w:rPr>
            <w:t>17</w:t>
          </w:r>
          <w:r w:rsidR="00EF205B" w:rsidRPr="00EF205B">
            <w:rPr>
              <w:sz w:val="20"/>
              <w:vertAlign w:val="superscript"/>
              <w:rPrChange w:id="87" w:author="Arushri Swarup" w:date="2017-02-16T11:50:00Z">
                <w:rPr>
                  <w:sz w:val="20"/>
                </w:rPr>
              </w:rPrChange>
            </w:rPr>
            <w:t>th</w:t>
          </w:r>
          <w:r w:rsidR="00724703">
            <w:rPr>
              <w:sz w:val="20"/>
            </w:rPr>
            <w:t xml:space="preserve"> February 2017</w:t>
          </w:r>
        </w:ins>
        <w:r w:rsidRPr="004929CE">
          <w:rPr>
            <w:sz w:val="20"/>
          </w:rPr>
          <w:t xml:space="preserve"> </w:t>
        </w:r>
        <w:r w:rsidRPr="004929CE">
          <w:rPr>
            <w:sz w:val="20"/>
          </w:rPr>
          <w:tab/>
        </w:r>
        <w:r w:rsidRPr="004929CE">
          <w:rPr>
            <w:sz w:val="20"/>
          </w:rPr>
          <w:tab/>
        </w:r>
        <w:r w:rsidR="00EF205B" w:rsidRPr="004929CE">
          <w:rPr>
            <w:sz w:val="20"/>
          </w:rPr>
          <w:fldChar w:fldCharType="begin"/>
        </w:r>
        <w:r w:rsidRPr="004929CE">
          <w:rPr>
            <w:sz w:val="20"/>
          </w:rPr>
          <w:instrText xml:space="preserve"> PAGE   \* MERGEFORMAT </w:instrText>
        </w:r>
        <w:r w:rsidR="00EF205B" w:rsidRPr="004929CE">
          <w:rPr>
            <w:sz w:val="20"/>
          </w:rPr>
          <w:fldChar w:fldCharType="separate"/>
        </w:r>
        <w:r w:rsidR="002873C8">
          <w:rPr>
            <w:noProof/>
            <w:sz w:val="20"/>
          </w:rPr>
          <w:t>3</w:t>
        </w:r>
        <w:r w:rsidR="00EF205B"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EEB" w:rsidRDefault="00241EEB" w:rsidP="00B9226B">
      <w:pPr>
        <w:spacing w:line="240" w:lineRule="auto"/>
      </w:pPr>
      <w:r>
        <w:separator/>
      </w:r>
    </w:p>
  </w:footnote>
  <w:footnote w:type="continuationSeparator" w:id="0">
    <w:p w:rsidR="00241EEB" w:rsidRDefault="00241EEB"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r w:rsidRPr="004929CE">
      <w:rPr>
        <w:sz w:val="20"/>
        <w:lang w:val="en-CA"/>
      </w:rPr>
      <w:t xml:space="preserve">SickKids REB Protocol </w:t>
    </w:r>
    <w:del w:id="84" w:author="Arushri Swarup" w:date="2017-02-11T14:21:00Z">
      <w:r w:rsidRPr="004929CE" w:rsidDel="000D65ED">
        <w:rPr>
          <w:sz w:val="20"/>
          <w:lang w:val="en-CA"/>
        </w:rPr>
        <w:delText>Appendix A</w:delText>
      </w:r>
    </w:del>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Adrian James">
    <w15:presenceInfo w15:providerId="AD" w15:userId="S-1-5-21-602162358-602609370-839522115-95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305EFD"/>
    <w:rsid w:val="00030A9A"/>
    <w:rsid w:val="000543BF"/>
    <w:rsid w:val="000D65ED"/>
    <w:rsid w:val="001B7B0D"/>
    <w:rsid w:val="00241EEB"/>
    <w:rsid w:val="00247773"/>
    <w:rsid w:val="00287118"/>
    <w:rsid w:val="002873C8"/>
    <w:rsid w:val="00294357"/>
    <w:rsid w:val="002A5429"/>
    <w:rsid w:val="00305EFD"/>
    <w:rsid w:val="003C0D84"/>
    <w:rsid w:val="004929CE"/>
    <w:rsid w:val="00627F00"/>
    <w:rsid w:val="0070711D"/>
    <w:rsid w:val="00724703"/>
    <w:rsid w:val="007E299B"/>
    <w:rsid w:val="007E6449"/>
    <w:rsid w:val="00953956"/>
    <w:rsid w:val="0097139F"/>
    <w:rsid w:val="00995005"/>
    <w:rsid w:val="009D1EE3"/>
    <w:rsid w:val="00A6071A"/>
    <w:rsid w:val="00B9226B"/>
    <w:rsid w:val="00BB576D"/>
    <w:rsid w:val="00C32E57"/>
    <w:rsid w:val="00CE1DDE"/>
    <w:rsid w:val="00DD10BC"/>
    <w:rsid w:val="00E06E63"/>
    <w:rsid w:val="00E927EF"/>
    <w:rsid w:val="00ED2D71"/>
    <w:rsid w:val="00EF20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 w:type="paragraph" w:styleId="Revision">
    <w:name w:val="Revision"/>
    <w:hidden/>
    <w:uiPriority w:val="99"/>
    <w:semiHidden/>
    <w:rsid w:val="00DD10BC"/>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2017-02-16T23:06:00Z</dcterms:created>
  <dcterms:modified xsi:type="dcterms:W3CDTF">2017-02-23T16:00:00Z</dcterms:modified>
</cp:coreProperties>
</file>