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235279">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[1]</w:t>
      </w:r>
      <w:r w:rsidR="00235279">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[1]</w:t>
      </w:r>
      <w:r w:rsidR="00235279">
        <w:rPr>
          <w:rFonts w:eastAsia="Times New Roman"/>
          <w:sz w:val="24"/>
          <w:szCs w:val="24"/>
        </w:rPr>
        <w:fldChar w:fldCharType="end"/>
      </w:r>
      <w:r w:rsidRPr="00032A7F">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[2]</w:t>
      </w:r>
      <w:r w:rsidR="00235279">
        <w:rPr>
          <w:rFonts w:eastAsia="Times New Roman"/>
          <w:sz w:val="24"/>
          <w:szCs w:val="24"/>
        </w:rPr>
        <w:fldChar w:fldCharType="end"/>
      </w:r>
      <w:r>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[3]</w:t>
      </w:r>
      <w:r w:rsidR="00235279">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w:t>
      </w:r>
      <w:proofErr w:type="spellStart"/>
      <w:r w:rsidR="00A60504">
        <w:rPr>
          <w:rFonts w:eastAsia="Times New Roman"/>
          <w:sz w:val="24"/>
          <w:szCs w:val="24"/>
        </w:rPr>
        <w:t>cholesteatoma</w:t>
      </w:r>
      <w:proofErr w:type="spellEnd"/>
      <w:r w:rsidR="00A60504">
        <w:rPr>
          <w:rFonts w:eastAsia="Times New Roman"/>
          <w:sz w:val="24"/>
          <w:szCs w:val="24"/>
        </w:rPr>
        <w:t>)</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[4]</w:t>
      </w:r>
      <w:r w:rsidR="00235279">
        <w:rPr>
          <w:rFonts w:eastAsia="Times New Roman"/>
          <w:sz w:val="24"/>
          <w:szCs w:val="24"/>
        </w:rPr>
        <w:fldChar w:fldCharType="end"/>
      </w:r>
      <w:r>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[5]</w:t>
      </w:r>
      <w:r w:rsidR="00235279">
        <w:rPr>
          <w:rFonts w:eastAsia="Times New Roman"/>
          <w:sz w:val="24"/>
          <w:szCs w:val="24"/>
        </w:rPr>
        <w:fldChar w:fldCharType="end"/>
      </w:r>
      <w:r w:rsidR="001F5D7C">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[6]</w:t>
      </w:r>
      <w:r w:rsidR="00235279">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[7]</w:t>
      </w:r>
      <w:r w:rsidR="00235279">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001F5D7C" w:rsidRPr="00032A7F">
        <w:rPr>
          <w:rFonts w:eastAsia="Times New Roman"/>
          <w:noProof/>
          <w:sz w:val="24"/>
          <w:szCs w:val="24"/>
        </w:rPr>
        <w:t>[1]</w:t>
      </w:r>
      <w:r w:rsidR="00235279">
        <w:rPr>
          <w:rFonts w:eastAsia="Times New Roman"/>
          <w:sz w:val="24"/>
          <w:szCs w:val="24"/>
        </w:rPr>
        <w:fldChar w:fldCharType="end"/>
      </w:r>
      <w:r w:rsidR="001F5D7C">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001F5D7C" w:rsidRPr="00032A7F">
        <w:rPr>
          <w:rFonts w:eastAsia="Times New Roman"/>
          <w:noProof/>
          <w:sz w:val="24"/>
          <w:szCs w:val="24"/>
        </w:rPr>
        <w:t>[3]</w:t>
      </w:r>
      <w:r w:rsidR="00235279">
        <w:rPr>
          <w:rFonts w:eastAsia="Times New Roman"/>
          <w:sz w:val="24"/>
          <w:szCs w:val="24"/>
        </w:rPr>
        <w:fldChar w:fldCharType="end"/>
      </w:r>
      <w:r w:rsidR="001F5D7C" w:rsidRPr="00032A7F">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[8]</w:t>
      </w:r>
      <w:r w:rsidR="00235279">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[9]</w:t>
      </w:r>
      <w:r w:rsidR="00235279">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del w:id="0" w:author="Arushri Swarup" w:date="2017-02-16T11:18:00Z">
        <w:r w:rsidRPr="00032A7F" w:rsidDel="00A96AC5">
          <w:rPr>
            <w:rFonts w:eastAsia="Times New Roman"/>
            <w:sz w:val="24"/>
            <w:szCs w:val="24"/>
          </w:rPr>
          <w:delText xml:space="preserve">encourage </w:delText>
        </w:r>
      </w:del>
      <w:ins w:id="1" w:author="Arushri Swarup" w:date="2017-02-16T11:29:00Z">
        <w:r w:rsidR="002A5FC9">
          <w:rPr>
            <w:rFonts w:eastAsia="Times New Roman"/>
            <w:sz w:val="24"/>
            <w:szCs w:val="24"/>
          </w:rPr>
          <w:t xml:space="preserve">facilitate </w:t>
        </w:r>
      </w:ins>
      <w:del w:id="2" w:author="Arushri Swarup" w:date="2017-02-16T11:18:00Z">
        <w:r w:rsidRPr="00032A7F" w:rsidDel="00A96AC5">
          <w:rPr>
            <w:rFonts w:eastAsia="Times New Roman"/>
            <w:sz w:val="24"/>
            <w:szCs w:val="24"/>
          </w:rPr>
          <w:delText xml:space="preserve">greater </w:delText>
        </w:r>
      </w:del>
      <w:ins w:id="3" w:author="Arushri Swarup" w:date="2017-02-16T11:18:00Z">
        <w:r w:rsidR="00A96AC5">
          <w:rPr>
            <w:rFonts w:eastAsia="Times New Roman"/>
            <w:sz w:val="24"/>
            <w:szCs w:val="24"/>
          </w:rPr>
          <w:t>its</w:t>
        </w:r>
        <w:r w:rsidR="00A96AC5" w:rsidRPr="00032A7F">
          <w:rPr>
            <w:rFonts w:eastAsia="Times New Roman"/>
            <w:sz w:val="24"/>
            <w:szCs w:val="24"/>
          </w:rPr>
          <w:t xml:space="preserve"> </w:t>
        </w:r>
      </w:ins>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del w:id="4" w:author="Arushri Swarup" w:date="2017-02-16T11:15:00Z">
        <w:r w:rsidR="008051AE" w:rsidDel="00A96AC5">
          <w:rPr>
            <w:rFonts w:eastAsia="Times New Roman"/>
            <w:sz w:val="24"/>
            <w:szCs w:val="24"/>
          </w:rPr>
          <w:delText xml:space="preserve">increase </w:delText>
        </w:r>
      </w:del>
      <w:ins w:id="5" w:author="Arushri Swarup" w:date="2017-02-16T11:15:00Z">
        <w:r w:rsidR="00A96AC5">
          <w:rPr>
            <w:rFonts w:eastAsia="Times New Roman"/>
            <w:sz w:val="24"/>
            <w:szCs w:val="24"/>
          </w:rPr>
          <w:t xml:space="preserve">facilitate </w:t>
        </w:r>
      </w:ins>
      <w:del w:id="6" w:author="Arushri Swarup" w:date="2017-02-16T11:15:00Z">
        <w:r w:rsidR="008051AE" w:rsidDel="00A96AC5">
          <w:rPr>
            <w:rFonts w:eastAsia="Times New Roman"/>
            <w:sz w:val="24"/>
            <w:szCs w:val="24"/>
          </w:rPr>
          <w:delText>the use</w:delText>
        </w:r>
        <w:r w:rsidRPr="00032A7F" w:rsidDel="00A96AC5">
          <w:rPr>
            <w:rFonts w:eastAsia="Times New Roman"/>
            <w:sz w:val="24"/>
            <w:szCs w:val="24"/>
          </w:rPr>
          <w:delText xml:space="preserve"> of </w:delText>
        </w:r>
      </w:del>
      <w:r w:rsidRPr="00032A7F">
        <w:rPr>
          <w:rFonts w:eastAsia="Times New Roman"/>
          <w:sz w:val="24"/>
          <w:szCs w:val="24"/>
        </w:rPr>
        <w:t>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 xml:space="preserve">as current </w:t>
      </w:r>
      <w:proofErr w:type="spellStart"/>
      <w:r>
        <w:rPr>
          <w:rFonts w:eastAsia="Times New Roman"/>
          <w:sz w:val="24"/>
          <w:szCs w:val="24"/>
        </w:rPr>
        <w:t>otologic</w:t>
      </w:r>
      <w:proofErr w:type="spellEnd"/>
      <w:r>
        <w:rPr>
          <w:rFonts w:eastAsia="Times New Roman"/>
          <w:sz w:val="24"/>
          <w:szCs w:val="24"/>
        </w:rPr>
        <w:t xml:space="preserve"> surgical instrumentation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w:t>
      </w:r>
    </w:p>
    <w:p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proofErr w:type="spellStart"/>
      <w:proofErr w:type="gramStart"/>
      <w:r w:rsidR="00FE6712">
        <w:rPr>
          <w:rFonts w:eastAsia="Times New Roman"/>
          <w:sz w:val="24"/>
          <w:szCs w:val="24"/>
        </w:rPr>
        <w:t>otologists</w:t>
      </w:r>
      <w:proofErr w:type="spellEnd"/>
      <w:proofErr w:type="gramEnd"/>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rsidR="00A60504" w:rsidRDefault="00A60504" w:rsidP="00032A7F">
      <w:pPr>
        <w:spacing w:after="240" w:line="240" w:lineRule="auto"/>
        <w:jc w:val="both"/>
        <w:rPr>
          <w:rFonts w:eastAsia="Times New Roman"/>
          <w:b/>
          <w:bCs/>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xml:space="preserve">.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003B638C" w:rsidRPr="00032A7F">
        <w:rPr>
          <w:rFonts w:eastAsia="Times New Roman"/>
          <w:noProof/>
          <w:sz w:val="24"/>
          <w:szCs w:val="24"/>
        </w:rPr>
        <w:t>[3]</w:t>
      </w:r>
      <w:r w:rsidR="00235279">
        <w:rPr>
          <w:rFonts w:eastAsia="Times New Roman"/>
          <w:sz w:val="24"/>
          <w:szCs w:val="24"/>
        </w:rPr>
        <w:fldChar w:fldCharType="end"/>
      </w:r>
      <w:r w:rsidRPr="00032A7F">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[10]</w:t>
      </w:r>
      <w:r w:rsidR="00235279">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[11]</w:t>
      </w:r>
      <w:r w:rsidR="00235279">
        <w:rPr>
          <w:rFonts w:eastAsia="Times New Roman"/>
          <w:sz w:val="24"/>
          <w:szCs w:val="24"/>
        </w:rPr>
        <w:fldChar w:fldCharType="end"/>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[12]</w:t>
      </w:r>
      <w:r w:rsidR="00235279">
        <w:rPr>
          <w:rFonts w:eastAsia="Times New Roman"/>
          <w:sz w:val="24"/>
          <w:szCs w:val="24"/>
        </w:rPr>
        <w:fldChar w:fldCharType="end"/>
      </w:r>
      <w:r w:rsidR="003B638C">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[13]</w:t>
      </w:r>
      <w:r w:rsidR="00235279">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w:t>
      </w:r>
      <w:r w:rsidRPr="00032A7F">
        <w:rPr>
          <w:rFonts w:eastAsia="Times New Roman"/>
          <w:sz w:val="24"/>
          <w:szCs w:val="24"/>
        </w:rPr>
        <w:lastRenderedPageBreak/>
        <w:t xml:space="preserve">improvements in instrument design. In order to determine the relative priority of these 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2547B0" w:rsidRDefault="002547B0" w:rsidP="00032A7F">
      <w:pPr>
        <w:spacing w:line="240" w:lineRule="auto"/>
        <w:jc w:val="both"/>
        <w:rPr>
          <w:ins w:id="7" w:author="Arushri Swarup" w:date="2017-02-11T14:32:00Z"/>
          <w:rFonts w:eastAsia="Times New Roman"/>
          <w:sz w:val="24"/>
          <w:szCs w:val="24"/>
        </w:rPr>
      </w:pPr>
      <w:ins w:id="8" w:author="Arushri Swarup" w:date="2017-02-11T14:31:00Z">
        <w:r>
          <w:rPr>
            <w:rFonts w:eastAsia="Times New Roman"/>
            <w:sz w:val="24"/>
            <w:szCs w:val="24"/>
          </w:rPr>
          <w:t xml:space="preserve">For the preliminary interviews of local </w:t>
        </w:r>
        <w:proofErr w:type="spellStart"/>
        <w:r>
          <w:rPr>
            <w:rFonts w:eastAsia="Times New Roman"/>
            <w:sz w:val="24"/>
            <w:szCs w:val="24"/>
          </w:rPr>
          <w:t>otologists</w:t>
        </w:r>
        <w:proofErr w:type="spellEnd"/>
        <w:r>
          <w:rPr>
            <w:rFonts w:eastAsia="Times New Roman"/>
            <w:sz w:val="24"/>
            <w:szCs w:val="24"/>
          </w:rPr>
          <w:t xml:space="preserve">, the PI gave a list of names of his colleagues who have had experience with TEES. The student </w:t>
        </w:r>
      </w:ins>
      <w:ins w:id="9" w:author="Arushri Swarup" w:date="2017-02-11T14:32:00Z">
        <w:r>
          <w:rPr>
            <w:rFonts w:eastAsia="Times New Roman"/>
            <w:sz w:val="24"/>
            <w:szCs w:val="24"/>
          </w:rPr>
          <w:t>then contacted these doctors and used the interview script outlined in</w:t>
        </w:r>
      </w:ins>
      <w:ins w:id="10" w:author="Arushri Swarup" w:date="2017-02-11T14:34:00Z">
        <w:r>
          <w:rPr>
            <w:rFonts w:eastAsia="Times New Roman"/>
            <w:sz w:val="24"/>
            <w:szCs w:val="24"/>
          </w:rPr>
          <w:t xml:space="preserve"> </w:t>
        </w:r>
      </w:ins>
      <w:ins w:id="11" w:author="Arushri Swarup" w:date="2017-02-11T14:35:00Z">
        <w:r>
          <w:rPr>
            <w:rFonts w:eastAsia="Times New Roman"/>
            <w:sz w:val="24"/>
            <w:szCs w:val="24"/>
          </w:rPr>
          <w:t xml:space="preserve">the </w:t>
        </w:r>
        <w:r>
          <w:rPr>
            <w:rFonts w:eastAsia="Times New Roman"/>
            <w:i/>
            <w:sz w:val="24"/>
            <w:szCs w:val="24"/>
          </w:rPr>
          <w:t xml:space="preserve">Scripts for Participants </w:t>
        </w:r>
        <w:r>
          <w:rPr>
            <w:rFonts w:eastAsia="Times New Roman"/>
            <w:sz w:val="24"/>
            <w:szCs w:val="24"/>
          </w:rPr>
          <w:t xml:space="preserve">document. </w:t>
        </w:r>
      </w:ins>
      <w:ins w:id="12" w:author="Arushri Swarup" w:date="2017-02-11T14:32:00Z">
        <w:r>
          <w:rPr>
            <w:rFonts w:eastAsia="Times New Roman"/>
            <w:sz w:val="24"/>
            <w:szCs w:val="24"/>
          </w:rPr>
          <w:t xml:space="preserve">  </w:t>
        </w:r>
      </w:ins>
    </w:p>
    <w:p w:rsidR="002547B0" w:rsidRDefault="002547B0" w:rsidP="00032A7F">
      <w:pPr>
        <w:spacing w:line="240" w:lineRule="auto"/>
        <w:jc w:val="both"/>
        <w:rPr>
          <w:ins w:id="13" w:author="Arushri Swarup" w:date="2017-02-11T14:32:00Z"/>
          <w:rFonts w:eastAsia="Times New Roman"/>
          <w:sz w:val="24"/>
          <w:szCs w:val="24"/>
        </w:rPr>
      </w:pPr>
    </w:p>
    <w:p w:rsidR="002547B0" w:rsidRDefault="00AC00CD" w:rsidP="00032A7F">
      <w:pPr>
        <w:spacing w:line="240" w:lineRule="auto"/>
        <w:jc w:val="both"/>
        <w:rPr>
          <w:ins w:id="14" w:author="Arushri Swarup" w:date="2017-02-11T14:31:00Z"/>
          <w:rFonts w:eastAsia="Times New Roman"/>
          <w:sz w:val="24"/>
          <w:szCs w:val="24"/>
        </w:rPr>
      </w:pPr>
      <w:ins w:id="15" w:author="Arushri Swarup" w:date="2017-02-23T11:11:00Z">
        <w:r>
          <w:rPr>
            <w:rFonts w:eastAsia="Times New Roman"/>
            <w:sz w:val="24"/>
            <w:szCs w:val="24"/>
          </w:rPr>
          <w:t>After obtaining consent from the participants, the survey will be distributed</w:t>
        </w:r>
      </w:ins>
      <w:ins w:id="16" w:author="Arushri Swarup" w:date="2017-02-23T11:12:00Z">
        <w:r>
          <w:rPr>
            <w:rFonts w:eastAsia="Times New Roman"/>
            <w:sz w:val="24"/>
            <w:szCs w:val="24"/>
          </w:rPr>
          <w:t xml:space="preserve"> to participants. </w:t>
        </w:r>
      </w:ins>
      <w:ins w:id="17" w:author="Arushri Swarup" w:date="2017-02-11T14:32:00Z">
        <w:r w:rsidR="002547B0">
          <w:rPr>
            <w:rFonts w:eastAsia="Times New Roman"/>
            <w:sz w:val="24"/>
            <w:szCs w:val="24"/>
          </w:rPr>
          <w:t>The participants</w:t>
        </w:r>
      </w:ins>
      <w:ins w:id="18" w:author="Arushri Swarup" w:date="2017-02-11T14:35:00Z">
        <w:r w:rsidR="002547B0">
          <w:rPr>
            <w:rFonts w:eastAsia="Times New Roman"/>
            <w:sz w:val="24"/>
            <w:szCs w:val="24"/>
          </w:rPr>
          <w:t xml:space="preserve"> will be able to see the resulting questions in the questionnaire when the survey is emailed out to them. </w:t>
        </w:r>
      </w:ins>
    </w:p>
    <w:p w:rsidR="002547B0" w:rsidRDefault="002547B0" w:rsidP="00032A7F">
      <w:pPr>
        <w:spacing w:line="240" w:lineRule="auto"/>
        <w:jc w:val="both"/>
        <w:rPr>
          <w:ins w:id="19" w:author="Arushri Swarup" w:date="2017-02-11T14:31:00Z"/>
          <w:rFonts w:eastAsia="Times New Roman"/>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w:t>
      </w:r>
      <w:del w:id="20" w:author="Arushri Swarup" w:date="2017-02-16T11:31:00Z">
        <w:r w:rsidRPr="00032A7F" w:rsidDel="0058605E">
          <w:rPr>
            <w:rFonts w:eastAsia="Times New Roman"/>
            <w:sz w:val="24"/>
            <w:szCs w:val="24"/>
          </w:rPr>
          <w:delText>The email addresses will be obtained in two ways:</w:delText>
        </w:r>
      </w:del>
      <w:ins w:id="21" w:author="Arushri Swarup" w:date="2017-02-16T11:31:00Z">
        <w:r w:rsidR="0058605E">
          <w:rPr>
            <w:rFonts w:eastAsia="Times New Roman"/>
            <w:sz w:val="24"/>
            <w:szCs w:val="24"/>
          </w:rPr>
          <w:t>Participants will be contacted in the following ways:</w:t>
        </w:r>
      </w:ins>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w:t>
      </w:r>
      <w:del w:id="22" w:author="Arushri Swarup" w:date="2017-02-16T11:55:00Z">
        <w:r w:rsidRPr="00032A7F" w:rsidDel="00215FF3">
          <w:rPr>
            <w:rFonts w:eastAsia="Times New Roman"/>
            <w:sz w:val="24"/>
            <w:szCs w:val="24"/>
          </w:rPr>
          <w:delText>The mailing list of</w:delText>
        </w:r>
      </w:del>
      <w:ins w:id="23" w:author="Arushri Swarup" w:date="2017-02-16T11:55:00Z">
        <w:r w:rsidR="00215FF3">
          <w:rPr>
            <w:rFonts w:eastAsia="Times New Roman"/>
            <w:sz w:val="24"/>
            <w:szCs w:val="24"/>
          </w:rPr>
          <w:t>Contacting</w:t>
        </w:r>
      </w:ins>
      <w:r w:rsidRPr="00032A7F">
        <w:rPr>
          <w:rFonts w:eastAsia="Times New Roman"/>
          <w:sz w:val="24"/>
          <w:szCs w:val="24"/>
        </w:rPr>
        <w:t xml:space="preserve">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w:t>
      </w:r>
      <w:ins w:id="24" w:author="Arushri Swarup" w:date="2017-02-16T11:55:00Z">
        <w:r w:rsidR="00215FF3">
          <w:rPr>
            <w:rFonts w:eastAsia="Times New Roman"/>
            <w:sz w:val="24"/>
            <w:szCs w:val="24"/>
          </w:rPr>
          <w:t xml:space="preserve">via email </w:t>
        </w:r>
      </w:ins>
      <w:r w:rsidRPr="00032A7F">
        <w:rPr>
          <w:rFonts w:eastAsia="Times New Roman"/>
          <w:sz w:val="24"/>
          <w:szCs w:val="24"/>
        </w:rPr>
        <w:t>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to </w:t>
      </w:r>
      <w:del w:id="25" w:author="Arushri Swarup" w:date="2017-02-11T14:24:00Z">
        <w:r w:rsidDel="006F571B">
          <w:rPr>
            <w:rFonts w:eastAsia="Times New Roman"/>
            <w:sz w:val="24"/>
            <w:szCs w:val="24"/>
          </w:rPr>
          <w:delText>Appendix D</w:delText>
        </w:r>
      </w:del>
      <w:ins w:id="26" w:author="Arushri Swarup" w:date="2017-02-11T14:24:00Z">
        <w:r w:rsidR="006F571B">
          <w:rPr>
            <w:rFonts w:eastAsia="Times New Roman"/>
            <w:sz w:val="24"/>
            <w:szCs w:val="24"/>
          </w:rPr>
          <w:t xml:space="preserve"> the </w:t>
        </w:r>
      </w:ins>
      <w:ins w:id="27" w:author="Arushri Swarup" w:date="2017-02-11T14:36:00Z">
        <w:r w:rsidR="00A33DE7">
          <w:rPr>
            <w:rFonts w:eastAsia="Times New Roman"/>
            <w:i/>
            <w:sz w:val="24"/>
            <w:szCs w:val="24"/>
          </w:rPr>
          <w:t>Scripts for Participants</w:t>
        </w:r>
      </w:ins>
      <w:ins w:id="28" w:author="Arushri Swarup" w:date="2017-02-11T14:24:00Z">
        <w:r w:rsidR="006F571B">
          <w:rPr>
            <w:rFonts w:eastAsia="Times New Roman"/>
            <w:i/>
            <w:sz w:val="24"/>
            <w:szCs w:val="24"/>
          </w:rPr>
          <w:t xml:space="preserve"> </w:t>
        </w:r>
        <w:r w:rsidR="006F571B">
          <w:rPr>
            <w:rFonts w:eastAsia="Times New Roman"/>
            <w:sz w:val="24"/>
            <w:szCs w:val="24"/>
          </w:rPr>
          <w:t>document</w:t>
        </w:r>
      </w:ins>
      <w:r>
        <w:rPr>
          <w:rFonts w:eastAsia="Times New Roman"/>
          <w:sz w:val="24"/>
          <w:szCs w:val="24"/>
        </w:rPr>
        <w:t xml:space="preserve"> for a copy of the email letter request. </w:t>
      </w:r>
      <w:ins w:id="29" w:author="Arushri Swarup" w:date="2017-02-11T14:47:00Z">
        <w:r w:rsidR="006969E1">
          <w:rPr>
            <w:rFonts w:eastAsia="Times New Roman"/>
            <w:sz w:val="24"/>
            <w:szCs w:val="24"/>
          </w:rPr>
          <w:t>If the medical society</w:t>
        </w:r>
      </w:ins>
      <w:ins w:id="30" w:author="Arushri Swarup" w:date="2017-02-16T10:28:00Z">
        <w:r w:rsidR="001C22AF">
          <w:rPr>
            <w:rFonts w:eastAsia="Times New Roman"/>
            <w:sz w:val="24"/>
            <w:szCs w:val="24"/>
          </w:rPr>
          <w:t xml:space="preserve"> agrees to participate they will send the survey to their members, </w:t>
        </w:r>
      </w:ins>
      <w:ins w:id="31" w:author="Arushri Swarup" w:date="2017-02-11T14:47:00Z">
        <w:del w:id="32" w:author="Arushri Swarup" w:date="2017-02-16T10:28:00Z">
          <w:r w:rsidR="006969E1" w:rsidDel="001C22AF">
            <w:rPr>
              <w:rFonts w:eastAsia="Times New Roman"/>
              <w:sz w:val="24"/>
              <w:szCs w:val="24"/>
            </w:rPr>
            <w:delText xml:space="preserve"> replies to the email with consent, then the members of the society will be contacted </w:delText>
          </w:r>
        </w:del>
      </w:ins>
      <w:ins w:id="33" w:author="Arushri Swarup" w:date="2017-02-11T14:48:00Z">
        <w:del w:id="34" w:author="Arushri Swarup" w:date="2017-02-16T10:28:00Z">
          <w:r w:rsidR="006969E1" w:rsidDel="001C22AF">
            <w:rPr>
              <w:rFonts w:eastAsia="Times New Roman"/>
              <w:sz w:val="24"/>
              <w:szCs w:val="24"/>
            </w:rPr>
            <w:delText xml:space="preserve">via email </w:delText>
          </w:r>
        </w:del>
        <w:r w:rsidR="006969E1">
          <w:rPr>
            <w:rFonts w:eastAsia="Times New Roman"/>
            <w:sz w:val="24"/>
            <w:szCs w:val="24"/>
          </w:rPr>
          <w:t xml:space="preserve">using the email script in the </w:t>
        </w:r>
        <w:r w:rsidR="006969E1">
          <w:rPr>
            <w:rFonts w:eastAsia="Times New Roman"/>
            <w:i/>
            <w:sz w:val="24"/>
            <w:szCs w:val="24"/>
          </w:rPr>
          <w:t xml:space="preserve">Needs Assessment Survey </w:t>
        </w:r>
        <w:r w:rsidR="006969E1">
          <w:rPr>
            <w:rFonts w:eastAsia="Times New Roman"/>
            <w:sz w:val="24"/>
            <w:szCs w:val="24"/>
          </w:rPr>
          <w:t>document.</w:t>
        </w:r>
      </w:ins>
    </w:p>
    <w:p w:rsidR="00032A7F" w:rsidRPr="00032A7F" w:rsidDel="0058605E" w:rsidRDefault="00032A7F" w:rsidP="00032A7F">
      <w:pPr>
        <w:spacing w:line="240" w:lineRule="auto"/>
        <w:jc w:val="both"/>
        <w:rPr>
          <w:del w:id="35" w:author="Arushri Swarup" w:date="2017-02-16T11:33:00Z"/>
          <w:rFonts w:ascii="Times New Roman" w:eastAsia="Times New Roman" w:hAnsi="Times New Roman" w:cs="Times New Roman"/>
          <w:color w:val="auto"/>
          <w:sz w:val="24"/>
          <w:szCs w:val="24"/>
        </w:rPr>
      </w:pPr>
      <w:del w:id="36" w:author="Arushri Swarup" w:date="2017-02-16T11:32:00Z">
        <w:r w:rsidRPr="00032A7F" w:rsidDel="0058605E">
          <w:rPr>
            <w:rFonts w:eastAsia="Times New Roman"/>
            <w:sz w:val="24"/>
            <w:szCs w:val="24"/>
          </w:rPr>
          <w:delText>In order to ensure that results of the survey remain de-identified, all contact information will be kept in a separate password protected spreadsheet from the results of the survey.</w:delText>
        </w:r>
      </w:del>
    </w:p>
    <w:p w:rsidR="00032A7F" w:rsidRPr="00032A7F" w:rsidDel="0058605E" w:rsidRDefault="00032A7F" w:rsidP="00032A7F">
      <w:pPr>
        <w:spacing w:line="240" w:lineRule="auto"/>
        <w:jc w:val="both"/>
        <w:rPr>
          <w:del w:id="37" w:author="Arushri Swarup" w:date="2017-02-16T11:33:00Z"/>
          <w:rFonts w:ascii="Times New Roman" w:eastAsia="Times New Roman" w:hAnsi="Times New Roman" w:cs="Times New Roman"/>
          <w:color w:val="auto"/>
          <w:sz w:val="24"/>
          <w:szCs w:val="24"/>
        </w:rPr>
      </w:pPr>
    </w:p>
    <w:p w:rsidR="00000000" w:rsidRDefault="00A60504">
      <w:pPr>
        <w:spacing w:line="240" w:lineRule="auto"/>
        <w:jc w:val="both"/>
        <w:rPr>
          <w:ins w:id="38" w:author="Arushri Swarup" w:date="2017-02-16T11:33:00Z"/>
          <w:rFonts w:eastAsia="Times New Roman"/>
          <w:sz w:val="24"/>
          <w:szCs w:val="24"/>
        </w:rPr>
        <w:pPrChange w:id="39" w:author="Arushri Swarup" w:date="2017-02-16T11:33:00Z">
          <w:pPr>
            <w:spacing w:after="240" w:line="240" w:lineRule="auto"/>
            <w:jc w:val="both"/>
          </w:pPr>
        </w:pPrChange>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rsidR="00000000" w:rsidRDefault="00530E5C">
      <w:pPr>
        <w:spacing w:line="240" w:lineRule="auto"/>
        <w:jc w:val="both"/>
        <w:rPr>
          <w:rFonts w:ascii="Times New Roman" w:eastAsia="Times New Roman" w:hAnsi="Times New Roman" w:cs="Times New Roman"/>
          <w:color w:val="auto"/>
          <w:sz w:val="24"/>
          <w:szCs w:val="24"/>
        </w:rPr>
        <w:pPrChange w:id="40" w:author="Arushri Swarup" w:date="2017-02-16T11:33:00Z">
          <w:pPr>
            <w:spacing w:after="240" w:line="240" w:lineRule="auto"/>
            <w:jc w:val="both"/>
          </w:pPr>
        </w:pPrChange>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rFonts w:eastAsia="Times New Roman"/>
          <w:sz w:val="24"/>
          <w:szCs w:val="24"/>
        </w:rPr>
      </w:pPr>
      <w:r w:rsidRPr="00032A7F">
        <w:rPr>
          <w:rFonts w:eastAsia="Times New Roman"/>
          <w:sz w:val="24"/>
          <w:szCs w:val="24"/>
        </w:rPr>
        <w:t>Refer to</w:t>
      </w:r>
      <w:ins w:id="41" w:author="Arushri Swarup" w:date="2017-02-11T14:24:00Z">
        <w:r w:rsidR="006F571B">
          <w:rPr>
            <w:rFonts w:eastAsia="Times New Roman"/>
            <w:sz w:val="24"/>
            <w:szCs w:val="24"/>
          </w:rPr>
          <w:t xml:space="preserve"> </w:t>
        </w:r>
        <w:r w:rsidR="006F571B">
          <w:rPr>
            <w:rFonts w:eastAsia="Times New Roman"/>
            <w:i/>
            <w:sz w:val="24"/>
            <w:szCs w:val="24"/>
          </w:rPr>
          <w:t xml:space="preserve">Needs Assessment Survey </w:t>
        </w:r>
      </w:ins>
      <w:ins w:id="42" w:author="Arushri Swarup" w:date="2017-02-11T14:25:00Z">
        <w:r w:rsidR="006F571B">
          <w:rPr>
            <w:rFonts w:eastAsia="Times New Roman"/>
            <w:sz w:val="24"/>
            <w:szCs w:val="24"/>
          </w:rPr>
          <w:t xml:space="preserve">and </w:t>
        </w:r>
        <w:r w:rsidR="006F571B">
          <w:rPr>
            <w:rFonts w:eastAsia="Times New Roman"/>
            <w:i/>
            <w:sz w:val="24"/>
            <w:szCs w:val="24"/>
          </w:rPr>
          <w:t xml:space="preserve">Needs Assessment Questionnaire </w:t>
        </w:r>
        <w:proofErr w:type="spellStart"/>
        <w:r w:rsidR="006F571B">
          <w:rPr>
            <w:rFonts w:eastAsia="Times New Roman"/>
            <w:sz w:val="24"/>
            <w:szCs w:val="24"/>
          </w:rPr>
          <w:t>documents</w:t>
        </w:r>
      </w:ins>
      <w:del w:id="43" w:author="Arushri Swarup" w:date="2017-02-11T14:25:00Z">
        <w:r w:rsidRPr="00032A7F" w:rsidDel="006F571B">
          <w:rPr>
            <w:rFonts w:eastAsia="Times New Roman"/>
            <w:sz w:val="24"/>
            <w:szCs w:val="24"/>
          </w:rPr>
          <w:delText xml:space="preserve"> Appendix A </w:delText>
        </w:r>
      </w:del>
      <w:r w:rsidRPr="00032A7F">
        <w:rPr>
          <w:rFonts w:eastAsia="Times New Roman"/>
          <w:sz w:val="24"/>
          <w:szCs w:val="24"/>
        </w:rPr>
        <w:t>f</w:t>
      </w:r>
      <w:r w:rsidR="00C5287F">
        <w:rPr>
          <w:rFonts w:eastAsia="Times New Roman"/>
          <w:sz w:val="24"/>
          <w:szCs w:val="24"/>
        </w:rPr>
        <w:t>or</w:t>
      </w:r>
      <w:proofErr w:type="spellEnd"/>
      <w:r w:rsidR="00C5287F">
        <w:rPr>
          <w:rFonts w:eastAsia="Times New Roman"/>
          <w:sz w:val="24"/>
          <w:szCs w:val="24"/>
        </w:rPr>
        <w:t xml:space="preserve"> the survey details and </w:t>
      </w:r>
      <w:del w:id="44" w:author="Arushri Swarup" w:date="2017-02-11T14:25:00Z">
        <w:r w:rsidR="00C5287F" w:rsidDel="006F571B">
          <w:rPr>
            <w:rFonts w:eastAsia="Times New Roman"/>
            <w:sz w:val="24"/>
            <w:szCs w:val="24"/>
          </w:rPr>
          <w:delText>Appendix C for the survey</w:delText>
        </w:r>
      </w:del>
      <w:ins w:id="45" w:author="Arushri Swarup" w:date="2017-02-11T14:25:00Z">
        <w:r w:rsidR="006F571B">
          <w:rPr>
            <w:rFonts w:eastAsia="Times New Roman"/>
            <w:sz w:val="24"/>
            <w:szCs w:val="24"/>
          </w:rPr>
          <w:t>questionnaire</w:t>
        </w:r>
      </w:ins>
      <w:r w:rsidR="00C5287F">
        <w:rPr>
          <w:rFonts w:eastAsia="Times New Roman"/>
          <w:sz w:val="24"/>
          <w:szCs w:val="24"/>
        </w:rPr>
        <w:t>.</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Default="00032A7F" w:rsidP="00032A7F">
      <w:pPr>
        <w:spacing w:after="240" w:line="240" w:lineRule="auto"/>
        <w:jc w:val="both"/>
        <w:rPr>
          <w:rFonts w:eastAsia="Times New Roman"/>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235279">
        <w:rPr>
          <w:rFonts w:eastAsia="Times New Roman"/>
          <w:sz w:val="24"/>
          <w:szCs w:val="24"/>
        </w:rPr>
        <w:fldChar w:fldCharType="separate"/>
      </w:r>
      <w:r w:rsidR="00E46C56" w:rsidRPr="00E46C56">
        <w:rPr>
          <w:rFonts w:eastAsia="Times New Roman"/>
          <w:noProof/>
          <w:sz w:val="24"/>
          <w:szCs w:val="24"/>
        </w:rPr>
        <w:t>[14]</w:t>
      </w:r>
      <w:r w:rsidR="00235279">
        <w:rPr>
          <w:rFonts w:eastAsia="Times New Roman"/>
          <w:sz w:val="24"/>
          <w:szCs w:val="24"/>
        </w:rPr>
        <w:fldChar w:fldCharType="end"/>
      </w:r>
      <w:r w:rsidR="00E46C56">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235279">
        <w:rPr>
          <w:rFonts w:eastAsia="Times New Roman"/>
          <w:sz w:val="24"/>
          <w:szCs w:val="24"/>
        </w:rPr>
        <w:fldChar w:fldCharType="separate"/>
      </w:r>
      <w:r w:rsidR="00E46C56" w:rsidRPr="00E46C56">
        <w:rPr>
          <w:rFonts w:eastAsia="Times New Roman"/>
          <w:noProof/>
          <w:sz w:val="24"/>
          <w:szCs w:val="24"/>
        </w:rPr>
        <w:t>[15]</w:t>
      </w:r>
      <w:r w:rsidR="00235279">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bookmarkStart w:id="46" w:name="_GoBack"/>
      <w:bookmarkEnd w:id="46"/>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 xml:space="preserve">in the </w:t>
      </w:r>
      <w:del w:id="47" w:author="Arushri Swarup" w:date="2017-02-11T14:23:00Z">
        <w:r w:rsidR="00E509E1" w:rsidDel="006F571B">
          <w:rPr>
            <w:rFonts w:eastAsia="Times New Roman"/>
            <w:sz w:val="24"/>
            <w:szCs w:val="24"/>
          </w:rPr>
          <w:delText xml:space="preserve">data collection form located in Appendix </w:delText>
        </w:r>
        <w:r w:rsidR="00235279" w:rsidRPr="00235279">
          <w:rPr>
            <w:rFonts w:eastAsia="Times New Roman"/>
            <w:i/>
            <w:sz w:val="24"/>
            <w:szCs w:val="24"/>
            <w:rPrChange w:id="48" w:author="Arushri Swarup" w:date="2017-02-11T14:23:00Z">
              <w:rPr>
                <w:rFonts w:eastAsia="Times New Roman"/>
                <w:sz w:val="24"/>
                <w:szCs w:val="24"/>
              </w:rPr>
            </w:rPrChange>
          </w:rPr>
          <w:delText>B</w:delText>
        </w:r>
      </w:del>
      <w:ins w:id="49" w:author="Arushri Swarup" w:date="2017-02-11T14:23:00Z">
        <w:r w:rsidR="00235279" w:rsidRPr="00235279">
          <w:rPr>
            <w:rFonts w:eastAsia="Times New Roman"/>
            <w:i/>
            <w:sz w:val="24"/>
            <w:szCs w:val="24"/>
            <w:rPrChange w:id="50" w:author="Arushri Swarup" w:date="2017-02-11T14:23:00Z">
              <w:rPr>
                <w:rFonts w:eastAsia="Times New Roman"/>
                <w:sz w:val="24"/>
                <w:szCs w:val="24"/>
              </w:rPr>
            </w:rPrChange>
          </w:rPr>
          <w:t>Data Collection Form</w:t>
        </w:r>
        <w:r w:rsidR="006F571B">
          <w:rPr>
            <w:rFonts w:eastAsia="Times New Roman"/>
            <w:sz w:val="24"/>
            <w:szCs w:val="24"/>
          </w:rPr>
          <w:t xml:space="preserve"> document</w:t>
        </w:r>
      </w:ins>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 participants: 40 surgical patients, who require </w:t>
      </w:r>
      <w:proofErr w:type="spellStart"/>
      <w:r>
        <w:rPr>
          <w:rFonts w:eastAsia="Times New Roman"/>
          <w:sz w:val="24"/>
          <w:szCs w:val="24"/>
        </w:rPr>
        <w:t>cholesteatoma</w:t>
      </w:r>
      <w:proofErr w:type="spellEnd"/>
      <w:r>
        <w:rPr>
          <w:rFonts w:eastAsia="Times New Roman"/>
          <w:sz w:val="24"/>
          <w:szCs w:val="24"/>
        </w:rPr>
        <w:t xml:space="preserve"> surgery or </w:t>
      </w:r>
      <w:proofErr w:type="spellStart"/>
      <w:r>
        <w:rPr>
          <w:rFonts w:eastAsia="Times New Roman"/>
          <w:sz w:val="24"/>
          <w:szCs w:val="24"/>
        </w:rPr>
        <w:t>tympanoplasty</w:t>
      </w:r>
      <w:proofErr w:type="spellEnd"/>
      <w:r>
        <w:rPr>
          <w:rFonts w:eastAsia="Times New Roman"/>
          <w:sz w:val="24"/>
          <w:szCs w:val="24"/>
        </w:rPr>
        <w:t xml:space="preserve"> (surgical repair of perforated ear drum).</w:t>
      </w:r>
    </w:p>
    <w:p w:rsidR="002C25F2" w:rsidRDefault="00AC69A0" w:rsidP="00A60504">
      <w:pPr>
        <w:spacing w:after="240" w:line="240" w:lineRule="auto"/>
        <w:jc w:val="both"/>
        <w:rPr>
          <w:ins w:id="51" w:author="Arushri Swarup" w:date="2017-02-11T14:39:00Z"/>
          <w:rFonts w:eastAsia="Times New Roman"/>
          <w:sz w:val="24"/>
          <w:szCs w:val="24"/>
        </w:rPr>
      </w:pPr>
      <w:r>
        <w:rPr>
          <w:rFonts w:eastAsia="Times New Roman"/>
          <w:sz w:val="24"/>
          <w:szCs w:val="24"/>
        </w:rPr>
        <w:lastRenderedPageBreak/>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ins w:id="52" w:author="Arushri Swarup" w:date="2017-02-11T14:39:00Z">
        <w:r>
          <w:t xml:space="preserve">The PI, Dr. Adrian James, is also a study participant. </w:t>
        </w:r>
      </w:ins>
      <w:ins w:id="53" w:author="Arushri Swarup" w:date="2017-02-16T10:38:00Z">
        <w:r w:rsidR="001C22AF">
          <w:t xml:space="preserve">It is necessary to include him as there are few other experienced practitioners of this technique.  </w:t>
        </w:r>
      </w:ins>
      <w:ins w:id="54" w:author="Arushri Swarup" w:date="2017-02-16T10:39:00Z">
        <w:r w:rsidR="001C22AF">
          <w:t>His inclusion as a participant will not affect the integrity of the study: his</w:t>
        </w:r>
      </w:ins>
      <w:ins w:id="55" w:author="Arushri Swarup" w:date="2017-02-11T14:39:00Z">
        <w:del w:id="56" w:author="Arushri Swarup" w:date="2017-02-16T10:39:00Z">
          <w:r w:rsidDel="001C22AF">
            <w:delText>Dr. James’</w:delText>
          </w:r>
        </w:del>
        <w:r>
          <w:t xml:space="preserve"> motivation for conducting this research is to </w:t>
        </w:r>
        <w:del w:id="57" w:author="Arushri Swarup" w:date="2017-02-16T10:37:00Z">
          <w:r w:rsidDel="001C22AF">
            <w:delText>make</w:delText>
          </w:r>
        </w:del>
      </w:ins>
      <w:ins w:id="58" w:author="Arushri Swarup" w:date="2017-02-16T10:37:00Z">
        <w:r w:rsidR="001C22AF">
          <w:t>improve</w:t>
        </w:r>
      </w:ins>
      <w:ins w:id="59" w:author="Arushri Swarup" w:date="2017-02-11T14:39:00Z">
        <w:r>
          <w:t xml:space="preserve"> </w:t>
        </w:r>
        <w:proofErr w:type="gramStart"/>
        <w:r>
          <w:t>TEES</w:t>
        </w:r>
        <w:proofErr w:type="gramEnd"/>
        <w:r>
          <w:t xml:space="preserve"> instrument</w:t>
        </w:r>
        <w:del w:id="60" w:author="Arushri Swarup" w:date="2017-02-16T10:40:00Z">
          <w:r w:rsidDel="001C22AF">
            <w:delText>s</w:delText>
          </w:r>
        </w:del>
        <w:r>
          <w:t xml:space="preserve"> </w:t>
        </w:r>
        <w:del w:id="61" w:author="Arushri Swarup" w:date="2017-02-16T10:37:00Z">
          <w:r w:rsidDel="001C22AF">
            <w:delText>better</w:delText>
          </w:r>
        </w:del>
      </w:ins>
      <w:ins w:id="62" w:author="Arushri Swarup" w:date="2017-02-16T10:37:00Z">
        <w:r w:rsidR="001C22AF">
          <w:t>design</w:t>
        </w:r>
      </w:ins>
      <w:ins w:id="63" w:author="Arushri Swarup" w:date="2017-02-16T10:39:00Z">
        <w:r w:rsidR="001C22AF">
          <w:t xml:space="preserve"> so he </w:t>
        </w:r>
      </w:ins>
      <w:ins w:id="64" w:author="Arushri Swarup" w:date="2017-02-16T10:41:00Z">
        <w:r w:rsidR="001C22AF">
          <w:t xml:space="preserve">would not benefit from any personal </w:t>
        </w:r>
      </w:ins>
      <w:ins w:id="65" w:author="Arushri Swarup" w:date="2017-02-16T10:40:00Z">
        <w:r w:rsidR="001C22AF">
          <w:t>bias</w:t>
        </w:r>
      </w:ins>
      <w:ins w:id="66" w:author="Arushri Swarup" w:date="2017-02-16T10:41:00Z">
        <w:r w:rsidR="001C22AF">
          <w:t>es</w:t>
        </w:r>
      </w:ins>
      <w:ins w:id="67" w:author="Arushri Swarup" w:date="2017-02-16T10:40:00Z">
        <w:r w:rsidR="001C22AF">
          <w:t xml:space="preserve"> that </w:t>
        </w:r>
      </w:ins>
      <w:ins w:id="68" w:author="Arushri Swarup" w:date="2017-02-16T10:41:00Z">
        <w:r w:rsidR="001C22AF">
          <w:t>might interfere with the integrity of the study.</w:t>
        </w:r>
      </w:ins>
      <w:ins w:id="69" w:author="Arushri Swarup" w:date="2017-02-16T10:40:00Z">
        <w:r w:rsidR="001C22AF">
          <w:t xml:space="preserve"> </w:t>
        </w:r>
      </w:ins>
      <w:ins w:id="70" w:author="Arushri Swarup" w:date="2017-02-11T14:39:00Z">
        <w:del w:id="71" w:author="Arushri Swarup" w:date="2017-02-16T10:41:00Z">
          <w:r w:rsidDel="001C22AF">
            <w:delText xml:space="preserve">. Therefore, it would not be advantageous </w:delText>
          </w:r>
        </w:del>
      </w:ins>
      <w:ins w:id="72" w:author="Arushri Swarup" w:date="2017-02-11T14:40:00Z">
        <w:del w:id="73" w:author="Arushri Swarup" w:date="2017-02-16T10:41:00Z">
          <w:r w:rsidDel="001C22AF">
            <w:delText>for</w:delText>
          </w:r>
        </w:del>
      </w:ins>
      <w:ins w:id="74" w:author="Arushri Swarup" w:date="2017-02-11T14:39:00Z">
        <w:del w:id="75" w:author="Arushri Swarup" w:date="2017-02-16T10:41:00Z">
          <w:r w:rsidDel="001C22AF">
            <w:delText xml:space="preserve"> the study if Dr. James </w:delText>
          </w:r>
        </w:del>
      </w:ins>
      <w:ins w:id="76" w:author="Arushri Swarup" w:date="2017-02-11T14:40:00Z">
        <w:del w:id="77" w:author="Arushri Swarup" w:date="2017-02-16T10:41:00Z">
          <w:r w:rsidDel="001C22AF">
            <w:delText>affecting the integrity of</w:delText>
          </w:r>
        </w:del>
      </w:ins>
      <w:ins w:id="78" w:author="Arushri Swarup" w:date="2017-02-11T14:39:00Z">
        <w:del w:id="79" w:author="Arushri Swarup" w:date="2017-02-16T10:41:00Z">
          <w:r w:rsidDel="001C22AF">
            <w:delText xml:space="preserve"> his results </w:delText>
          </w:r>
        </w:del>
      </w:ins>
      <w:ins w:id="80" w:author="Arushri Swarup" w:date="2017-02-11T14:40:00Z">
        <w:del w:id="81" w:author="Arushri Swarup" w:date="2017-02-16T10:41:00Z">
          <w:r w:rsidDel="001C22AF">
            <w:delText>because</w:delText>
          </w:r>
        </w:del>
      </w:ins>
      <w:ins w:id="82" w:author="Arushri Swarup" w:date="2017-02-11T14:39:00Z">
        <w:del w:id="83" w:author="Arushri Swarup" w:date="2017-02-16T10:41:00Z">
          <w:r w:rsidDel="001C22AF">
            <w:delText xml:space="preserve"> the results aim to capture the current status of endoscopic ear surgery to make better tools. </w:delText>
          </w:r>
        </w:del>
        <w:r>
          <w:t xml:space="preserve">There is </w:t>
        </w:r>
        <w:del w:id="84" w:author="Arushri Swarup" w:date="2017-02-16T10:42:00Z">
          <w:r w:rsidDel="001C22AF">
            <w:delText>also no monetary income</w:delText>
          </w:r>
        </w:del>
      </w:ins>
      <w:ins w:id="85" w:author="Arushri Swarup" w:date="2017-02-16T10:42:00Z">
        <w:r w:rsidR="001C22AF">
          <w:t>no financial conflict of interest as this project is run as a not-for-profit endeavour.</w:t>
        </w:r>
      </w:ins>
      <w:ins w:id="86" w:author="Arushri Swarup" w:date="2017-02-11T14:39:00Z">
        <w:del w:id="87" w:author="Arushri Swarup" w:date="2017-02-16T10:42:00Z">
          <w:r w:rsidDel="001C22AF">
            <w:delText xml:space="preserve"> as a result of this study so affecting the integrity of the results would not be advantageous in a monetary standpoint.</w:delText>
          </w:r>
        </w:del>
      </w:ins>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proofErr w:type="gramStart"/>
      <w:r>
        <w:rPr>
          <w:rFonts w:eastAsia="Times New Roman"/>
          <w:sz w:val="24"/>
          <w:szCs w:val="24"/>
        </w:rPr>
        <w:t>Residents and fellows who are in training.</w:t>
      </w:r>
      <w:proofErr w:type="gramEnd"/>
      <w:r>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The steps that are recorded will be performed by the experienced surgeon who has given consent for the study. The time and number of instruments changed will be recorded for the steps outlined in the </w:t>
      </w:r>
      <w:r w:rsidR="00235279" w:rsidRPr="00235279">
        <w:rPr>
          <w:rFonts w:eastAsia="Times New Roman"/>
          <w:i/>
          <w:sz w:val="24"/>
          <w:szCs w:val="24"/>
          <w:rPrChange w:id="88" w:author="Arushri Swarup" w:date="2017-02-11T14:24:00Z">
            <w:rPr>
              <w:rFonts w:eastAsia="Times New Roman"/>
              <w:sz w:val="24"/>
              <w:szCs w:val="24"/>
            </w:rPr>
          </w:rPrChange>
        </w:rPr>
        <w:t>Data Collection Form</w:t>
      </w:r>
      <w:ins w:id="89" w:author="Arushri Swarup" w:date="2017-02-11T14:24:00Z">
        <w:r w:rsidR="006F571B">
          <w:rPr>
            <w:rFonts w:eastAsia="Times New Roman"/>
            <w:sz w:val="24"/>
            <w:szCs w:val="24"/>
          </w:rPr>
          <w:t xml:space="preserve"> document.</w:t>
        </w:r>
      </w:ins>
      <w:del w:id="90" w:author="Arushri Swarup" w:date="2017-02-11T14:24:00Z">
        <w:r w:rsidDel="006F571B">
          <w:rPr>
            <w:rFonts w:eastAsia="Times New Roman"/>
            <w:sz w:val="24"/>
            <w:szCs w:val="24"/>
          </w:rPr>
          <w:delText>, included in Appendix B.</w:delText>
        </w:r>
      </w:del>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lastRenderedPageBreak/>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Patients who are eligible for TEES during their surgery will be asked to fill out a consent form or assent form depending on their capacity. </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235279"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235279"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E5C" w:rsidRDefault="00530E5C" w:rsidP="000E3E30">
      <w:pPr>
        <w:spacing w:line="240" w:lineRule="auto"/>
      </w:pPr>
      <w:r>
        <w:separator/>
      </w:r>
    </w:p>
  </w:endnote>
  <w:endnote w:type="continuationSeparator" w:id="0">
    <w:p w:rsidR="00530E5C" w:rsidRDefault="00530E5C"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Pr="006E5180" w:rsidRDefault="006125D0" w:rsidP="006E5180">
    <w:pPr>
      <w:pStyle w:val="Footer"/>
      <w:rPr>
        <w:sz w:val="20"/>
        <w:szCs w:val="20"/>
      </w:rPr>
    </w:pPr>
    <w:r w:rsidRPr="006E5180">
      <w:rPr>
        <w:sz w:val="20"/>
        <w:szCs w:val="20"/>
      </w:rPr>
      <w:t xml:space="preserve">V-1 </w:t>
    </w:r>
    <w:del w:id="91" w:author="Arushri Swarup" w:date="2017-02-16T11:47:00Z">
      <w:r w:rsidRPr="006E5180" w:rsidDel="006B2BB1">
        <w:rPr>
          <w:sz w:val="20"/>
          <w:szCs w:val="20"/>
        </w:rPr>
        <w:delText>27th October 2016</w:delText>
      </w:r>
    </w:del>
    <w:ins w:id="92" w:author="Arushri Swarup" w:date="2017-02-16T11:47:00Z">
      <w:r w:rsidR="006B2BB1">
        <w:rPr>
          <w:sz w:val="20"/>
          <w:szCs w:val="20"/>
        </w:rPr>
        <w:t>17</w:t>
      </w:r>
      <w:r w:rsidR="00235279" w:rsidRPr="00235279">
        <w:rPr>
          <w:sz w:val="20"/>
          <w:szCs w:val="20"/>
          <w:vertAlign w:val="superscript"/>
          <w:rPrChange w:id="93" w:author="Arushri Swarup" w:date="2017-02-16T11:47:00Z">
            <w:rPr>
              <w:sz w:val="20"/>
              <w:szCs w:val="20"/>
            </w:rPr>
          </w:rPrChange>
        </w:rPr>
        <w:t>th</w:t>
      </w:r>
      <w:r w:rsidR="006B2BB1">
        <w:rPr>
          <w:sz w:val="20"/>
          <w:szCs w:val="20"/>
        </w:rPr>
        <w:t xml:space="preserve"> February 2016</w:t>
      </w:r>
    </w:ins>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Content>
        <w:r w:rsidR="00235279" w:rsidRPr="006E5180">
          <w:rPr>
            <w:sz w:val="20"/>
            <w:szCs w:val="20"/>
          </w:rPr>
          <w:fldChar w:fldCharType="begin"/>
        </w:r>
        <w:r w:rsidR="00103E8E" w:rsidRPr="006E5180">
          <w:rPr>
            <w:sz w:val="20"/>
            <w:szCs w:val="20"/>
          </w:rPr>
          <w:instrText xml:space="preserve"> PAGE   \* MERGEFORMAT </w:instrText>
        </w:r>
        <w:r w:rsidR="00235279" w:rsidRPr="006E5180">
          <w:rPr>
            <w:sz w:val="20"/>
            <w:szCs w:val="20"/>
          </w:rPr>
          <w:fldChar w:fldCharType="separate"/>
        </w:r>
        <w:r w:rsidR="00AC00CD">
          <w:rPr>
            <w:noProof/>
            <w:sz w:val="20"/>
            <w:szCs w:val="20"/>
          </w:rPr>
          <w:t>3</w:t>
        </w:r>
        <w:r w:rsidR="00235279"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E5C" w:rsidRDefault="00530E5C" w:rsidP="000E3E30">
      <w:pPr>
        <w:spacing w:line="240" w:lineRule="auto"/>
      </w:pPr>
      <w:r>
        <w:separator/>
      </w:r>
    </w:p>
  </w:footnote>
  <w:footnote w:type="continuationSeparator" w:id="0">
    <w:p w:rsidR="00530E5C" w:rsidRDefault="00530E5C" w:rsidP="000E3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34C71"/>
    <w:rsid w:val="000E3E30"/>
    <w:rsid w:val="000F660C"/>
    <w:rsid w:val="00103E8E"/>
    <w:rsid w:val="0018545C"/>
    <w:rsid w:val="001C22AF"/>
    <w:rsid w:val="001F20C5"/>
    <w:rsid w:val="001F5D7C"/>
    <w:rsid w:val="00212B52"/>
    <w:rsid w:val="00215FF3"/>
    <w:rsid w:val="00235279"/>
    <w:rsid w:val="002547B0"/>
    <w:rsid w:val="002914A4"/>
    <w:rsid w:val="002A5FC9"/>
    <w:rsid w:val="002C25F2"/>
    <w:rsid w:val="002C7B31"/>
    <w:rsid w:val="00321243"/>
    <w:rsid w:val="00351BB6"/>
    <w:rsid w:val="003875B9"/>
    <w:rsid w:val="003B638C"/>
    <w:rsid w:val="003C6501"/>
    <w:rsid w:val="00437FED"/>
    <w:rsid w:val="0049596C"/>
    <w:rsid w:val="004A60FB"/>
    <w:rsid w:val="00530E5C"/>
    <w:rsid w:val="005339DD"/>
    <w:rsid w:val="00542B33"/>
    <w:rsid w:val="0058605E"/>
    <w:rsid w:val="0058683C"/>
    <w:rsid w:val="005B0170"/>
    <w:rsid w:val="005B20BF"/>
    <w:rsid w:val="005C639E"/>
    <w:rsid w:val="005D465B"/>
    <w:rsid w:val="006125D0"/>
    <w:rsid w:val="006227CF"/>
    <w:rsid w:val="006969E1"/>
    <w:rsid w:val="006B2BB1"/>
    <w:rsid w:val="006E5180"/>
    <w:rsid w:val="006F3B3A"/>
    <w:rsid w:val="006F571B"/>
    <w:rsid w:val="00743270"/>
    <w:rsid w:val="007945A2"/>
    <w:rsid w:val="007C1212"/>
    <w:rsid w:val="00804407"/>
    <w:rsid w:val="008051AE"/>
    <w:rsid w:val="008A2944"/>
    <w:rsid w:val="00933EEE"/>
    <w:rsid w:val="00A007AD"/>
    <w:rsid w:val="00A33DE7"/>
    <w:rsid w:val="00A60504"/>
    <w:rsid w:val="00A7094B"/>
    <w:rsid w:val="00A96AC5"/>
    <w:rsid w:val="00AA5BF7"/>
    <w:rsid w:val="00AC00CD"/>
    <w:rsid w:val="00AC69A0"/>
    <w:rsid w:val="00AD4881"/>
    <w:rsid w:val="00B0683A"/>
    <w:rsid w:val="00B8404F"/>
    <w:rsid w:val="00BC6E11"/>
    <w:rsid w:val="00BF1F09"/>
    <w:rsid w:val="00C5287F"/>
    <w:rsid w:val="00CA2923"/>
    <w:rsid w:val="00CA4114"/>
    <w:rsid w:val="00CA4F66"/>
    <w:rsid w:val="00D70C49"/>
    <w:rsid w:val="00D8071F"/>
    <w:rsid w:val="00D82393"/>
    <w:rsid w:val="00DD4DD6"/>
    <w:rsid w:val="00E46C56"/>
    <w:rsid w:val="00E509E1"/>
    <w:rsid w:val="00E7179C"/>
    <w:rsid w:val="00F117AB"/>
    <w:rsid w:val="00F919E8"/>
    <w:rsid w:val="00FD253D"/>
    <w:rsid w:val="00FE67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2.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CCC388-91A3-47DA-94BA-FADAE0AE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8353</Words>
  <Characters>47615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REB Protocol EES instruments needs analysis 7dec2016.docx</vt:lpstr>
    </vt:vector>
  </TitlesOfParts>
  <Company>HSC</Company>
  <LinksUpToDate>false</LinksUpToDate>
  <CharactersWithSpaces>55857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12</cp:revision>
  <cp:lastPrinted>2016-10-28T16:56:00Z</cp:lastPrinted>
  <dcterms:created xsi:type="dcterms:W3CDTF">2017-02-11T19:20:00Z</dcterms:created>
  <dcterms:modified xsi:type="dcterms:W3CDTF">2017-02-23T16:12:00Z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