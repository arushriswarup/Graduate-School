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32A7F" w:rsidRPr="00032A7F" w:rsidRDefault="00032A7F" w:rsidP="0049596C">
      <w:pPr>
        <w:spacing w:line="240" w:lineRule="auto"/>
        <w:jc w:val="center"/>
        <w:rPr>
          <w:rFonts w:ascii="Times New Roman" w:eastAsia="Times New Roman" w:hAnsi="Times New Roman" w:cs="Times New Roman"/>
          <w:b/>
          <w:color w:val="auto"/>
          <w:sz w:val="32"/>
          <w:szCs w:val="24"/>
        </w:rPr>
      </w:pPr>
      <w:r w:rsidRPr="00032A7F">
        <w:rPr>
          <w:rFonts w:eastAsia="Times New Roman"/>
          <w:b/>
          <w:sz w:val="32"/>
          <w:szCs w:val="24"/>
        </w:rPr>
        <w:t>Needs Analysis and Time Flow Study to Assess Endoscopic Ear Surgery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Background: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Middle ear surgery is traditionally performed through an external incision with visualisation of delicate anatomical structures using a microscope.  More recently, minimally invasive ear surgical techniques have been developed using endoscopes to access the middle ear through the ear canal without an external incision </w:t>
      </w:r>
      <w:r w:rsidR="00235279">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235279">
        <w:rPr>
          <w:rFonts w:eastAsia="Times New Roman"/>
          <w:sz w:val="24"/>
          <w:szCs w:val="24"/>
        </w:rPr>
        <w:fldChar w:fldCharType="separate"/>
      </w:r>
      <w:r w:rsidRPr="00032A7F">
        <w:rPr>
          <w:rFonts w:eastAsia="Times New Roman"/>
          <w:noProof/>
          <w:sz w:val="24"/>
          <w:szCs w:val="24"/>
        </w:rPr>
        <w:t>[1]</w:t>
      </w:r>
      <w:r w:rsidR="00235279">
        <w:rPr>
          <w:rFonts w:eastAsia="Times New Roman"/>
          <w:sz w:val="24"/>
          <w:szCs w:val="24"/>
        </w:rPr>
        <w:fldChar w:fldCharType="end"/>
      </w:r>
      <w:r w:rsidRPr="00032A7F">
        <w:rPr>
          <w:rFonts w:eastAsia="Times New Roman"/>
          <w:sz w:val="24"/>
          <w:szCs w:val="24"/>
        </w:rPr>
        <w:t xml:space="preserve">. As with open microscope-guided surgery, this </w:t>
      </w:r>
      <w:proofErr w:type="spellStart"/>
      <w:r w:rsidRPr="00032A7F">
        <w:rPr>
          <w:rFonts w:eastAsia="Times New Roman"/>
          <w:sz w:val="24"/>
          <w:szCs w:val="24"/>
        </w:rPr>
        <w:t>transcanal</w:t>
      </w:r>
      <w:proofErr w:type="spellEnd"/>
      <w:r w:rsidRPr="00032A7F">
        <w:rPr>
          <w:rFonts w:eastAsia="Times New Roman"/>
          <w:sz w:val="24"/>
          <w:szCs w:val="24"/>
        </w:rPr>
        <w:t xml:space="preserve"> endoscopic ear surgery (TEES) technique, allows the surgeon to perform procedures such as ear drum reconstruction, skin growth removal and hearing bone repair</w:t>
      </w:r>
      <w:r>
        <w:rPr>
          <w:rFonts w:eastAsia="Times New Roman"/>
          <w:sz w:val="24"/>
          <w:szCs w:val="24"/>
        </w:rPr>
        <w:t xml:space="preserve"> </w:t>
      </w:r>
      <w:r w:rsidR="00235279">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235279">
        <w:rPr>
          <w:rFonts w:eastAsia="Times New Roman"/>
          <w:sz w:val="24"/>
          <w:szCs w:val="24"/>
        </w:rPr>
        <w:fldChar w:fldCharType="separate"/>
      </w:r>
      <w:r w:rsidRPr="00032A7F">
        <w:rPr>
          <w:rFonts w:eastAsia="Times New Roman"/>
          <w:noProof/>
          <w:sz w:val="24"/>
          <w:szCs w:val="24"/>
        </w:rPr>
        <w:t>[1]</w:t>
      </w:r>
      <w:r w:rsidR="00235279">
        <w:rPr>
          <w:rFonts w:eastAsia="Times New Roman"/>
          <w:sz w:val="24"/>
          <w:szCs w:val="24"/>
        </w:rPr>
        <w:fldChar w:fldCharType="end"/>
      </w:r>
      <w:r w:rsidRPr="00032A7F">
        <w:rPr>
          <w:rFonts w:eastAsia="Times New Roman"/>
          <w:sz w:val="24"/>
          <w:szCs w:val="24"/>
        </w:rPr>
        <w:t xml:space="preserve"> </w:t>
      </w:r>
      <w:r w:rsidR="00235279">
        <w:rPr>
          <w:rFonts w:eastAsia="Times New Roman"/>
          <w:sz w:val="24"/>
          <w:szCs w:val="24"/>
        </w:rPr>
        <w:fldChar w:fldCharType="begin" w:fldLock="1"/>
      </w:r>
      <w:r>
        <w:rPr>
          <w:rFonts w:eastAsia="Times New Roman"/>
          <w:sz w:val="24"/>
          <w:szCs w:val="24"/>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"[2]", "plainTextFormattedCitation" : "[2]", "previouslyFormattedCitation" : "[2]" }, "properties" : { "noteIndex" : 0 }, "schema" : "https://github.com/citation-style-language/schema/raw/master/csl-citation.json" }</w:instrText>
      </w:r>
      <w:r w:rsidR="00235279">
        <w:rPr>
          <w:rFonts w:eastAsia="Times New Roman"/>
          <w:sz w:val="24"/>
          <w:szCs w:val="24"/>
        </w:rPr>
        <w:fldChar w:fldCharType="separate"/>
      </w:r>
      <w:r w:rsidRPr="00032A7F">
        <w:rPr>
          <w:rFonts w:eastAsia="Times New Roman"/>
          <w:noProof/>
          <w:sz w:val="24"/>
          <w:szCs w:val="24"/>
        </w:rPr>
        <w:t>[2]</w:t>
      </w:r>
      <w:r w:rsidR="00235279">
        <w:rPr>
          <w:rFonts w:eastAsia="Times New Roman"/>
          <w:sz w:val="24"/>
          <w:szCs w:val="24"/>
        </w:rPr>
        <w:fldChar w:fldCharType="end"/>
      </w:r>
      <w:r>
        <w:rPr>
          <w:rFonts w:eastAsia="Times New Roman"/>
          <w:sz w:val="24"/>
          <w:szCs w:val="24"/>
        </w:rPr>
        <w:t xml:space="preserve"> </w:t>
      </w:r>
      <w:r w:rsidR="00235279">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235279">
        <w:rPr>
          <w:rFonts w:eastAsia="Times New Roman"/>
          <w:sz w:val="24"/>
          <w:szCs w:val="24"/>
        </w:rPr>
        <w:fldChar w:fldCharType="separate"/>
      </w:r>
      <w:r w:rsidRPr="00032A7F">
        <w:rPr>
          <w:rFonts w:eastAsia="Times New Roman"/>
          <w:noProof/>
          <w:sz w:val="24"/>
          <w:szCs w:val="24"/>
        </w:rPr>
        <w:t>[3]</w:t>
      </w:r>
      <w:r w:rsidR="00235279">
        <w:rPr>
          <w:rFonts w:eastAsia="Times New Roman"/>
          <w:sz w:val="24"/>
          <w:szCs w:val="24"/>
        </w:rPr>
        <w:fldChar w:fldCharType="end"/>
      </w:r>
      <w:r w:rsidRPr="00032A7F">
        <w:rPr>
          <w:rFonts w:eastAsia="Times New Roman"/>
          <w:sz w:val="24"/>
          <w:szCs w:val="24"/>
        </w:rPr>
        <w:t>. The advantages of endoscopic ear surgery are as follows: removing the need for an external incision and redu</w:t>
      </w:r>
      <w:r w:rsidR="001F5D7C">
        <w:rPr>
          <w:rFonts w:eastAsia="Times New Roman"/>
          <w:sz w:val="24"/>
          <w:szCs w:val="24"/>
        </w:rPr>
        <w:t>cing postoperative morbidity</w:t>
      </w:r>
      <w:r w:rsidRPr="00032A7F">
        <w:rPr>
          <w:rFonts w:eastAsia="Times New Roman"/>
          <w:sz w:val="24"/>
          <w:szCs w:val="24"/>
        </w:rPr>
        <w:t>, improving visualisati</w:t>
      </w:r>
      <w:r w:rsidR="001F5D7C">
        <w:rPr>
          <w:rFonts w:eastAsia="Times New Roman"/>
          <w:sz w:val="24"/>
          <w:szCs w:val="24"/>
        </w:rPr>
        <w:t>on for disease eradication</w:t>
      </w:r>
      <w:r w:rsidRPr="00032A7F">
        <w:rPr>
          <w:rFonts w:eastAsia="Times New Roman"/>
          <w:sz w:val="24"/>
          <w:szCs w:val="24"/>
        </w:rPr>
        <w:t>, including reduction of the rat</w:t>
      </w:r>
      <w:r w:rsidR="001F5D7C">
        <w:rPr>
          <w:rFonts w:eastAsia="Times New Roman"/>
          <w:sz w:val="24"/>
          <w:szCs w:val="24"/>
        </w:rPr>
        <w:t>e of residual skin growth</w:t>
      </w:r>
      <w:r w:rsidR="00A60504">
        <w:rPr>
          <w:rFonts w:eastAsia="Times New Roman"/>
          <w:sz w:val="24"/>
          <w:szCs w:val="24"/>
        </w:rPr>
        <w:t xml:space="preserve"> (</w:t>
      </w:r>
      <w:proofErr w:type="spellStart"/>
      <w:r w:rsidR="00A60504">
        <w:rPr>
          <w:rFonts w:eastAsia="Times New Roman"/>
          <w:sz w:val="24"/>
          <w:szCs w:val="24"/>
        </w:rPr>
        <w:t>cholesteatoma</w:t>
      </w:r>
      <w:proofErr w:type="spellEnd"/>
      <w:r w:rsidR="00A60504">
        <w:rPr>
          <w:rFonts w:eastAsia="Times New Roman"/>
          <w:sz w:val="24"/>
          <w:szCs w:val="24"/>
        </w:rPr>
        <w:t>)</w:t>
      </w:r>
      <w:r w:rsidRPr="00032A7F">
        <w:rPr>
          <w:rFonts w:eastAsia="Times New Roman"/>
          <w:sz w:val="24"/>
          <w:szCs w:val="24"/>
        </w:rPr>
        <w:t>, and improving hearing by facilitating he</w:t>
      </w:r>
      <w:r w:rsidR="001F5D7C">
        <w:rPr>
          <w:rFonts w:eastAsia="Times New Roman"/>
          <w:sz w:val="24"/>
          <w:szCs w:val="24"/>
        </w:rPr>
        <w:t>aring bone preservation</w:t>
      </w:r>
      <w:r>
        <w:rPr>
          <w:rFonts w:eastAsia="Times New Roman"/>
          <w:sz w:val="24"/>
          <w:szCs w:val="24"/>
        </w:rPr>
        <w:t xml:space="prese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235279">
        <w:rPr>
          <w:rFonts w:eastAsia="Times New Roman"/>
          <w:sz w:val="24"/>
          <w:szCs w:val="24"/>
        </w:rPr>
        <w:fldChar w:fldCharType="separate"/>
      </w:r>
      <w:r w:rsidRPr="00032A7F">
        <w:rPr>
          <w:rFonts w:eastAsia="Times New Roman"/>
          <w:noProof/>
          <w:sz w:val="24"/>
          <w:szCs w:val="24"/>
        </w:rPr>
        <w:t>[4]</w:t>
      </w:r>
      <w:r w:rsidR="00235279">
        <w:rPr>
          <w:rFonts w:eastAsia="Times New Roman"/>
          <w:sz w:val="24"/>
          <w:szCs w:val="24"/>
        </w:rPr>
        <w:fldChar w:fldCharType="end"/>
      </w:r>
      <w:r>
        <w:rPr>
          <w:rFonts w:eastAsia="Times New Roman"/>
          <w:sz w:val="24"/>
          <w:szCs w:val="24"/>
        </w:rPr>
        <w:t xml:space="prese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235279">
        <w:rPr>
          <w:rFonts w:eastAsia="Times New Roman"/>
          <w:sz w:val="24"/>
          <w:szCs w:val="24"/>
        </w:rPr>
        <w:fldChar w:fldCharType="separate"/>
      </w:r>
      <w:r w:rsidR="001F5D7C" w:rsidRPr="001F5D7C">
        <w:rPr>
          <w:rFonts w:eastAsia="Times New Roman"/>
          <w:noProof/>
          <w:sz w:val="24"/>
          <w:szCs w:val="24"/>
        </w:rPr>
        <w:t>[5]</w:t>
      </w:r>
      <w:r w:rsidR="00235279">
        <w:rPr>
          <w:rFonts w:eastAsia="Times New Roman"/>
          <w:sz w:val="24"/>
          <w:szCs w:val="24"/>
        </w:rPr>
        <w:fldChar w:fldCharType="end"/>
      </w:r>
      <w:r w:rsidR="001F5D7C">
        <w:rPr>
          <w:rFonts w:eastAsia="Times New Roman"/>
          <w:sz w:val="24"/>
          <w:szCs w:val="24"/>
        </w:rPr>
        <w:t xml:space="prese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235279">
        <w:rPr>
          <w:rFonts w:eastAsia="Times New Roman"/>
          <w:sz w:val="24"/>
          <w:szCs w:val="24"/>
        </w:rPr>
        <w:fldChar w:fldCharType="separate"/>
      </w:r>
      <w:r w:rsidR="001F5D7C" w:rsidRPr="001F5D7C">
        <w:rPr>
          <w:rFonts w:eastAsia="Times New Roman"/>
          <w:noProof/>
          <w:sz w:val="24"/>
          <w:szCs w:val="24"/>
        </w:rPr>
        <w:t>[6]</w:t>
      </w:r>
      <w:r w:rsidR="00235279">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Despite the enthusiasm of some ear surgeons (</w:t>
      </w:r>
      <w:proofErr w:type="spellStart"/>
      <w:r w:rsidRPr="00032A7F">
        <w:rPr>
          <w:rFonts w:eastAsia="Times New Roman"/>
          <w:sz w:val="24"/>
          <w:szCs w:val="24"/>
        </w:rPr>
        <w:t>otologists</w:t>
      </w:r>
      <w:proofErr w:type="spellEnd"/>
      <w:r w:rsidRPr="00032A7F">
        <w:rPr>
          <w:rFonts w:eastAsia="Times New Roman"/>
          <w:sz w:val="24"/>
          <w:szCs w:val="24"/>
        </w:rPr>
        <w:t xml:space="preserve">), endoscopic ear surgery has not as yet been accepted by all practicing </w:t>
      </w:r>
      <w:proofErr w:type="spellStart"/>
      <w:r w:rsidRPr="00032A7F">
        <w:rPr>
          <w:rFonts w:eastAsia="Times New Roman"/>
          <w:sz w:val="24"/>
          <w:szCs w:val="24"/>
        </w:rPr>
        <w:t>otologists</w:t>
      </w:r>
      <w:proofErr w:type="spellEnd"/>
      <w:r w:rsidRPr="00032A7F">
        <w:rPr>
          <w:rFonts w:eastAsia="Times New Roman"/>
          <w:sz w:val="24"/>
          <w:szCs w:val="24"/>
        </w:rPr>
        <w:t xml:space="prese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235279">
        <w:rPr>
          <w:rFonts w:eastAsia="Times New Roman"/>
          <w:sz w:val="24"/>
          <w:szCs w:val="24"/>
        </w:rPr>
        <w:fldChar w:fldCharType="separate"/>
      </w:r>
      <w:r w:rsidR="001F5D7C" w:rsidRPr="001F5D7C">
        <w:rPr>
          <w:rFonts w:eastAsia="Times New Roman"/>
          <w:noProof/>
          <w:sz w:val="24"/>
          <w:szCs w:val="24"/>
        </w:rPr>
        <w:t>[7]</w:t>
      </w:r>
      <w:r w:rsidR="00235279">
        <w:rPr>
          <w:rFonts w:eastAsia="Times New Roman"/>
          <w:sz w:val="24"/>
          <w:szCs w:val="24"/>
        </w:rPr>
        <w:fldChar w:fldCharType="end"/>
      </w:r>
      <w:r w:rsidR="001F5D7C">
        <w:rPr>
          <w:rFonts w:eastAsia="Times New Roman"/>
          <w:sz w:val="24"/>
          <w:szCs w:val="24"/>
        </w:rPr>
        <w:t>.</w:t>
      </w:r>
      <w:r w:rsidRPr="00032A7F">
        <w:rPr>
          <w:rFonts w:eastAsia="Times New Roman"/>
          <w:sz w:val="24"/>
          <w:szCs w:val="24"/>
        </w:rPr>
        <w:t xml:space="preserve">  The principal challenge with TEES is that a one-handed surgical technique is required as the endoscope is held in the other hand.  </w:t>
      </w:r>
      <w:proofErr w:type="spellStart"/>
      <w:r w:rsidRPr="00032A7F">
        <w:rPr>
          <w:rFonts w:eastAsia="Times New Roman"/>
          <w:sz w:val="24"/>
          <w:szCs w:val="24"/>
        </w:rPr>
        <w:t>Otologic</w:t>
      </w:r>
      <w:proofErr w:type="spellEnd"/>
      <w:r w:rsidRPr="00032A7F">
        <w:rPr>
          <w:rFonts w:eastAsia="Times New Roman"/>
          <w:sz w:val="24"/>
          <w:szCs w:val="24"/>
        </w:rPr>
        <w:t xml:space="preserve"> instruments were developed for two-handed microscope-guided surgery so they are not optimized for the TEES</w:t>
      </w:r>
      <w:r w:rsidR="001F5D7C">
        <w:rPr>
          <w:rFonts w:eastAsia="Times New Roman"/>
          <w:sz w:val="24"/>
          <w:szCs w:val="24"/>
        </w:rPr>
        <w:t xml:space="preserve"> environment</w:t>
      </w:r>
      <w:r w:rsidRPr="00032A7F">
        <w:rPr>
          <w:rFonts w:eastAsia="Times New Roman"/>
          <w:sz w:val="24"/>
          <w:szCs w:val="24"/>
        </w:rPr>
        <w:t xml:space="preserve">. As </w:t>
      </w:r>
      <w:proofErr w:type="spellStart"/>
      <w:r w:rsidRPr="00032A7F">
        <w:rPr>
          <w:rFonts w:eastAsia="Times New Roman"/>
          <w:sz w:val="24"/>
          <w:szCs w:val="24"/>
        </w:rPr>
        <w:t>otologists</w:t>
      </w:r>
      <w:proofErr w:type="spellEnd"/>
      <w:r w:rsidRPr="00032A7F">
        <w:rPr>
          <w:rFonts w:eastAsia="Times New Roman"/>
          <w:sz w:val="24"/>
          <w:szCs w:val="24"/>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sz w:val="24"/>
          <w:szCs w:val="24"/>
        </w:rPr>
        <w:t>endoscopically</w:t>
      </w:r>
      <w:proofErr w:type="spellEnd"/>
      <w:r w:rsidRPr="00032A7F">
        <w:rPr>
          <w:rFonts w:eastAsia="Times New Roman"/>
          <w:sz w:val="24"/>
          <w:szCs w:val="24"/>
        </w:rPr>
        <w:t xml:space="prese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235279">
        <w:rPr>
          <w:rFonts w:eastAsia="Times New Roman"/>
          <w:sz w:val="24"/>
          <w:szCs w:val="24"/>
        </w:rPr>
        <w:fldChar w:fldCharType="separate"/>
      </w:r>
      <w:r w:rsidR="001F5D7C" w:rsidRPr="00032A7F">
        <w:rPr>
          <w:rFonts w:eastAsia="Times New Roman"/>
          <w:noProof/>
          <w:sz w:val="24"/>
          <w:szCs w:val="24"/>
        </w:rPr>
        <w:t>[1]</w:t>
      </w:r>
      <w:r w:rsidR="00235279">
        <w:rPr>
          <w:rFonts w:eastAsia="Times New Roman"/>
          <w:sz w:val="24"/>
          <w:szCs w:val="24"/>
        </w:rPr>
        <w:fldChar w:fldCharType="end"/>
      </w:r>
      <w:r w:rsidR="001F5D7C">
        <w:rPr>
          <w:rFonts w:eastAsia="Times New Roman"/>
          <w:sz w:val="24"/>
          <w:szCs w:val="24"/>
        </w:rPr>
        <w:t xml:space="prese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235279">
        <w:rPr>
          <w:rFonts w:eastAsia="Times New Roman"/>
          <w:sz w:val="24"/>
          <w:szCs w:val="24"/>
        </w:rPr>
        <w:fldChar w:fldCharType="separate"/>
      </w:r>
      <w:r w:rsidR="001F5D7C" w:rsidRPr="00032A7F">
        <w:rPr>
          <w:rFonts w:eastAsia="Times New Roman"/>
          <w:noProof/>
          <w:sz w:val="24"/>
          <w:szCs w:val="24"/>
        </w:rPr>
        <w:t>[3]</w:t>
      </w:r>
      <w:r w:rsidR="00235279">
        <w:rPr>
          <w:rFonts w:eastAsia="Times New Roman"/>
          <w:sz w:val="24"/>
          <w:szCs w:val="24"/>
        </w:rPr>
        <w:fldChar w:fldCharType="end"/>
      </w:r>
      <w:r w:rsidR="001F5D7C" w:rsidRPr="00032A7F">
        <w:rPr>
          <w:rFonts w:eastAsia="Times New Roman"/>
          <w:sz w:val="24"/>
          <w:szCs w:val="24"/>
        </w:rPr>
        <w:t xml:space="prese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sidR="00235279">
        <w:rPr>
          <w:rFonts w:eastAsia="Times New Roman"/>
          <w:sz w:val="24"/>
          <w:szCs w:val="24"/>
        </w:rPr>
        <w:fldChar w:fldCharType="separate"/>
      </w:r>
      <w:r w:rsidR="001F5D7C" w:rsidRPr="001F5D7C">
        <w:rPr>
          <w:rFonts w:eastAsia="Times New Roman"/>
          <w:noProof/>
          <w:sz w:val="24"/>
          <w:szCs w:val="24"/>
        </w:rPr>
        <w:t>[8]</w:t>
      </w:r>
      <w:r w:rsidR="00235279">
        <w:rPr>
          <w:rFonts w:eastAsia="Times New Roman"/>
          <w:sz w:val="24"/>
          <w:szCs w:val="24"/>
        </w:rPr>
        <w:fldChar w:fldCharType="end"/>
      </w:r>
      <w:r w:rsidRPr="00032A7F">
        <w:rPr>
          <w:rFonts w:eastAsia="Times New Roman"/>
          <w:sz w:val="24"/>
          <w:szCs w:val="24"/>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sidR="00235279">
        <w:rPr>
          <w:rFonts w:eastAsia="Times New Roman"/>
          <w:sz w:val="24"/>
          <w:szCs w:val="24"/>
        </w:rPr>
        <w:fldChar w:fldCharType="separate"/>
      </w:r>
      <w:r w:rsidR="001F5D7C" w:rsidRPr="001F5D7C">
        <w:rPr>
          <w:rFonts w:eastAsia="Times New Roman"/>
          <w:noProof/>
          <w:sz w:val="24"/>
          <w:szCs w:val="24"/>
        </w:rPr>
        <w:t>[9]</w:t>
      </w:r>
      <w:r w:rsidR="00235279">
        <w:rPr>
          <w:rFonts w:eastAsia="Times New Roman"/>
          <w:sz w:val="24"/>
          <w:szCs w:val="24"/>
        </w:rPr>
        <w:fldChar w:fldCharType="end"/>
      </w:r>
      <w:r w:rsidRPr="00032A7F">
        <w:rPr>
          <w:rFonts w:eastAsia="Times New Roman"/>
          <w:sz w:val="24"/>
          <w:szCs w:val="24"/>
        </w:rPr>
        <w:t xml:space="preserve">. There is a knowledge gap in the literature where it is not reported exactly why surgeons have not adopted the technique, and what technological and/or training advances would </w:t>
      </w:r>
      <w:del w:id="0" w:author="Arushri Swarup" w:date="2017-02-16T11:18:00Z">
        <w:r w:rsidRPr="00032A7F" w:rsidDel="00A96AC5">
          <w:rPr>
            <w:rFonts w:eastAsia="Times New Roman"/>
            <w:sz w:val="24"/>
            <w:szCs w:val="24"/>
          </w:rPr>
          <w:delText xml:space="preserve">encourage </w:delText>
        </w:r>
      </w:del>
      <w:ins w:id="1" w:author="Arushri Swarup" w:date="2017-02-16T11:29:00Z">
        <w:r w:rsidR="002A5FC9">
          <w:rPr>
            <w:rFonts w:eastAsia="Times New Roman"/>
            <w:sz w:val="24"/>
            <w:szCs w:val="24"/>
          </w:rPr>
          <w:t xml:space="preserve">facilitate </w:t>
        </w:r>
      </w:ins>
      <w:del w:id="2" w:author="Arushri Swarup" w:date="2017-02-16T11:18:00Z">
        <w:r w:rsidRPr="00032A7F" w:rsidDel="00A96AC5">
          <w:rPr>
            <w:rFonts w:eastAsia="Times New Roman"/>
            <w:sz w:val="24"/>
            <w:szCs w:val="24"/>
          </w:rPr>
          <w:delText xml:space="preserve">greater </w:delText>
        </w:r>
      </w:del>
      <w:ins w:id="3" w:author="Arushri Swarup" w:date="2017-02-16T11:18:00Z">
        <w:r w:rsidR="00A96AC5">
          <w:rPr>
            <w:rFonts w:eastAsia="Times New Roman"/>
            <w:sz w:val="24"/>
            <w:szCs w:val="24"/>
          </w:rPr>
          <w:t>its</w:t>
        </w:r>
        <w:r w:rsidR="00A96AC5" w:rsidRPr="00032A7F">
          <w:rPr>
            <w:rFonts w:eastAsia="Times New Roman"/>
            <w:sz w:val="24"/>
            <w:szCs w:val="24"/>
          </w:rPr>
          <w:t xml:space="preserve"> </w:t>
        </w:r>
      </w:ins>
      <w:r w:rsidR="008051AE">
        <w:rPr>
          <w:rFonts w:eastAsia="Times New Roman"/>
          <w:sz w:val="24"/>
          <w:szCs w:val="24"/>
        </w:rPr>
        <w:t>use</w:t>
      </w:r>
      <w:r w:rsidRPr="00032A7F">
        <w:rPr>
          <w:rFonts w:eastAsia="Times New Roman"/>
          <w:sz w:val="24"/>
          <w:szCs w:val="24"/>
        </w:rPr>
        <w:t>. I</w:t>
      </w:r>
      <w:r w:rsidR="001F5D7C">
        <w:rPr>
          <w:rFonts w:eastAsia="Times New Roman"/>
          <w:sz w:val="24"/>
          <w:szCs w:val="24"/>
        </w:rPr>
        <w:t xml:space="preserve">t is proposed that in order to </w:t>
      </w:r>
      <w:del w:id="4" w:author="Arushri Swarup" w:date="2017-02-16T11:15:00Z">
        <w:r w:rsidR="008051AE" w:rsidDel="00A96AC5">
          <w:rPr>
            <w:rFonts w:eastAsia="Times New Roman"/>
            <w:sz w:val="24"/>
            <w:szCs w:val="24"/>
          </w:rPr>
          <w:delText xml:space="preserve">increase </w:delText>
        </w:r>
      </w:del>
      <w:ins w:id="5" w:author="Arushri Swarup" w:date="2017-02-16T11:15:00Z">
        <w:r w:rsidR="00A96AC5">
          <w:rPr>
            <w:rFonts w:eastAsia="Times New Roman"/>
            <w:sz w:val="24"/>
            <w:szCs w:val="24"/>
          </w:rPr>
          <w:t xml:space="preserve">facilitate </w:t>
        </w:r>
      </w:ins>
      <w:del w:id="6" w:author="Arushri Swarup" w:date="2017-02-16T11:15:00Z">
        <w:r w:rsidR="008051AE" w:rsidDel="00A96AC5">
          <w:rPr>
            <w:rFonts w:eastAsia="Times New Roman"/>
            <w:sz w:val="24"/>
            <w:szCs w:val="24"/>
          </w:rPr>
          <w:delText>the use</w:delText>
        </w:r>
        <w:r w:rsidRPr="00032A7F" w:rsidDel="00A96AC5">
          <w:rPr>
            <w:rFonts w:eastAsia="Times New Roman"/>
            <w:sz w:val="24"/>
            <w:szCs w:val="24"/>
          </w:rPr>
          <w:delText xml:space="preserve"> of </w:delText>
        </w:r>
      </w:del>
      <w:r w:rsidRPr="00032A7F">
        <w:rPr>
          <w:rFonts w:eastAsia="Times New Roman"/>
          <w:sz w:val="24"/>
          <w:szCs w:val="24"/>
        </w:rPr>
        <w:t>TEES, the needs of surgeons and current limitations of tools must be determined.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Objectives and Hypothesis:</w:t>
      </w:r>
    </w:p>
    <w:p w:rsidR="00FE6712" w:rsidRPr="00032A7F" w:rsidRDefault="00FE6712" w:rsidP="00FE6712">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Hypothesis</w:t>
      </w:r>
      <w:r w:rsidRPr="00032A7F">
        <w:rPr>
          <w:rFonts w:eastAsia="Times New Roman"/>
          <w:sz w:val="24"/>
          <w:szCs w:val="24"/>
        </w:rPr>
        <w:t>:</w:t>
      </w:r>
      <w:r>
        <w:rPr>
          <w:rFonts w:ascii="Times New Roman" w:eastAsia="Times New Roman" w:hAnsi="Times New Roman" w:cs="Times New Roman"/>
          <w:color w:val="auto"/>
          <w:sz w:val="24"/>
          <w:szCs w:val="24"/>
        </w:rPr>
        <w:t xml:space="preserve"> </w:t>
      </w:r>
      <w:r>
        <w:rPr>
          <w:rFonts w:eastAsia="Times New Roman"/>
          <w:sz w:val="24"/>
          <w:szCs w:val="24"/>
        </w:rPr>
        <w:t>T</w:t>
      </w:r>
      <w:r w:rsidRPr="00032A7F">
        <w:rPr>
          <w:rFonts w:eastAsia="Times New Roman"/>
          <w:sz w:val="24"/>
          <w:szCs w:val="24"/>
        </w:rPr>
        <w:t xml:space="preserve">he investigators hypothesize that </w:t>
      </w:r>
      <w:r>
        <w:rPr>
          <w:rFonts w:eastAsia="Times New Roman"/>
          <w:sz w:val="24"/>
          <w:szCs w:val="24"/>
        </w:rPr>
        <w:t xml:space="preserve">as current </w:t>
      </w:r>
      <w:proofErr w:type="spellStart"/>
      <w:r>
        <w:rPr>
          <w:rFonts w:eastAsia="Times New Roman"/>
          <w:sz w:val="24"/>
          <w:szCs w:val="24"/>
        </w:rPr>
        <w:t>otologic</w:t>
      </w:r>
      <w:proofErr w:type="spellEnd"/>
      <w:r>
        <w:rPr>
          <w:rFonts w:eastAsia="Times New Roman"/>
          <w:sz w:val="24"/>
          <w:szCs w:val="24"/>
        </w:rPr>
        <w:t xml:space="preserve"> surgical instrumentation was developed for two-handed surgery for use with an operating microscope it is not well-suited to the needs of endoscopic ear surgery.  It is proposed that better understanding of the functionality of current instrumentation in TEES will identify areas where instrument design can be improved.</w:t>
      </w:r>
    </w:p>
    <w:p w:rsidR="00A60504" w:rsidRDefault="00032A7F" w:rsidP="00032A7F">
      <w:pPr>
        <w:spacing w:after="240" w:line="240" w:lineRule="auto"/>
        <w:jc w:val="both"/>
        <w:rPr>
          <w:rFonts w:eastAsia="Times New Roman"/>
          <w:b/>
          <w:bCs/>
          <w:sz w:val="24"/>
          <w:szCs w:val="24"/>
        </w:rPr>
      </w:pPr>
      <w:r w:rsidRPr="00032A7F">
        <w:rPr>
          <w:rFonts w:eastAsia="Times New Roman"/>
          <w:i/>
          <w:iCs/>
          <w:sz w:val="24"/>
          <w:szCs w:val="24"/>
        </w:rPr>
        <w:t>Objectives:</w:t>
      </w:r>
      <w:r w:rsidR="00A60504">
        <w:rPr>
          <w:rFonts w:ascii="Times New Roman" w:eastAsia="Times New Roman" w:hAnsi="Times New Roman" w:cs="Times New Roman"/>
          <w:color w:val="auto"/>
          <w:sz w:val="24"/>
          <w:szCs w:val="24"/>
        </w:rPr>
        <w:t xml:space="preserve"> </w:t>
      </w:r>
      <w:r w:rsidR="00FE6712">
        <w:rPr>
          <w:rFonts w:eastAsia="Times New Roman"/>
          <w:sz w:val="24"/>
          <w:szCs w:val="24"/>
        </w:rPr>
        <w:t xml:space="preserve">This study aims to identify limitations in current instrument design </w:t>
      </w:r>
      <w:r w:rsidR="00FE6712" w:rsidRPr="00FE6712">
        <w:rPr>
          <w:rFonts w:eastAsia="Times New Roman"/>
          <w:sz w:val="24"/>
          <w:szCs w:val="24"/>
        </w:rPr>
        <w:t>by</w:t>
      </w:r>
      <w:r w:rsidR="00FE6712">
        <w:rPr>
          <w:rFonts w:eastAsia="Times New Roman"/>
          <w:sz w:val="24"/>
          <w:szCs w:val="24"/>
        </w:rPr>
        <w:t xml:space="preserve"> </w:t>
      </w:r>
      <w:r w:rsidR="00FE6712" w:rsidRPr="00032A7F">
        <w:rPr>
          <w:rFonts w:eastAsia="Times New Roman"/>
          <w:sz w:val="24"/>
          <w:szCs w:val="24"/>
        </w:rPr>
        <w:t xml:space="preserve">a) </w:t>
      </w:r>
      <w:r w:rsidR="00542B33">
        <w:rPr>
          <w:rFonts w:eastAsia="Times New Roman"/>
          <w:sz w:val="24"/>
          <w:szCs w:val="24"/>
        </w:rPr>
        <w:t xml:space="preserve">surveying </w:t>
      </w:r>
      <w:proofErr w:type="spellStart"/>
      <w:proofErr w:type="gramStart"/>
      <w:r w:rsidR="00FE6712">
        <w:rPr>
          <w:rFonts w:eastAsia="Times New Roman"/>
          <w:sz w:val="24"/>
          <w:szCs w:val="24"/>
        </w:rPr>
        <w:t>otologists</w:t>
      </w:r>
      <w:proofErr w:type="spellEnd"/>
      <w:proofErr w:type="gramEnd"/>
      <w:r w:rsidR="00542B33">
        <w:rPr>
          <w:rFonts w:eastAsia="Times New Roman"/>
          <w:sz w:val="24"/>
          <w:szCs w:val="24"/>
        </w:rPr>
        <w:t xml:space="preserve"> opinion and experience with TEES instrumentation and b) assessing instrument efficiency during endoscopic ear surgery in Toronto. </w:t>
      </w:r>
      <w:r w:rsidRPr="00032A7F">
        <w:rPr>
          <w:rFonts w:eastAsia="Times New Roman"/>
          <w:sz w:val="24"/>
          <w:szCs w:val="24"/>
        </w:rPr>
        <w:t xml:space="preserve"> </w:t>
      </w:r>
    </w:p>
    <w:p w:rsidR="00A60504" w:rsidRDefault="00A60504" w:rsidP="00032A7F">
      <w:pPr>
        <w:spacing w:after="240" w:line="240" w:lineRule="auto"/>
        <w:jc w:val="both"/>
        <w:rPr>
          <w:rFonts w:eastAsia="Times New Roman"/>
          <w:b/>
          <w:bCs/>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lastRenderedPageBreak/>
        <w:t>Overview of Methodology: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protocol for this study forms part of a larger project aiming to develop improved instrumentation for endoscopic ear surgery. This study has two parts: (1) a needs assessment and (2) a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1. Needs Assessment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first part of this study aims to understand </w:t>
      </w:r>
      <w:r w:rsidR="005C639E">
        <w:rPr>
          <w:rFonts w:eastAsia="Times New Roman"/>
          <w:sz w:val="24"/>
          <w:szCs w:val="24"/>
        </w:rPr>
        <w:t>what factors limit the adoption of TEES</w:t>
      </w:r>
      <w:r w:rsidRPr="00032A7F">
        <w:rPr>
          <w:rFonts w:eastAsia="Times New Roman"/>
          <w:sz w:val="24"/>
          <w:szCs w:val="24"/>
        </w:rPr>
        <w:t xml:space="preserve"> by </w:t>
      </w:r>
      <w:proofErr w:type="spellStart"/>
      <w:r w:rsidRPr="00032A7F">
        <w:rPr>
          <w:rFonts w:eastAsia="Times New Roman"/>
          <w:sz w:val="24"/>
          <w:szCs w:val="24"/>
        </w:rPr>
        <w:t>otologists</w:t>
      </w:r>
      <w:proofErr w:type="spellEnd"/>
      <w:r w:rsidRPr="00032A7F">
        <w:rPr>
          <w:rFonts w:eastAsia="Times New Roman"/>
          <w:sz w:val="24"/>
          <w:szCs w:val="24"/>
        </w:rPr>
        <w:t xml:space="preserve"> and what technological advances would allow more frequent and broader use of TEES. A</w:t>
      </w:r>
      <w:r w:rsidR="00A60504">
        <w:rPr>
          <w:rFonts w:eastAsia="Times New Roman"/>
          <w:sz w:val="24"/>
          <w:szCs w:val="24"/>
        </w:rPr>
        <w:t xml:space="preserve"> </w:t>
      </w:r>
      <w:r w:rsidRPr="00032A7F">
        <w:rPr>
          <w:rFonts w:eastAsia="Times New Roman"/>
          <w:sz w:val="24"/>
          <w:szCs w:val="24"/>
        </w:rPr>
        <w:t>needs assessment survey will be conducted, using the two-round Delphi method, that examines the current limitations of surgical instruments used in TEES</w:t>
      </w:r>
      <w:r w:rsidR="005C639E">
        <w:rPr>
          <w:rFonts w:eastAsia="Times New Roman"/>
          <w:sz w:val="24"/>
          <w:szCs w:val="24"/>
        </w:rPr>
        <w:t>, in other words to assess what surgeons need to help them practice this form of surgery more readily</w:t>
      </w:r>
      <w:r w:rsidRPr="00032A7F">
        <w:rPr>
          <w:rFonts w:eastAsia="Times New Roman"/>
          <w:sz w:val="24"/>
          <w:szCs w:val="24"/>
        </w:rPr>
        <w:t xml:space="preserve">. Information from interviews with local </w:t>
      </w:r>
      <w:proofErr w:type="spellStart"/>
      <w:r w:rsidRPr="00032A7F">
        <w:rPr>
          <w:rFonts w:eastAsia="Times New Roman"/>
          <w:sz w:val="24"/>
          <w:szCs w:val="24"/>
        </w:rPr>
        <w:t>otologists</w:t>
      </w:r>
      <w:proofErr w:type="spellEnd"/>
      <w:r w:rsidRPr="00032A7F">
        <w:rPr>
          <w:rFonts w:eastAsia="Times New Roman"/>
          <w:sz w:val="24"/>
          <w:szCs w:val="24"/>
        </w:rPr>
        <w:t xml:space="preserve"> will be used to generate a questionnaire that will be disseminated to </w:t>
      </w:r>
      <w:proofErr w:type="spellStart"/>
      <w:r w:rsidRPr="00032A7F">
        <w:rPr>
          <w:rFonts w:eastAsia="Times New Roman"/>
          <w:sz w:val="24"/>
          <w:szCs w:val="24"/>
        </w:rPr>
        <w:t>otologists</w:t>
      </w:r>
      <w:proofErr w:type="spellEnd"/>
      <w:r w:rsidRPr="00032A7F">
        <w:rPr>
          <w:rFonts w:eastAsia="Times New Roman"/>
          <w:sz w:val="24"/>
          <w:szCs w:val="24"/>
        </w:rPr>
        <w:t xml:space="preserve"> globally. These results will help guide development of new instrumentation to facilitate TEES.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2.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As well, independent of the needs analysis, a time flow </w:t>
      </w:r>
      <w:r w:rsidR="0058683C">
        <w:rPr>
          <w:rFonts w:eastAsia="Times New Roman"/>
          <w:sz w:val="24"/>
          <w:szCs w:val="24"/>
        </w:rPr>
        <w:t>study</w:t>
      </w:r>
      <w:r w:rsidRPr="00032A7F">
        <w:rPr>
          <w:rFonts w:eastAsia="Times New Roman"/>
          <w:sz w:val="24"/>
          <w:szCs w:val="24"/>
        </w:rPr>
        <w:t>, recording the duration of surgical steps, will be conducted to quantify the limitations of the current instruments used in TEES, by assessing their efficiency.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Methods and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1: Needs Assessment Survey: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Surveys are widely used to gain information regarding a specific topic by consulting a wide variety of experts in the field. They have been used to assess the challenges of endoscopic neurosurgery in Britain and the current status of endoscopic ear surgery in Canada</w:t>
      </w:r>
      <w:r w:rsidR="003B638C">
        <w:rPr>
          <w:rFonts w:eastAsia="Times New Roman"/>
          <w:sz w:val="24"/>
          <w:szCs w:val="24"/>
        </w:rPr>
        <w:t xml:space="preserve">  </w:t>
      </w:r>
      <w:r w:rsidR="00235279">
        <w:rPr>
          <w:rFonts w:eastAsia="Times New Roman"/>
          <w:sz w:val="24"/>
          <w:szCs w:val="24"/>
        </w:rPr>
        <w:fldChar w:fldCharType="begin" w:fldLock="1"/>
      </w:r>
      <w:r w:rsidR="003B638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235279">
        <w:rPr>
          <w:rFonts w:eastAsia="Times New Roman"/>
          <w:sz w:val="24"/>
          <w:szCs w:val="24"/>
        </w:rPr>
        <w:fldChar w:fldCharType="separate"/>
      </w:r>
      <w:r w:rsidR="003B638C" w:rsidRPr="00032A7F">
        <w:rPr>
          <w:rFonts w:eastAsia="Times New Roman"/>
          <w:noProof/>
          <w:sz w:val="24"/>
          <w:szCs w:val="24"/>
        </w:rPr>
        <w:t>[3]</w:t>
      </w:r>
      <w:r w:rsidR="00235279">
        <w:rPr>
          <w:rFonts w:eastAsia="Times New Roman"/>
          <w:sz w:val="24"/>
          <w:szCs w:val="24"/>
        </w:rPr>
        <w:fldChar w:fldCharType="end"/>
      </w:r>
      <w:r w:rsidRPr="00032A7F">
        <w:rPr>
          <w:rFonts w:eastAsia="Times New Roman"/>
          <w:sz w:val="24"/>
          <w:szCs w:val="24"/>
        </w:rPr>
        <w:t xml:space="preserve"> </w:t>
      </w:r>
      <w:r w:rsidR="00235279">
        <w:rPr>
          <w:rFonts w:eastAsia="Times New Roman"/>
          <w:sz w:val="24"/>
          <w:szCs w:val="24"/>
        </w:rPr>
        <w:fldChar w:fldCharType="begin" w:fldLock="1"/>
      </w:r>
      <w:r w:rsidR="003B638C">
        <w:rPr>
          <w:rFonts w:eastAsia="Times New Roman"/>
          <w:sz w:val="24"/>
          <w:szCs w:val="24"/>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"[10]" }, "properties" : { "noteIndex" : 0 }, "schema" : "https://github.com/citation-style-language/schema/raw/master/csl-citation.json" }</w:instrText>
      </w:r>
      <w:r w:rsidR="00235279">
        <w:rPr>
          <w:rFonts w:eastAsia="Times New Roman"/>
          <w:sz w:val="24"/>
          <w:szCs w:val="24"/>
        </w:rPr>
        <w:fldChar w:fldCharType="separate"/>
      </w:r>
      <w:r w:rsidR="001F5D7C" w:rsidRPr="001F5D7C">
        <w:rPr>
          <w:rFonts w:eastAsia="Times New Roman"/>
          <w:noProof/>
          <w:sz w:val="24"/>
          <w:szCs w:val="24"/>
        </w:rPr>
        <w:t>[10]</w:t>
      </w:r>
      <w:r w:rsidR="00235279">
        <w:rPr>
          <w:rFonts w:eastAsia="Times New Roman"/>
          <w:sz w:val="24"/>
          <w:szCs w:val="24"/>
        </w:rPr>
        <w:fldChar w:fldCharType="end"/>
      </w:r>
      <w:r w:rsidRPr="00032A7F">
        <w:rPr>
          <w:rFonts w:eastAsia="Times New Roman"/>
          <w:sz w:val="24"/>
          <w:szCs w:val="24"/>
        </w:rPr>
        <w:t>.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w:t>
      </w:r>
      <w:r w:rsidR="003B638C">
        <w:rPr>
          <w:rFonts w:eastAsia="Times New Roman"/>
          <w:sz w:val="24"/>
          <w:szCs w:val="24"/>
        </w:rPr>
        <w:t xml:space="preserve"> </w:t>
      </w:r>
      <w:r w:rsidR="00235279">
        <w:rPr>
          <w:rFonts w:eastAsia="Times New Roman"/>
          <w:sz w:val="24"/>
          <w:szCs w:val="24"/>
        </w:rPr>
        <w:fldChar w:fldCharType="begin" w:fldLock="1"/>
      </w:r>
      <w:r w:rsidR="003B638C">
        <w:rPr>
          <w:rFonts w:eastAsia="Times New Roman"/>
          <w:sz w:val="24"/>
          <w:szCs w:val="24"/>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"[11]", "plainTextFormattedCitation" : "[11]", "previouslyFormattedCitation" : "[11]" }, "properties" : { "noteIndex" : 0 }, "schema" : "https://github.com/citation-style-language/schema/raw/master/csl-citation.json" }</w:instrText>
      </w:r>
      <w:r w:rsidR="00235279">
        <w:rPr>
          <w:rFonts w:eastAsia="Times New Roman"/>
          <w:sz w:val="24"/>
          <w:szCs w:val="24"/>
        </w:rPr>
        <w:fldChar w:fldCharType="separate"/>
      </w:r>
      <w:r w:rsidR="003B638C" w:rsidRPr="003B638C">
        <w:rPr>
          <w:rFonts w:eastAsia="Times New Roman"/>
          <w:noProof/>
          <w:sz w:val="24"/>
          <w:szCs w:val="24"/>
        </w:rPr>
        <w:t>[11]</w:t>
      </w:r>
      <w:r w:rsidR="00235279">
        <w:rPr>
          <w:rFonts w:eastAsia="Times New Roman"/>
          <w:sz w:val="24"/>
          <w:szCs w:val="24"/>
        </w:rPr>
        <w:fldChar w:fldCharType="end"/>
      </w:r>
      <w:r w:rsidR="003B638C">
        <w:rPr>
          <w:rFonts w:eastAsia="Times New Roman"/>
          <w:sz w:val="24"/>
          <w:szCs w:val="24"/>
        </w:rPr>
        <w:t xml:space="preserve"> </w:t>
      </w:r>
      <w:r w:rsidR="00235279">
        <w:rPr>
          <w:rFonts w:eastAsia="Times New Roman"/>
          <w:sz w:val="24"/>
          <w:szCs w:val="24"/>
        </w:rPr>
        <w:fldChar w:fldCharType="begin" w:fldLock="1"/>
      </w:r>
      <w:r w:rsidR="003B638C">
        <w:rPr>
          <w:rFonts w:eastAsia="Times New Roman"/>
          <w:sz w:val="24"/>
          <w:szCs w:val="24"/>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00235279">
        <w:rPr>
          <w:rFonts w:eastAsia="Times New Roman"/>
          <w:sz w:val="24"/>
          <w:szCs w:val="24"/>
        </w:rPr>
        <w:fldChar w:fldCharType="separate"/>
      </w:r>
      <w:r w:rsidR="003B638C" w:rsidRPr="003B638C">
        <w:rPr>
          <w:rFonts w:eastAsia="Times New Roman"/>
          <w:noProof/>
          <w:sz w:val="24"/>
          <w:szCs w:val="24"/>
        </w:rPr>
        <w:t>[12]</w:t>
      </w:r>
      <w:r w:rsidR="00235279">
        <w:rPr>
          <w:rFonts w:eastAsia="Times New Roman"/>
          <w:sz w:val="24"/>
          <w:szCs w:val="24"/>
        </w:rPr>
        <w:fldChar w:fldCharType="end"/>
      </w:r>
      <w:r w:rsidR="003B638C">
        <w:rPr>
          <w:rFonts w:eastAsia="Times New Roman"/>
          <w:sz w:val="24"/>
          <w:szCs w:val="24"/>
        </w:rPr>
        <w:t xml:space="preserve"> </w:t>
      </w:r>
      <w:r w:rsidR="00235279">
        <w:rPr>
          <w:rFonts w:eastAsia="Times New Roman"/>
          <w:sz w:val="24"/>
          <w:szCs w:val="24"/>
        </w:rPr>
        <w:fldChar w:fldCharType="begin" w:fldLock="1"/>
      </w:r>
      <w:r w:rsidR="00E46C56">
        <w:rPr>
          <w:rFonts w:eastAsia="Times New Roman"/>
          <w:sz w:val="24"/>
          <w:szCs w:val="24"/>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"[13]", "plainTextFormattedCitation" : "[13]", "previouslyFormattedCitation" : "[13]" }, "properties" : { "noteIndex" : 0 }, "schema" : "https://github.com/citation-style-language/schema/raw/master/csl-citation.json" }</w:instrText>
      </w:r>
      <w:r w:rsidR="00235279">
        <w:rPr>
          <w:rFonts w:eastAsia="Times New Roman"/>
          <w:sz w:val="24"/>
          <w:szCs w:val="24"/>
        </w:rPr>
        <w:fldChar w:fldCharType="separate"/>
      </w:r>
      <w:r w:rsidR="003B638C" w:rsidRPr="003B638C">
        <w:rPr>
          <w:rFonts w:eastAsia="Times New Roman"/>
          <w:noProof/>
          <w:sz w:val="24"/>
          <w:szCs w:val="24"/>
        </w:rPr>
        <w:t>[13]</w:t>
      </w:r>
      <w:r w:rsidR="00235279">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 qualitative assessment of the challenges in endoscopic ear surgery caused by limitations in current instrumentation will be completed by performing an online survey of surgeons </w:t>
      </w:r>
      <w:r w:rsidR="0058683C">
        <w:rPr>
          <w:rFonts w:eastAsia="Times New Roman"/>
          <w:sz w:val="24"/>
          <w:szCs w:val="24"/>
        </w:rPr>
        <w:t>who</w:t>
      </w:r>
      <w:r w:rsidR="0058683C" w:rsidRPr="00032A7F">
        <w:rPr>
          <w:rFonts w:eastAsia="Times New Roman"/>
          <w:sz w:val="24"/>
          <w:szCs w:val="24"/>
        </w:rPr>
        <w:t xml:space="preserve"> </w:t>
      </w:r>
      <w:r w:rsidRPr="00032A7F">
        <w:rPr>
          <w:rFonts w:eastAsia="Times New Roman"/>
          <w:sz w:val="24"/>
          <w:szCs w:val="24"/>
        </w:rPr>
        <w:t xml:space="preserve">perform endoscopic ear surgery. The Delphi method will be followed to analyze the qualitative results of the survey.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Preliminary interviews of local otolaryngologists, with varied experience in TEES within the University of Toronto, will be conducted by an IBBME </w:t>
      </w:r>
      <w:proofErr w:type="spellStart"/>
      <w:r w:rsidRPr="00032A7F">
        <w:rPr>
          <w:rFonts w:eastAsia="Times New Roman"/>
          <w:sz w:val="24"/>
          <w:szCs w:val="24"/>
        </w:rPr>
        <w:t>MASc</w:t>
      </w:r>
      <w:proofErr w:type="spellEnd"/>
      <w:r w:rsidRPr="00032A7F">
        <w:rPr>
          <w:rFonts w:eastAsia="Times New Roman"/>
          <w:sz w:val="24"/>
          <w:szCs w:val="24"/>
        </w:rPr>
        <w:t xml:space="preserve"> student (</w:t>
      </w:r>
      <w:proofErr w:type="spellStart"/>
      <w:r w:rsidR="00E46C56">
        <w:rPr>
          <w:rFonts w:eastAsia="Times New Roman"/>
          <w:sz w:val="24"/>
          <w:szCs w:val="24"/>
        </w:rPr>
        <w:t>Arushri</w:t>
      </w:r>
      <w:proofErr w:type="spellEnd"/>
      <w:r w:rsidRPr="00032A7F">
        <w:rPr>
          <w:rFonts w:eastAsia="Times New Roman"/>
          <w:sz w:val="24"/>
          <w:szCs w:val="24"/>
        </w:rPr>
        <w:t xml:space="preserve"> </w:t>
      </w:r>
      <w:proofErr w:type="spellStart"/>
      <w:r w:rsidRPr="00032A7F">
        <w:rPr>
          <w:rFonts w:eastAsia="Times New Roman"/>
          <w:sz w:val="24"/>
          <w:szCs w:val="24"/>
        </w:rPr>
        <w:t>Swarup</w:t>
      </w:r>
      <w:proofErr w:type="spellEnd"/>
      <w:r w:rsidRPr="00032A7F">
        <w:rPr>
          <w:rFonts w:eastAsia="Times New Roman"/>
          <w:sz w:val="24"/>
          <w:szCs w:val="24"/>
        </w:rPr>
        <w:t xml:space="preserve">). Questions will ask for comments on factors that have prevented </w:t>
      </w:r>
      <w:proofErr w:type="spellStart"/>
      <w:r w:rsidRPr="00032A7F">
        <w:rPr>
          <w:rFonts w:eastAsia="Times New Roman"/>
          <w:sz w:val="24"/>
          <w:szCs w:val="24"/>
        </w:rPr>
        <w:t>otologists</w:t>
      </w:r>
      <w:proofErr w:type="spellEnd"/>
      <w:r w:rsidRPr="00032A7F">
        <w:rPr>
          <w:rFonts w:eastAsia="Times New Roman"/>
          <w:sz w:val="24"/>
          <w:szCs w:val="24"/>
        </w:rPr>
        <w:t xml:space="preserve"> from using endoscopes in ear surgery, and for comments on the perceived strengths and weaknesses of currently available instruments for endoscopic ear surgery. Their opinions will be de-identified and collated to develop a list of requirements for </w:t>
      </w:r>
      <w:r w:rsidRPr="00032A7F">
        <w:rPr>
          <w:rFonts w:eastAsia="Times New Roman"/>
          <w:sz w:val="24"/>
          <w:szCs w:val="24"/>
        </w:rPr>
        <w:lastRenderedPageBreak/>
        <w:t xml:space="preserve">improvements in instrument design. In order to determine the relative priority of these requirements, a pilot questionnaire will be developed to ask a wider group of </w:t>
      </w:r>
      <w:proofErr w:type="spellStart"/>
      <w:r w:rsidRPr="00032A7F">
        <w:rPr>
          <w:rFonts w:eastAsia="Times New Roman"/>
          <w:sz w:val="24"/>
          <w:szCs w:val="24"/>
        </w:rPr>
        <w:t>otologists</w:t>
      </w:r>
      <w:proofErr w:type="spellEnd"/>
      <w:r w:rsidRPr="00032A7F">
        <w:rPr>
          <w:rFonts w:eastAsia="Times New Roman"/>
          <w:sz w:val="24"/>
          <w:szCs w:val="24"/>
        </w:rPr>
        <w:t xml:space="preserve"> to rate the importance of each requirement and will include further open-ended questions for additional comments. Invitations to participate will be sought from the 60 members of the International Working Group on Endoscopic Ear Surgery (IWGEES) (http://www.iwgees.org) plus delegates known to the PI from attendance at ear surgery courses. Results from this pilot questionnaire will be used to generate a formal questionnaire for a global survey of </w:t>
      </w:r>
      <w:proofErr w:type="spellStart"/>
      <w:r w:rsidRPr="00032A7F">
        <w:rPr>
          <w:rFonts w:eastAsia="Times New Roman"/>
          <w:sz w:val="24"/>
          <w:szCs w:val="24"/>
        </w:rPr>
        <w:t>otologists</w:t>
      </w:r>
      <w:proofErr w:type="spellEnd"/>
      <w:r w:rsidRPr="00032A7F">
        <w:rPr>
          <w:rFonts w:eastAsia="Times New Roman"/>
          <w:sz w:val="24"/>
          <w:szCs w:val="24"/>
        </w:rPr>
        <w:t xml:space="preserve">’ opinions. This will attempt to develop a consensus on priorities for improvements in </w:t>
      </w:r>
      <w:proofErr w:type="gramStart"/>
      <w:r w:rsidRPr="00032A7F">
        <w:rPr>
          <w:rFonts w:eastAsia="Times New Roman"/>
          <w:sz w:val="24"/>
          <w:szCs w:val="24"/>
        </w:rPr>
        <w:t>TEES</w:t>
      </w:r>
      <w:proofErr w:type="gramEnd"/>
      <w:r w:rsidRPr="00032A7F">
        <w:rPr>
          <w:rFonts w:eastAsia="Times New Roman"/>
          <w:sz w:val="24"/>
          <w:szCs w:val="24"/>
        </w:rPr>
        <w:t xml:space="preserve"> instrumentation.</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rsidR="002547B0" w:rsidRDefault="002547B0" w:rsidP="00032A7F">
      <w:pPr>
        <w:spacing w:line="240" w:lineRule="auto"/>
        <w:jc w:val="both"/>
        <w:rPr>
          <w:ins w:id="7" w:author="Arushri Swarup" w:date="2017-02-11T14:32:00Z"/>
          <w:rFonts w:eastAsia="Times New Roman"/>
          <w:sz w:val="24"/>
          <w:szCs w:val="24"/>
        </w:rPr>
      </w:pPr>
      <w:ins w:id="8" w:author="Arushri Swarup" w:date="2017-02-11T14:31:00Z">
        <w:r>
          <w:rPr>
            <w:rFonts w:eastAsia="Times New Roman"/>
            <w:sz w:val="24"/>
            <w:szCs w:val="24"/>
          </w:rPr>
          <w:t xml:space="preserve">For the preliminary interviews of local </w:t>
        </w:r>
        <w:proofErr w:type="spellStart"/>
        <w:r>
          <w:rPr>
            <w:rFonts w:eastAsia="Times New Roman"/>
            <w:sz w:val="24"/>
            <w:szCs w:val="24"/>
          </w:rPr>
          <w:t>otologists</w:t>
        </w:r>
        <w:proofErr w:type="spellEnd"/>
        <w:r>
          <w:rPr>
            <w:rFonts w:eastAsia="Times New Roman"/>
            <w:sz w:val="24"/>
            <w:szCs w:val="24"/>
          </w:rPr>
          <w:t xml:space="preserve">, the PI gave a list of names of his colleagues who have had experience with TEES. The student </w:t>
        </w:r>
      </w:ins>
      <w:ins w:id="9" w:author="Arushri Swarup" w:date="2017-02-11T14:32:00Z">
        <w:r>
          <w:rPr>
            <w:rFonts w:eastAsia="Times New Roman"/>
            <w:sz w:val="24"/>
            <w:szCs w:val="24"/>
          </w:rPr>
          <w:t>then contacted these doctors and used the interview script outlined in</w:t>
        </w:r>
      </w:ins>
      <w:ins w:id="10" w:author="Arushri Swarup" w:date="2017-02-11T14:34:00Z">
        <w:r>
          <w:rPr>
            <w:rFonts w:eastAsia="Times New Roman"/>
            <w:sz w:val="24"/>
            <w:szCs w:val="24"/>
          </w:rPr>
          <w:t xml:space="preserve"> </w:t>
        </w:r>
      </w:ins>
      <w:ins w:id="11" w:author="Arushri Swarup" w:date="2017-02-11T14:35:00Z">
        <w:r>
          <w:rPr>
            <w:rFonts w:eastAsia="Times New Roman"/>
            <w:sz w:val="24"/>
            <w:szCs w:val="24"/>
          </w:rPr>
          <w:t xml:space="preserve">the </w:t>
        </w:r>
        <w:r>
          <w:rPr>
            <w:rFonts w:eastAsia="Times New Roman"/>
            <w:i/>
            <w:sz w:val="24"/>
            <w:szCs w:val="24"/>
          </w:rPr>
          <w:t xml:space="preserve">Scripts for Participants </w:t>
        </w:r>
        <w:r>
          <w:rPr>
            <w:rFonts w:eastAsia="Times New Roman"/>
            <w:sz w:val="24"/>
            <w:szCs w:val="24"/>
          </w:rPr>
          <w:t xml:space="preserve">document. </w:t>
        </w:r>
      </w:ins>
      <w:ins w:id="12" w:author="Arushri Swarup" w:date="2017-02-11T14:32:00Z">
        <w:r>
          <w:rPr>
            <w:rFonts w:eastAsia="Times New Roman"/>
            <w:sz w:val="24"/>
            <w:szCs w:val="24"/>
          </w:rPr>
          <w:t xml:space="preserve">  </w:t>
        </w:r>
      </w:ins>
    </w:p>
    <w:p w:rsidR="002547B0" w:rsidRDefault="002547B0" w:rsidP="00032A7F">
      <w:pPr>
        <w:spacing w:line="240" w:lineRule="auto"/>
        <w:jc w:val="both"/>
        <w:rPr>
          <w:ins w:id="13" w:author="Arushri Swarup" w:date="2017-02-11T14:32:00Z"/>
          <w:rFonts w:eastAsia="Times New Roman"/>
          <w:sz w:val="24"/>
          <w:szCs w:val="24"/>
        </w:rPr>
      </w:pPr>
    </w:p>
    <w:p w:rsidR="002547B0" w:rsidRDefault="00AC00CD" w:rsidP="00032A7F">
      <w:pPr>
        <w:spacing w:line="240" w:lineRule="auto"/>
        <w:jc w:val="both"/>
        <w:rPr>
          <w:ins w:id="14" w:author="Arushri Swarup" w:date="2017-02-11T14:31:00Z"/>
          <w:rFonts w:eastAsia="Times New Roman"/>
          <w:sz w:val="24"/>
          <w:szCs w:val="24"/>
        </w:rPr>
      </w:pPr>
      <w:ins w:id="15" w:author="Arushri Swarup" w:date="2017-02-23T11:11:00Z">
        <w:r>
          <w:rPr>
            <w:rFonts w:eastAsia="Times New Roman"/>
            <w:sz w:val="24"/>
            <w:szCs w:val="24"/>
          </w:rPr>
          <w:t>After obtaining consent from the participants, the survey will be distributed</w:t>
        </w:r>
      </w:ins>
      <w:ins w:id="16" w:author="Arushri Swarup" w:date="2017-02-23T11:12:00Z">
        <w:r>
          <w:rPr>
            <w:rFonts w:eastAsia="Times New Roman"/>
            <w:sz w:val="24"/>
            <w:szCs w:val="24"/>
          </w:rPr>
          <w:t xml:space="preserve"> to participants. </w:t>
        </w:r>
      </w:ins>
      <w:ins w:id="17" w:author="Arushri Swarup" w:date="2017-02-11T14:32:00Z">
        <w:r w:rsidR="002547B0">
          <w:rPr>
            <w:rFonts w:eastAsia="Times New Roman"/>
            <w:sz w:val="24"/>
            <w:szCs w:val="24"/>
          </w:rPr>
          <w:t>The participants</w:t>
        </w:r>
      </w:ins>
      <w:ins w:id="18" w:author="Arushri Swarup" w:date="2017-02-11T14:35:00Z">
        <w:r w:rsidR="002547B0">
          <w:rPr>
            <w:rFonts w:eastAsia="Times New Roman"/>
            <w:sz w:val="24"/>
            <w:szCs w:val="24"/>
          </w:rPr>
          <w:t xml:space="preserve"> will be able to see the resulting questions in the questionnaire when the survey is emailed out to them. </w:t>
        </w:r>
      </w:ins>
    </w:p>
    <w:p w:rsidR="002547B0" w:rsidRDefault="002547B0" w:rsidP="00032A7F">
      <w:pPr>
        <w:spacing w:line="240" w:lineRule="auto"/>
        <w:jc w:val="both"/>
        <w:rPr>
          <w:ins w:id="19" w:author="Arushri Swarup" w:date="2017-02-11T14:31:00Z"/>
          <w:rFonts w:eastAsia="Times New Roman"/>
          <w:sz w:val="24"/>
          <w:szCs w:val="24"/>
        </w:rPr>
      </w:pP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participants are </w:t>
      </w:r>
      <w:proofErr w:type="spellStart"/>
      <w:r w:rsidRPr="00032A7F">
        <w:rPr>
          <w:rFonts w:eastAsia="Times New Roman"/>
          <w:sz w:val="24"/>
          <w:szCs w:val="24"/>
        </w:rPr>
        <w:t>otologists</w:t>
      </w:r>
      <w:proofErr w:type="spellEnd"/>
      <w:r w:rsidRPr="00032A7F">
        <w:rPr>
          <w:rFonts w:eastAsia="Times New Roman"/>
          <w:sz w:val="24"/>
          <w:szCs w:val="24"/>
        </w:rPr>
        <w:t xml:space="preserve"> who will be invited to participate by email. </w:t>
      </w:r>
      <w:del w:id="20" w:author="Arushri Swarup" w:date="2017-02-16T11:31:00Z">
        <w:r w:rsidRPr="00032A7F" w:rsidDel="0058605E">
          <w:rPr>
            <w:rFonts w:eastAsia="Times New Roman"/>
            <w:sz w:val="24"/>
            <w:szCs w:val="24"/>
          </w:rPr>
          <w:delText>The email addresses will be obtained in two ways:</w:delText>
        </w:r>
      </w:del>
      <w:ins w:id="21" w:author="Arushri Swarup" w:date="2017-02-16T11:31:00Z">
        <w:r w:rsidR="0058605E">
          <w:rPr>
            <w:rFonts w:eastAsia="Times New Roman"/>
            <w:sz w:val="24"/>
            <w:szCs w:val="24"/>
          </w:rPr>
          <w:t>Participants will be contacted in the following ways:</w:t>
        </w:r>
      </w:ins>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1. Publicly available information, as many ear surgeons list their email on their hospital website.</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2. </w:t>
      </w:r>
      <w:del w:id="22" w:author="Arushri Swarup" w:date="2017-02-16T11:55:00Z">
        <w:r w:rsidRPr="00032A7F" w:rsidDel="00215FF3">
          <w:rPr>
            <w:rFonts w:eastAsia="Times New Roman"/>
            <w:sz w:val="24"/>
            <w:szCs w:val="24"/>
          </w:rPr>
          <w:delText>The mailing list of</w:delText>
        </w:r>
      </w:del>
      <w:ins w:id="23" w:author="Arushri Swarup" w:date="2017-02-16T11:55:00Z">
        <w:r w:rsidR="00215FF3">
          <w:rPr>
            <w:rFonts w:eastAsia="Times New Roman"/>
            <w:sz w:val="24"/>
            <w:szCs w:val="24"/>
          </w:rPr>
          <w:t>Contacting</w:t>
        </w:r>
      </w:ins>
      <w:r w:rsidRPr="00032A7F">
        <w:rPr>
          <w:rFonts w:eastAsia="Times New Roman"/>
          <w:sz w:val="24"/>
          <w:szCs w:val="24"/>
        </w:rPr>
        <w:t xml:space="preserve"> </w:t>
      </w:r>
      <w:proofErr w:type="spellStart"/>
      <w:r w:rsidRPr="00032A7F">
        <w:rPr>
          <w:rFonts w:eastAsia="Times New Roman"/>
          <w:sz w:val="24"/>
          <w:szCs w:val="24"/>
        </w:rPr>
        <w:t>otological</w:t>
      </w:r>
      <w:proofErr w:type="spellEnd"/>
      <w:r w:rsidRPr="00032A7F">
        <w:rPr>
          <w:rFonts w:eastAsia="Times New Roman"/>
          <w:sz w:val="24"/>
          <w:szCs w:val="24"/>
        </w:rPr>
        <w:t xml:space="preserve"> societies. Online surveys of surgical practice are frequently distributed by such societies. The following societies of which the PI is a member will be contacted </w:t>
      </w:r>
      <w:ins w:id="24" w:author="Arushri Swarup" w:date="2017-02-16T11:55:00Z">
        <w:r w:rsidR="00215FF3">
          <w:rPr>
            <w:rFonts w:eastAsia="Times New Roman"/>
            <w:sz w:val="24"/>
            <w:szCs w:val="24"/>
          </w:rPr>
          <w:t xml:space="preserve">via email </w:t>
        </w:r>
      </w:ins>
      <w:r w:rsidRPr="00032A7F">
        <w:rPr>
          <w:rFonts w:eastAsia="Times New Roman"/>
          <w:sz w:val="24"/>
          <w:szCs w:val="24"/>
        </w:rPr>
        <w:t>asking for permission to survey their members:</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Canadian Society of Otolaryngology - Head and Neck Surgery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American Society of Otology</w:t>
      </w:r>
    </w:p>
    <w:p w:rsidR="00032A7F" w:rsidRPr="00032A7F" w:rsidRDefault="00032A7F" w:rsidP="00032A7F">
      <w:pPr>
        <w:numPr>
          <w:ilvl w:val="0"/>
          <w:numId w:val="2"/>
        </w:numPr>
        <w:spacing w:line="240" w:lineRule="auto"/>
        <w:jc w:val="both"/>
        <w:textAlignment w:val="baseline"/>
        <w:rPr>
          <w:rFonts w:eastAsia="Times New Roman"/>
          <w:sz w:val="24"/>
          <w:szCs w:val="24"/>
        </w:rPr>
      </w:pPr>
      <w:proofErr w:type="spellStart"/>
      <w:r w:rsidRPr="00032A7F">
        <w:rPr>
          <w:rFonts w:eastAsia="Times New Roman"/>
          <w:sz w:val="24"/>
          <w:szCs w:val="24"/>
        </w:rPr>
        <w:t>Politzer</w:t>
      </w:r>
      <w:proofErr w:type="spellEnd"/>
      <w:r w:rsidRPr="00032A7F">
        <w:rPr>
          <w:rFonts w:eastAsia="Times New Roman"/>
          <w:sz w:val="24"/>
          <w:szCs w:val="24"/>
        </w:rPr>
        <w:t xml:space="preserve"> Society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 xml:space="preserve">European Academy of Otology and </w:t>
      </w:r>
      <w:proofErr w:type="spellStart"/>
      <w:r w:rsidRPr="00032A7F">
        <w:rPr>
          <w:rFonts w:eastAsia="Times New Roman"/>
          <w:sz w:val="24"/>
          <w:szCs w:val="24"/>
        </w:rPr>
        <w:t>Neurotology</w:t>
      </w:r>
      <w:proofErr w:type="spellEnd"/>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British Academy of Otolaryngology - Head and Neck Surgery</w:t>
      </w:r>
    </w:p>
    <w:p w:rsidR="00032A7F" w:rsidRDefault="00032A7F" w:rsidP="00032A7F">
      <w:pPr>
        <w:numPr>
          <w:ilvl w:val="0"/>
          <w:numId w:val="2"/>
        </w:numPr>
        <w:spacing w:after="240" w:line="240" w:lineRule="auto"/>
        <w:jc w:val="both"/>
        <w:textAlignment w:val="baseline"/>
        <w:rPr>
          <w:rFonts w:eastAsia="Times New Roman"/>
          <w:sz w:val="24"/>
          <w:szCs w:val="24"/>
        </w:rPr>
      </w:pPr>
      <w:r w:rsidRPr="00032A7F">
        <w:rPr>
          <w:rFonts w:eastAsia="Times New Roman"/>
          <w:sz w:val="24"/>
          <w:szCs w:val="24"/>
        </w:rPr>
        <w:t>International Working Group on Endoscopic Ear Surgery</w:t>
      </w:r>
    </w:p>
    <w:p w:rsidR="00AC69A0" w:rsidRPr="006969E1" w:rsidRDefault="00321243" w:rsidP="00AC69A0">
      <w:pPr>
        <w:spacing w:after="240" w:line="240" w:lineRule="auto"/>
        <w:jc w:val="both"/>
        <w:textAlignment w:val="baseline"/>
        <w:rPr>
          <w:rFonts w:eastAsia="Times New Roman"/>
          <w:sz w:val="24"/>
          <w:szCs w:val="24"/>
        </w:rPr>
      </w:pPr>
      <w:r>
        <w:rPr>
          <w:rFonts w:eastAsia="Times New Roman"/>
          <w:sz w:val="24"/>
          <w:szCs w:val="24"/>
        </w:rPr>
        <w:t xml:space="preserve">Refer to </w:t>
      </w:r>
      <w:del w:id="25" w:author="Arushri Swarup" w:date="2017-02-11T14:24:00Z">
        <w:r w:rsidDel="006F571B">
          <w:rPr>
            <w:rFonts w:eastAsia="Times New Roman"/>
            <w:sz w:val="24"/>
            <w:szCs w:val="24"/>
          </w:rPr>
          <w:delText>Appendix D</w:delText>
        </w:r>
      </w:del>
      <w:ins w:id="26" w:author="Arushri Swarup" w:date="2017-02-11T14:24:00Z">
        <w:r w:rsidR="006F571B">
          <w:rPr>
            <w:rFonts w:eastAsia="Times New Roman"/>
            <w:sz w:val="24"/>
            <w:szCs w:val="24"/>
          </w:rPr>
          <w:t xml:space="preserve"> the </w:t>
        </w:r>
      </w:ins>
      <w:ins w:id="27" w:author="Arushri Swarup" w:date="2017-02-11T14:36:00Z">
        <w:r w:rsidR="00A33DE7">
          <w:rPr>
            <w:rFonts w:eastAsia="Times New Roman"/>
            <w:i/>
            <w:sz w:val="24"/>
            <w:szCs w:val="24"/>
          </w:rPr>
          <w:t>Scripts for Participants</w:t>
        </w:r>
      </w:ins>
      <w:ins w:id="28" w:author="Arushri Swarup" w:date="2017-02-11T14:24:00Z">
        <w:r w:rsidR="006F571B">
          <w:rPr>
            <w:rFonts w:eastAsia="Times New Roman"/>
            <w:i/>
            <w:sz w:val="24"/>
            <w:szCs w:val="24"/>
          </w:rPr>
          <w:t xml:space="preserve"> </w:t>
        </w:r>
        <w:r w:rsidR="006F571B">
          <w:rPr>
            <w:rFonts w:eastAsia="Times New Roman"/>
            <w:sz w:val="24"/>
            <w:szCs w:val="24"/>
          </w:rPr>
          <w:t>document</w:t>
        </w:r>
      </w:ins>
      <w:r>
        <w:rPr>
          <w:rFonts w:eastAsia="Times New Roman"/>
          <w:sz w:val="24"/>
          <w:szCs w:val="24"/>
        </w:rPr>
        <w:t xml:space="preserve"> for a copy of the email letter request. </w:t>
      </w:r>
      <w:ins w:id="29" w:author="Arushri Swarup" w:date="2017-02-11T14:47:00Z">
        <w:r w:rsidR="006969E1">
          <w:rPr>
            <w:rFonts w:eastAsia="Times New Roman"/>
            <w:sz w:val="24"/>
            <w:szCs w:val="24"/>
          </w:rPr>
          <w:t>If the medical society</w:t>
        </w:r>
      </w:ins>
      <w:ins w:id="30" w:author="Arushri Swarup" w:date="2017-02-16T10:28:00Z">
        <w:r w:rsidR="001C22AF">
          <w:rPr>
            <w:rFonts w:eastAsia="Times New Roman"/>
            <w:sz w:val="24"/>
            <w:szCs w:val="24"/>
          </w:rPr>
          <w:t xml:space="preserve"> agrees to participate they will send the survey to their members, </w:t>
        </w:r>
      </w:ins>
      <w:ins w:id="31" w:author="Arushri Swarup" w:date="2017-02-11T14:47:00Z">
        <w:del w:id="32" w:author="Arushri Swarup" w:date="2017-02-16T10:28:00Z">
          <w:r w:rsidR="006969E1" w:rsidDel="001C22AF">
            <w:rPr>
              <w:rFonts w:eastAsia="Times New Roman"/>
              <w:sz w:val="24"/>
              <w:szCs w:val="24"/>
            </w:rPr>
            <w:delText xml:space="preserve"> replies to the email with consent, then the members of the society will be contacted </w:delText>
          </w:r>
        </w:del>
      </w:ins>
      <w:ins w:id="33" w:author="Arushri Swarup" w:date="2017-02-11T14:48:00Z">
        <w:del w:id="34" w:author="Arushri Swarup" w:date="2017-02-16T10:28:00Z">
          <w:r w:rsidR="006969E1" w:rsidDel="001C22AF">
            <w:rPr>
              <w:rFonts w:eastAsia="Times New Roman"/>
              <w:sz w:val="24"/>
              <w:szCs w:val="24"/>
            </w:rPr>
            <w:delText xml:space="preserve">via email </w:delText>
          </w:r>
        </w:del>
        <w:r w:rsidR="006969E1">
          <w:rPr>
            <w:rFonts w:eastAsia="Times New Roman"/>
            <w:sz w:val="24"/>
            <w:szCs w:val="24"/>
          </w:rPr>
          <w:t xml:space="preserve">using the email script in the </w:t>
        </w:r>
        <w:r w:rsidR="006969E1">
          <w:rPr>
            <w:rFonts w:eastAsia="Times New Roman"/>
            <w:i/>
            <w:sz w:val="24"/>
            <w:szCs w:val="24"/>
          </w:rPr>
          <w:t xml:space="preserve">Needs Assessment Survey </w:t>
        </w:r>
        <w:r w:rsidR="006969E1">
          <w:rPr>
            <w:rFonts w:eastAsia="Times New Roman"/>
            <w:sz w:val="24"/>
            <w:szCs w:val="24"/>
          </w:rPr>
          <w:t>document.</w:t>
        </w:r>
      </w:ins>
    </w:p>
    <w:p w:rsidR="00032A7F" w:rsidRPr="00032A7F" w:rsidDel="0058605E" w:rsidRDefault="00032A7F" w:rsidP="00032A7F">
      <w:pPr>
        <w:spacing w:line="240" w:lineRule="auto"/>
        <w:jc w:val="both"/>
        <w:rPr>
          <w:del w:id="35" w:author="Arushri Swarup" w:date="2017-02-16T11:33:00Z"/>
          <w:rFonts w:ascii="Times New Roman" w:eastAsia="Times New Roman" w:hAnsi="Times New Roman" w:cs="Times New Roman"/>
          <w:color w:val="auto"/>
          <w:sz w:val="24"/>
          <w:szCs w:val="24"/>
        </w:rPr>
      </w:pPr>
      <w:del w:id="36" w:author="Arushri Swarup" w:date="2017-02-16T11:32:00Z">
        <w:r w:rsidRPr="00032A7F" w:rsidDel="0058605E">
          <w:rPr>
            <w:rFonts w:eastAsia="Times New Roman"/>
            <w:sz w:val="24"/>
            <w:szCs w:val="24"/>
          </w:rPr>
          <w:delText>In order to ensure that results of the survey remain de-identified, all contact information will be kept in a separate password protected spreadsheet from the results of the survey.</w:delText>
        </w:r>
      </w:del>
    </w:p>
    <w:p w:rsidR="00032A7F" w:rsidRPr="00032A7F" w:rsidDel="0058605E" w:rsidRDefault="00032A7F" w:rsidP="00032A7F">
      <w:pPr>
        <w:spacing w:line="240" w:lineRule="auto"/>
        <w:jc w:val="both"/>
        <w:rPr>
          <w:del w:id="37" w:author="Arushri Swarup" w:date="2017-02-16T11:33:00Z"/>
          <w:rFonts w:ascii="Times New Roman" w:eastAsia="Times New Roman" w:hAnsi="Times New Roman" w:cs="Times New Roman"/>
          <w:color w:val="auto"/>
          <w:sz w:val="24"/>
          <w:szCs w:val="24"/>
        </w:rPr>
      </w:pPr>
    </w:p>
    <w:p w:rsidR="00000000" w:rsidRDefault="00A60504">
      <w:pPr>
        <w:spacing w:line="240" w:lineRule="auto"/>
        <w:jc w:val="both"/>
        <w:rPr>
          <w:ins w:id="38" w:author="Arushri Swarup" w:date="2017-02-16T11:33:00Z"/>
          <w:rFonts w:eastAsia="Times New Roman"/>
          <w:sz w:val="24"/>
          <w:szCs w:val="24"/>
        </w:rPr>
        <w:pPrChange w:id="39" w:author="Arushri Swarup" w:date="2017-02-16T11:33:00Z">
          <w:pPr>
            <w:spacing w:after="240" w:line="240" w:lineRule="auto"/>
            <w:jc w:val="both"/>
          </w:pPr>
        </w:pPrChange>
      </w:pPr>
      <w:r>
        <w:rPr>
          <w:rFonts w:eastAsia="Times New Roman"/>
          <w:sz w:val="24"/>
          <w:szCs w:val="24"/>
        </w:rPr>
        <w:t>The Needs Assessment Survey</w:t>
      </w:r>
      <w:r w:rsidR="00032A7F" w:rsidRPr="00032A7F">
        <w:rPr>
          <w:rFonts w:eastAsia="Times New Roman"/>
          <w:sz w:val="24"/>
          <w:szCs w:val="24"/>
        </w:rPr>
        <w:t xml:space="preserve"> portion </w:t>
      </w:r>
      <w:r>
        <w:rPr>
          <w:rFonts w:eastAsia="Times New Roman"/>
          <w:sz w:val="24"/>
          <w:szCs w:val="24"/>
        </w:rPr>
        <w:t xml:space="preserve">of this protocol </w:t>
      </w:r>
      <w:r w:rsidR="00032A7F" w:rsidRPr="00032A7F">
        <w:rPr>
          <w:rFonts w:eastAsia="Times New Roman"/>
          <w:sz w:val="24"/>
          <w:szCs w:val="24"/>
        </w:rPr>
        <w:t>has only surgeon participants. The survey responses will remain anonymous to the researchers and consent will be implied if the survey is filled out and received by the research team.</w:t>
      </w:r>
    </w:p>
    <w:p w:rsidR="00000000" w:rsidRDefault="00682A49">
      <w:pPr>
        <w:spacing w:line="240" w:lineRule="auto"/>
        <w:jc w:val="both"/>
        <w:rPr>
          <w:rFonts w:ascii="Times New Roman" w:eastAsia="Times New Roman" w:hAnsi="Times New Roman" w:cs="Times New Roman"/>
          <w:color w:val="auto"/>
          <w:sz w:val="24"/>
          <w:szCs w:val="24"/>
        </w:rPr>
        <w:pPrChange w:id="40" w:author="Arushri Swarup" w:date="2017-02-16T11:33:00Z">
          <w:pPr>
            <w:spacing w:after="240" w:line="240" w:lineRule="auto"/>
            <w:jc w:val="both"/>
          </w:pPr>
        </w:pPrChange>
      </w:pP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Questionnaire:</w:t>
      </w:r>
    </w:p>
    <w:p w:rsidR="00032A7F" w:rsidRDefault="00032A7F" w:rsidP="00032A7F">
      <w:pPr>
        <w:spacing w:line="240" w:lineRule="auto"/>
        <w:jc w:val="both"/>
        <w:rPr>
          <w:rFonts w:eastAsia="Times New Roman"/>
          <w:sz w:val="24"/>
          <w:szCs w:val="24"/>
        </w:rPr>
      </w:pPr>
      <w:r w:rsidRPr="00032A7F">
        <w:rPr>
          <w:rFonts w:eastAsia="Times New Roman"/>
          <w:sz w:val="24"/>
          <w:szCs w:val="24"/>
        </w:rPr>
        <w:t>Refer to</w:t>
      </w:r>
      <w:ins w:id="41" w:author="Arushri Swarup" w:date="2017-02-11T14:24:00Z">
        <w:r w:rsidR="006F571B">
          <w:rPr>
            <w:rFonts w:eastAsia="Times New Roman"/>
            <w:sz w:val="24"/>
            <w:szCs w:val="24"/>
          </w:rPr>
          <w:t xml:space="preserve"> </w:t>
        </w:r>
        <w:r w:rsidR="006F571B">
          <w:rPr>
            <w:rFonts w:eastAsia="Times New Roman"/>
            <w:i/>
            <w:sz w:val="24"/>
            <w:szCs w:val="24"/>
          </w:rPr>
          <w:t xml:space="preserve">Needs Assessment Survey </w:t>
        </w:r>
      </w:ins>
      <w:ins w:id="42" w:author="Arushri Swarup" w:date="2017-02-11T14:25:00Z">
        <w:r w:rsidR="006F571B">
          <w:rPr>
            <w:rFonts w:eastAsia="Times New Roman"/>
            <w:sz w:val="24"/>
            <w:szCs w:val="24"/>
          </w:rPr>
          <w:t xml:space="preserve">and </w:t>
        </w:r>
        <w:r w:rsidR="006F571B">
          <w:rPr>
            <w:rFonts w:eastAsia="Times New Roman"/>
            <w:i/>
            <w:sz w:val="24"/>
            <w:szCs w:val="24"/>
          </w:rPr>
          <w:t xml:space="preserve">Needs Assessment Questionnaire </w:t>
        </w:r>
        <w:proofErr w:type="spellStart"/>
        <w:r w:rsidR="006F571B">
          <w:rPr>
            <w:rFonts w:eastAsia="Times New Roman"/>
            <w:sz w:val="24"/>
            <w:szCs w:val="24"/>
          </w:rPr>
          <w:t>documents</w:t>
        </w:r>
      </w:ins>
      <w:del w:id="43" w:author="Arushri Swarup" w:date="2017-02-11T14:25:00Z">
        <w:r w:rsidRPr="00032A7F" w:rsidDel="006F571B">
          <w:rPr>
            <w:rFonts w:eastAsia="Times New Roman"/>
            <w:sz w:val="24"/>
            <w:szCs w:val="24"/>
          </w:rPr>
          <w:delText xml:space="preserve"> Appendix A </w:delText>
        </w:r>
      </w:del>
      <w:r w:rsidRPr="00032A7F">
        <w:rPr>
          <w:rFonts w:eastAsia="Times New Roman"/>
          <w:sz w:val="24"/>
          <w:szCs w:val="24"/>
        </w:rPr>
        <w:t>f</w:t>
      </w:r>
      <w:r w:rsidR="00C5287F">
        <w:rPr>
          <w:rFonts w:eastAsia="Times New Roman"/>
          <w:sz w:val="24"/>
          <w:szCs w:val="24"/>
        </w:rPr>
        <w:t>or</w:t>
      </w:r>
      <w:proofErr w:type="spellEnd"/>
      <w:r w:rsidR="00C5287F">
        <w:rPr>
          <w:rFonts w:eastAsia="Times New Roman"/>
          <w:sz w:val="24"/>
          <w:szCs w:val="24"/>
        </w:rPr>
        <w:t xml:space="preserve"> the survey details and </w:t>
      </w:r>
      <w:del w:id="44" w:author="Arushri Swarup" w:date="2017-02-11T14:25:00Z">
        <w:r w:rsidR="00C5287F" w:rsidDel="006F571B">
          <w:rPr>
            <w:rFonts w:eastAsia="Times New Roman"/>
            <w:sz w:val="24"/>
            <w:szCs w:val="24"/>
          </w:rPr>
          <w:delText>Appendix C for the survey</w:delText>
        </w:r>
      </w:del>
      <w:ins w:id="45" w:author="Arushri Swarup" w:date="2017-02-11T14:25:00Z">
        <w:r w:rsidR="006F571B">
          <w:rPr>
            <w:rFonts w:eastAsia="Times New Roman"/>
            <w:sz w:val="24"/>
            <w:szCs w:val="24"/>
          </w:rPr>
          <w:t>questionnaire</w:t>
        </w:r>
      </w:ins>
      <w:r w:rsidR="00C5287F">
        <w:rPr>
          <w:rFonts w:eastAsia="Times New Roman"/>
          <w:sz w:val="24"/>
          <w:szCs w:val="24"/>
        </w:rPr>
        <w:t>.</w:t>
      </w:r>
    </w:p>
    <w:p w:rsidR="00804407" w:rsidRPr="00032A7F" w:rsidRDefault="00804407"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2: Time Flow Study:</w:t>
      </w:r>
    </w:p>
    <w:p w:rsidR="00032A7F" w:rsidRDefault="00032A7F" w:rsidP="00032A7F">
      <w:pPr>
        <w:spacing w:after="240" w:line="240" w:lineRule="auto"/>
        <w:jc w:val="both"/>
        <w:rPr>
          <w:rFonts w:eastAsia="Times New Roman"/>
          <w:sz w:val="24"/>
          <w:szCs w:val="24"/>
        </w:rPr>
      </w:pPr>
      <w:r w:rsidRPr="00032A7F">
        <w:rPr>
          <w:rFonts w:eastAsia="Times New Roman"/>
          <w:sz w:val="24"/>
          <w:szCs w:val="24"/>
        </w:rPr>
        <w:t>Time flow studies aim to analyze the efficiency of procedures, and have been used for many purposes in surgery, including MRI-guided angioplasty workflow and operating room setup dedicated for minimally invasive laparoscopic surgery</w:t>
      </w:r>
      <w:r w:rsidR="00E46C56">
        <w:rPr>
          <w:rFonts w:eastAsia="Times New Roman"/>
          <w:sz w:val="24"/>
          <w:szCs w:val="24"/>
        </w:rPr>
        <w:t xml:space="preserve"> </w:t>
      </w:r>
      <w:r w:rsidR="00235279">
        <w:rPr>
          <w:rFonts w:eastAsia="Times New Roman"/>
          <w:sz w:val="24"/>
          <w:szCs w:val="24"/>
        </w:rPr>
        <w:fldChar w:fldCharType="begin" w:fldLock="1"/>
      </w:r>
      <w:r w:rsidR="00E46C56">
        <w:rPr>
          <w:rFonts w:eastAsia="Times New Roman"/>
          <w:sz w:val="24"/>
          <w:szCs w:val="24"/>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"[14]", "plainTextFormattedCitation" : "[14]", "previouslyFormattedCitation" : "[14]" }, "properties" : { "noteIndex" : 0 }, "schema" : "https://github.com/citation-style-language/schema/raw/master/csl-citation.json" }</w:instrText>
      </w:r>
      <w:r w:rsidR="00235279">
        <w:rPr>
          <w:rFonts w:eastAsia="Times New Roman"/>
          <w:sz w:val="24"/>
          <w:szCs w:val="24"/>
        </w:rPr>
        <w:fldChar w:fldCharType="separate"/>
      </w:r>
      <w:r w:rsidR="00E46C56" w:rsidRPr="00E46C56">
        <w:rPr>
          <w:rFonts w:eastAsia="Times New Roman"/>
          <w:noProof/>
          <w:sz w:val="24"/>
          <w:szCs w:val="24"/>
        </w:rPr>
        <w:t>[14]</w:t>
      </w:r>
      <w:r w:rsidR="00235279">
        <w:rPr>
          <w:rFonts w:eastAsia="Times New Roman"/>
          <w:sz w:val="24"/>
          <w:szCs w:val="24"/>
        </w:rPr>
        <w:fldChar w:fldCharType="end"/>
      </w:r>
      <w:r w:rsidR="00E46C56">
        <w:rPr>
          <w:rFonts w:eastAsia="Times New Roman"/>
          <w:sz w:val="24"/>
          <w:szCs w:val="24"/>
        </w:rPr>
        <w:t xml:space="preserve"> </w:t>
      </w:r>
      <w:r w:rsidR="00235279">
        <w:rPr>
          <w:rFonts w:eastAsia="Times New Roman"/>
          <w:sz w:val="24"/>
          <w:szCs w:val="24"/>
        </w:rPr>
        <w:fldChar w:fldCharType="begin" w:fldLock="1"/>
      </w:r>
      <w:r w:rsidR="00E46C56">
        <w:rPr>
          <w:rFonts w:eastAsia="Times New Roman"/>
          <w:sz w:val="24"/>
          <w:szCs w:val="24"/>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"[15]", "plainTextFormattedCitation" : "[15]" }, "properties" : { "noteIndex" : 0 }, "schema" : "https://github.com/citation-style-language/schema/raw/master/csl-citation.json" }</w:instrText>
      </w:r>
      <w:r w:rsidR="00235279">
        <w:rPr>
          <w:rFonts w:eastAsia="Times New Roman"/>
          <w:sz w:val="24"/>
          <w:szCs w:val="24"/>
        </w:rPr>
        <w:fldChar w:fldCharType="separate"/>
      </w:r>
      <w:r w:rsidR="00E46C56" w:rsidRPr="00E46C56">
        <w:rPr>
          <w:rFonts w:eastAsia="Times New Roman"/>
          <w:noProof/>
          <w:sz w:val="24"/>
          <w:szCs w:val="24"/>
        </w:rPr>
        <w:t>[15]</w:t>
      </w:r>
      <w:r w:rsidR="00235279">
        <w:rPr>
          <w:rFonts w:eastAsia="Times New Roman"/>
          <w:sz w:val="24"/>
          <w:szCs w:val="24"/>
        </w:rPr>
        <w:fldChar w:fldCharType="end"/>
      </w:r>
      <w:r w:rsidRPr="00032A7F">
        <w:rPr>
          <w:rFonts w:eastAsia="Times New Roman"/>
          <w:sz w:val="24"/>
          <w:szCs w:val="24"/>
        </w:rPr>
        <w:t>. This study will assess the feasibility and efficiency of endoscopic ear surgery using the same method.</w:t>
      </w:r>
    </w:p>
    <w:p w:rsidR="00A60504" w:rsidRPr="00032A7F" w:rsidRDefault="00A60504" w:rsidP="00032A7F">
      <w:pPr>
        <w:spacing w:after="240" w:line="240" w:lineRule="auto"/>
        <w:jc w:val="both"/>
        <w:rPr>
          <w:rFonts w:ascii="Times New Roman" w:eastAsia="Times New Roman" w:hAnsi="Times New Roman" w:cs="Times New Roman"/>
          <w:color w:val="auto"/>
          <w:sz w:val="24"/>
          <w:szCs w:val="24"/>
        </w:rPr>
      </w:pPr>
      <w:bookmarkStart w:id="46" w:name="_GoBack"/>
      <w:bookmarkEnd w:id="46"/>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Design (General Overview):</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analysis will be recorded by the </w:t>
      </w:r>
      <w:proofErr w:type="spellStart"/>
      <w:r w:rsidRPr="00032A7F">
        <w:rPr>
          <w:rFonts w:eastAsia="Times New Roman"/>
          <w:sz w:val="24"/>
          <w:szCs w:val="24"/>
        </w:rPr>
        <w:t>MASc</w:t>
      </w:r>
      <w:proofErr w:type="spellEnd"/>
      <w:r w:rsidRPr="00032A7F">
        <w:rPr>
          <w:rFonts w:eastAsia="Times New Roman"/>
          <w:sz w:val="24"/>
          <w:szCs w:val="24"/>
        </w:rPr>
        <w:t xml:space="preserve"> student during ear surgery.  The surgery will be divided into steps, described </w:t>
      </w:r>
      <w:r w:rsidR="00E509E1">
        <w:rPr>
          <w:rFonts w:eastAsia="Times New Roman"/>
          <w:sz w:val="24"/>
          <w:szCs w:val="24"/>
        </w:rPr>
        <w:t xml:space="preserve">in the </w:t>
      </w:r>
      <w:del w:id="47" w:author="Arushri Swarup" w:date="2017-02-11T14:23:00Z">
        <w:r w:rsidR="00E509E1" w:rsidDel="006F571B">
          <w:rPr>
            <w:rFonts w:eastAsia="Times New Roman"/>
            <w:sz w:val="24"/>
            <w:szCs w:val="24"/>
          </w:rPr>
          <w:delText xml:space="preserve">data collection form located in Appendix </w:delText>
        </w:r>
        <w:r w:rsidR="00235279" w:rsidRPr="00235279">
          <w:rPr>
            <w:rFonts w:eastAsia="Times New Roman"/>
            <w:i/>
            <w:sz w:val="24"/>
            <w:szCs w:val="24"/>
            <w:rPrChange w:id="48" w:author="Arushri Swarup" w:date="2017-02-11T14:23:00Z">
              <w:rPr>
                <w:rFonts w:eastAsia="Times New Roman"/>
                <w:sz w:val="24"/>
                <w:szCs w:val="24"/>
              </w:rPr>
            </w:rPrChange>
          </w:rPr>
          <w:delText>B</w:delText>
        </w:r>
      </w:del>
      <w:ins w:id="49" w:author="Arushri Swarup" w:date="2017-02-11T14:23:00Z">
        <w:r w:rsidR="00235279" w:rsidRPr="00235279">
          <w:rPr>
            <w:rFonts w:eastAsia="Times New Roman"/>
            <w:i/>
            <w:sz w:val="24"/>
            <w:szCs w:val="24"/>
            <w:rPrChange w:id="50" w:author="Arushri Swarup" w:date="2017-02-11T14:23:00Z">
              <w:rPr>
                <w:rFonts w:eastAsia="Times New Roman"/>
                <w:sz w:val="24"/>
                <w:szCs w:val="24"/>
              </w:rPr>
            </w:rPrChange>
          </w:rPr>
          <w:t>Data Collection Form</w:t>
        </w:r>
        <w:r w:rsidR="006F571B">
          <w:rPr>
            <w:rFonts w:eastAsia="Times New Roman"/>
            <w:sz w:val="24"/>
            <w:szCs w:val="24"/>
          </w:rPr>
          <w:t xml:space="preserve"> document</w:t>
        </w:r>
      </w:ins>
      <w:r w:rsidRPr="00032A7F">
        <w:rPr>
          <w:rFonts w:eastAsia="Times New Roman"/>
          <w:sz w:val="24"/>
          <w:szCs w:val="24"/>
        </w:rPr>
        <w:t xml:space="preserve">. The type of instruments used during the different steps and the number of changes between instruments will also be noted. These observations will lead to an appreciation of the ergonomic requirements of instruments and the design advantages of different instruments for specific maneuvers.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Participants</w:t>
      </w:r>
      <w:r w:rsidR="00A60504">
        <w:rPr>
          <w:rFonts w:eastAsia="Times New Roman"/>
          <w:i/>
          <w:iCs/>
          <w:sz w:val="24"/>
          <w:szCs w:val="24"/>
        </w:rPr>
        <w:t>:</w:t>
      </w:r>
    </w:p>
    <w:p w:rsidR="00032A7F" w:rsidRPr="003C6501"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study will include two kinds of participants: patients, who will be </w:t>
      </w:r>
      <w:r w:rsidRPr="003C6501">
        <w:rPr>
          <w:rFonts w:eastAsia="Times New Roman"/>
          <w:sz w:val="24"/>
          <w:szCs w:val="24"/>
        </w:rPr>
        <w:t>undergoing ear surgery, and surgeons, who will be performing the ear surgery.</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Participant Recruitment</w:t>
      </w:r>
      <w:r w:rsidR="00A60504">
        <w:rPr>
          <w:rFonts w:eastAsia="Times New Roman"/>
          <w:i/>
          <w:iCs/>
          <w:sz w:val="24"/>
          <w:szCs w:val="24"/>
        </w:rPr>
        <w:t>:</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The PI’s colleagues in otolaryngology are interested in this project and would also like to improve their experience with TEES. Three additional surgeons from </w:t>
      </w:r>
      <w:proofErr w:type="spellStart"/>
      <w:r>
        <w:rPr>
          <w:rFonts w:eastAsia="Times New Roman"/>
          <w:sz w:val="24"/>
          <w:szCs w:val="24"/>
        </w:rPr>
        <w:t>SickKids</w:t>
      </w:r>
      <w:proofErr w:type="spellEnd"/>
      <w:r>
        <w:rPr>
          <w:rFonts w:eastAsia="Times New Roman"/>
          <w:sz w:val="24"/>
          <w:szCs w:val="24"/>
        </w:rPr>
        <w:t xml:space="preserve"> and one from Toronto General Hospital have expressed interest in participating in this study.</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Inclusion criteria</w:t>
      </w:r>
      <w:r w:rsidR="00A60504">
        <w:rPr>
          <w:rFonts w:eastAsia="Times New Roman"/>
          <w:i/>
          <w:iCs/>
          <w:sz w:val="24"/>
          <w:szCs w:val="24"/>
        </w:rPr>
        <w:t>:</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Patient participants: 40 surgical patients, who require </w:t>
      </w:r>
      <w:proofErr w:type="spellStart"/>
      <w:r>
        <w:rPr>
          <w:rFonts w:eastAsia="Times New Roman"/>
          <w:sz w:val="24"/>
          <w:szCs w:val="24"/>
        </w:rPr>
        <w:t>cholesteatoma</w:t>
      </w:r>
      <w:proofErr w:type="spellEnd"/>
      <w:r>
        <w:rPr>
          <w:rFonts w:eastAsia="Times New Roman"/>
          <w:sz w:val="24"/>
          <w:szCs w:val="24"/>
        </w:rPr>
        <w:t xml:space="preserve"> surgery or </w:t>
      </w:r>
      <w:proofErr w:type="spellStart"/>
      <w:r>
        <w:rPr>
          <w:rFonts w:eastAsia="Times New Roman"/>
          <w:sz w:val="24"/>
          <w:szCs w:val="24"/>
        </w:rPr>
        <w:t>tympanoplasty</w:t>
      </w:r>
      <w:proofErr w:type="spellEnd"/>
      <w:r>
        <w:rPr>
          <w:rFonts w:eastAsia="Times New Roman"/>
          <w:sz w:val="24"/>
          <w:szCs w:val="24"/>
        </w:rPr>
        <w:t xml:space="preserve"> (surgical repair of perforated ear drum).</w:t>
      </w:r>
    </w:p>
    <w:p w:rsidR="002C25F2" w:rsidRDefault="00AC69A0" w:rsidP="00A60504">
      <w:pPr>
        <w:spacing w:after="240" w:line="240" w:lineRule="auto"/>
        <w:jc w:val="both"/>
        <w:rPr>
          <w:ins w:id="51" w:author="Arushri Swarup" w:date="2017-02-11T14:39:00Z"/>
          <w:rFonts w:eastAsia="Times New Roman"/>
          <w:sz w:val="24"/>
          <w:szCs w:val="24"/>
        </w:rPr>
      </w:pPr>
      <w:r>
        <w:rPr>
          <w:rFonts w:eastAsia="Times New Roman"/>
          <w:sz w:val="24"/>
          <w:szCs w:val="24"/>
        </w:rPr>
        <w:lastRenderedPageBreak/>
        <w:t xml:space="preserve">Surgeon participants: </w:t>
      </w:r>
      <w:r w:rsidR="00A60504">
        <w:rPr>
          <w:rFonts w:eastAsia="Times New Roman"/>
          <w:sz w:val="24"/>
          <w:szCs w:val="24"/>
        </w:rPr>
        <w:t>Five</w:t>
      </w:r>
      <w:r>
        <w:rPr>
          <w:rFonts w:eastAsia="Times New Roman"/>
          <w:sz w:val="24"/>
          <w:szCs w:val="24"/>
        </w:rPr>
        <w:t xml:space="preserve"> surgeons with more than one year of experience in endoscopic ear surgery. The PI, three additional surgeons from </w:t>
      </w:r>
      <w:proofErr w:type="spellStart"/>
      <w:r>
        <w:rPr>
          <w:rFonts w:eastAsia="Times New Roman"/>
          <w:sz w:val="24"/>
          <w:szCs w:val="24"/>
        </w:rPr>
        <w:t>SickKids</w:t>
      </w:r>
      <w:proofErr w:type="spellEnd"/>
      <w:r>
        <w:rPr>
          <w:rFonts w:eastAsia="Times New Roman"/>
          <w:sz w:val="24"/>
          <w:szCs w:val="24"/>
        </w:rPr>
        <w:t xml:space="preserve"> and one surgeon from Toronto General Hospital will be asked to participate.</w:t>
      </w:r>
    </w:p>
    <w:p w:rsidR="002C25F2" w:rsidRPr="003C6501" w:rsidRDefault="002C25F2" w:rsidP="00A60504">
      <w:pPr>
        <w:spacing w:after="240" w:line="240" w:lineRule="auto"/>
        <w:jc w:val="both"/>
        <w:rPr>
          <w:rFonts w:ascii="Times New Roman" w:eastAsia="Times New Roman" w:hAnsi="Times New Roman" w:cs="Times New Roman"/>
          <w:color w:val="auto"/>
          <w:sz w:val="24"/>
          <w:szCs w:val="24"/>
        </w:rPr>
      </w:pPr>
      <w:ins w:id="52" w:author="Arushri Swarup" w:date="2017-02-11T14:39:00Z">
        <w:r>
          <w:t xml:space="preserve">The PI, Dr. Adrian James, is also a study participant. </w:t>
        </w:r>
      </w:ins>
      <w:ins w:id="53" w:author="Arushri Swarup" w:date="2017-02-16T10:38:00Z">
        <w:r w:rsidR="001C22AF">
          <w:t xml:space="preserve">It is necessary to include him as there are few other experienced practitioners of this technique.  </w:t>
        </w:r>
      </w:ins>
      <w:ins w:id="54" w:author="Arushri Swarup" w:date="2017-02-16T10:39:00Z">
        <w:r w:rsidR="001C22AF">
          <w:t>His inclusion as a participant will not affect the integrity of the study: his</w:t>
        </w:r>
      </w:ins>
      <w:ins w:id="55" w:author="Arushri Swarup" w:date="2017-02-11T14:39:00Z">
        <w:del w:id="56" w:author="Arushri Swarup" w:date="2017-02-16T10:39:00Z">
          <w:r w:rsidDel="001C22AF">
            <w:delText>Dr. James’</w:delText>
          </w:r>
        </w:del>
        <w:r>
          <w:t xml:space="preserve"> motivation for conducting this research is to </w:t>
        </w:r>
        <w:del w:id="57" w:author="Arushri Swarup" w:date="2017-02-16T10:37:00Z">
          <w:r w:rsidDel="001C22AF">
            <w:delText>make</w:delText>
          </w:r>
        </w:del>
      </w:ins>
      <w:ins w:id="58" w:author="Arushri Swarup" w:date="2017-02-16T10:37:00Z">
        <w:r w:rsidR="001C22AF">
          <w:t>improve</w:t>
        </w:r>
      </w:ins>
      <w:ins w:id="59" w:author="Arushri Swarup" w:date="2017-02-11T14:39:00Z">
        <w:r>
          <w:t xml:space="preserve"> </w:t>
        </w:r>
        <w:proofErr w:type="gramStart"/>
        <w:r>
          <w:t>TEES</w:t>
        </w:r>
        <w:proofErr w:type="gramEnd"/>
        <w:r>
          <w:t xml:space="preserve"> instrument</w:t>
        </w:r>
        <w:del w:id="60" w:author="Arushri Swarup" w:date="2017-02-16T10:40:00Z">
          <w:r w:rsidDel="001C22AF">
            <w:delText>s</w:delText>
          </w:r>
        </w:del>
        <w:r>
          <w:t xml:space="preserve"> </w:t>
        </w:r>
        <w:del w:id="61" w:author="Arushri Swarup" w:date="2017-02-16T10:37:00Z">
          <w:r w:rsidDel="001C22AF">
            <w:delText>better</w:delText>
          </w:r>
        </w:del>
      </w:ins>
      <w:ins w:id="62" w:author="Arushri Swarup" w:date="2017-02-16T10:37:00Z">
        <w:r w:rsidR="001C22AF">
          <w:t>design</w:t>
        </w:r>
      </w:ins>
      <w:ins w:id="63" w:author="Arushri Swarup" w:date="2017-02-16T10:39:00Z">
        <w:r w:rsidR="001C22AF">
          <w:t xml:space="preserve"> so he </w:t>
        </w:r>
      </w:ins>
      <w:ins w:id="64" w:author="Arushri Swarup" w:date="2017-02-16T10:41:00Z">
        <w:r w:rsidR="001C22AF">
          <w:t xml:space="preserve">would not benefit from any personal </w:t>
        </w:r>
      </w:ins>
      <w:ins w:id="65" w:author="Arushri Swarup" w:date="2017-02-16T10:40:00Z">
        <w:r w:rsidR="001C22AF">
          <w:t>bias</w:t>
        </w:r>
      </w:ins>
      <w:ins w:id="66" w:author="Arushri Swarup" w:date="2017-02-16T10:41:00Z">
        <w:r w:rsidR="001C22AF">
          <w:t>es</w:t>
        </w:r>
      </w:ins>
      <w:ins w:id="67" w:author="Arushri Swarup" w:date="2017-02-16T10:40:00Z">
        <w:r w:rsidR="001C22AF">
          <w:t xml:space="preserve"> that </w:t>
        </w:r>
      </w:ins>
      <w:ins w:id="68" w:author="Arushri Swarup" w:date="2017-02-16T10:41:00Z">
        <w:r w:rsidR="001C22AF">
          <w:t>might interfere with the integrity of the study.</w:t>
        </w:r>
      </w:ins>
      <w:ins w:id="69" w:author="Arushri Swarup" w:date="2017-02-16T10:40:00Z">
        <w:r w:rsidR="001C22AF">
          <w:t xml:space="preserve"> </w:t>
        </w:r>
      </w:ins>
      <w:ins w:id="70" w:author="Arushri Swarup" w:date="2017-02-11T14:39:00Z">
        <w:del w:id="71" w:author="Arushri Swarup" w:date="2017-02-16T10:41:00Z">
          <w:r w:rsidDel="001C22AF">
            <w:delText xml:space="preserve">. Therefore, it would not be advantageous </w:delText>
          </w:r>
        </w:del>
      </w:ins>
      <w:ins w:id="72" w:author="Arushri Swarup" w:date="2017-02-11T14:40:00Z">
        <w:del w:id="73" w:author="Arushri Swarup" w:date="2017-02-16T10:41:00Z">
          <w:r w:rsidDel="001C22AF">
            <w:delText>for</w:delText>
          </w:r>
        </w:del>
      </w:ins>
      <w:ins w:id="74" w:author="Arushri Swarup" w:date="2017-02-11T14:39:00Z">
        <w:del w:id="75" w:author="Arushri Swarup" w:date="2017-02-16T10:41:00Z">
          <w:r w:rsidDel="001C22AF">
            <w:delText xml:space="preserve"> the study if Dr. James </w:delText>
          </w:r>
        </w:del>
      </w:ins>
      <w:ins w:id="76" w:author="Arushri Swarup" w:date="2017-02-11T14:40:00Z">
        <w:del w:id="77" w:author="Arushri Swarup" w:date="2017-02-16T10:41:00Z">
          <w:r w:rsidDel="001C22AF">
            <w:delText>affecting the integrity of</w:delText>
          </w:r>
        </w:del>
      </w:ins>
      <w:ins w:id="78" w:author="Arushri Swarup" w:date="2017-02-11T14:39:00Z">
        <w:del w:id="79" w:author="Arushri Swarup" w:date="2017-02-16T10:41:00Z">
          <w:r w:rsidDel="001C22AF">
            <w:delText xml:space="preserve"> his results </w:delText>
          </w:r>
        </w:del>
      </w:ins>
      <w:ins w:id="80" w:author="Arushri Swarup" w:date="2017-02-11T14:40:00Z">
        <w:del w:id="81" w:author="Arushri Swarup" w:date="2017-02-16T10:41:00Z">
          <w:r w:rsidDel="001C22AF">
            <w:delText>because</w:delText>
          </w:r>
        </w:del>
      </w:ins>
      <w:ins w:id="82" w:author="Arushri Swarup" w:date="2017-02-11T14:39:00Z">
        <w:del w:id="83" w:author="Arushri Swarup" w:date="2017-02-16T10:41:00Z">
          <w:r w:rsidDel="001C22AF">
            <w:delText xml:space="preserve"> the results aim to capture the current status of endoscopic ear surgery to make better tools. </w:delText>
          </w:r>
        </w:del>
        <w:r>
          <w:t xml:space="preserve">There is </w:t>
        </w:r>
        <w:del w:id="84" w:author="Arushri Swarup" w:date="2017-02-16T10:42:00Z">
          <w:r w:rsidDel="001C22AF">
            <w:delText>also no monetary income</w:delText>
          </w:r>
        </w:del>
      </w:ins>
      <w:ins w:id="85" w:author="Arushri Swarup" w:date="2017-02-16T10:42:00Z">
        <w:r w:rsidR="001C22AF">
          <w:t>no financial conflict of interest as this project is run as a not-for-profit endeavour.</w:t>
        </w:r>
      </w:ins>
      <w:ins w:id="86" w:author="Arushri Swarup" w:date="2017-02-11T14:39:00Z">
        <w:del w:id="87" w:author="Arushri Swarup" w:date="2017-02-16T10:42:00Z">
          <w:r w:rsidDel="001C22AF">
            <w:delText xml:space="preserve"> as a result of this study so affecting the integrity of the results would not be advantageous in a monetary standpoint.</w:delText>
          </w:r>
        </w:del>
      </w:ins>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Exclusion criteria</w:t>
      </w:r>
    </w:p>
    <w:p w:rsidR="00032A7F" w:rsidRPr="003C6501" w:rsidRDefault="00AC69A0" w:rsidP="00A60504">
      <w:pPr>
        <w:spacing w:after="240" w:line="240" w:lineRule="auto"/>
        <w:jc w:val="both"/>
        <w:rPr>
          <w:rFonts w:ascii="Times New Roman" w:eastAsia="Times New Roman" w:hAnsi="Times New Roman" w:cs="Times New Roman"/>
          <w:color w:val="auto"/>
          <w:sz w:val="24"/>
          <w:szCs w:val="24"/>
        </w:rPr>
      </w:pPr>
      <w:proofErr w:type="gramStart"/>
      <w:r>
        <w:rPr>
          <w:rFonts w:eastAsia="Times New Roman"/>
          <w:sz w:val="24"/>
          <w:szCs w:val="24"/>
        </w:rPr>
        <w:t>Residents and fellows who are in training.</w:t>
      </w:r>
      <w:proofErr w:type="gramEnd"/>
      <w:r>
        <w:rPr>
          <w:rFonts w:eastAsia="Times New Roman"/>
          <w:sz w:val="24"/>
          <w:szCs w:val="24"/>
        </w:rPr>
        <w:t xml:space="preserve">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Study intervention</w:t>
      </w:r>
    </w:p>
    <w:p w:rsidR="00032A7F" w:rsidRPr="00032A7F"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Each surgeon will be observed and recorded performing ten operations. The steps that are recorded will be performed by the experienced surgeon who has given consent for the study. The time and number of instruments changed will be recorded for the steps outlined in the </w:t>
      </w:r>
      <w:r w:rsidR="00235279" w:rsidRPr="00235279">
        <w:rPr>
          <w:rFonts w:eastAsia="Times New Roman"/>
          <w:i/>
          <w:sz w:val="24"/>
          <w:szCs w:val="24"/>
          <w:rPrChange w:id="88" w:author="Arushri Swarup" w:date="2017-02-11T14:24:00Z">
            <w:rPr>
              <w:rFonts w:eastAsia="Times New Roman"/>
              <w:sz w:val="24"/>
              <w:szCs w:val="24"/>
            </w:rPr>
          </w:rPrChange>
        </w:rPr>
        <w:t>Data Collection Form</w:t>
      </w:r>
      <w:ins w:id="89" w:author="Arushri Swarup" w:date="2017-02-11T14:24:00Z">
        <w:r w:rsidR="006F571B">
          <w:rPr>
            <w:rFonts w:eastAsia="Times New Roman"/>
            <w:sz w:val="24"/>
            <w:szCs w:val="24"/>
          </w:rPr>
          <w:t xml:space="preserve"> document.</w:t>
        </w:r>
      </w:ins>
      <w:del w:id="90" w:author="Arushri Swarup" w:date="2017-02-11T14:24:00Z">
        <w:r w:rsidDel="006F571B">
          <w:rPr>
            <w:rFonts w:eastAsia="Times New Roman"/>
            <w:sz w:val="24"/>
            <w:szCs w:val="24"/>
          </w:rPr>
          <w:delText>, included in Appendix B.</w:delText>
        </w:r>
      </w:del>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Outcome measures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following outcomes will be measured: duration of the surgical steps described above and the number of times the surgeon changes the tool he/she is using during the step.</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Statistical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Ethical concerns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identity of the surgeon will not be linked to the time flow data, to ensure there is no risk of participant embarrassment regarding surgical efficiency compared with peers.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lastRenderedPageBreak/>
        <w:t>Budget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total budget is given in the table below.</w:t>
      </w:r>
    </w:p>
    <w:tbl>
      <w:tblPr>
        <w:tblW w:w="0" w:type="auto"/>
        <w:tblCellMar>
          <w:top w:w="15" w:type="dxa"/>
          <w:left w:w="15" w:type="dxa"/>
          <w:bottom w:w="15" w:type="dxa"/>
          <w:right w:w="15" w:type="dxa"/>
        </w:tblCellMar>
        <w:tblLook w:val="04A0"/>
      </w:tblPr>
      <w:tblGrid>
        <w:gridCol w:w="2104"/>
        <w:gridCol w:w="1511"/>
        <w:gridCol w:w="1351"/>
        <w:gridCol w:w="777"/>
        <w:gridCol w:w="684"/>
        <w:gridCol w:w="1404"/>
      </w:tblGrid>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Personnel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Price/Unit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Qty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Total Cost</w:t>
            </w:r>
          </w:p>
        </w:tc>
      </w:tr>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Master's 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Stipend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23465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11732.5</w:t>
            </w:r>
          </w:p>
        </w:tc>
      </w:tr>
    </w:tbl>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Since this study is observational, it just requires the time of the Master’s student to conduct the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Consent</w:t>
      </w:r>
    </w:p>
    <w:p w:rsidR="00D8071F" w:rsidRPr="00032A7F" w:rsidRDefault="00D8071F"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Patients who are eligible for TEES during their surgery will be asked to fill out a consent form or assent form depending on their capacity. </w:t>
      </w:r>
    </w:p>
    <w:p w:rsidR="00D8071F" w:rsidRDefault="00032A7F" w:rsidP="00032A7F">
      <w:pPr>
        <w:spacing w:after="240" w:line="240" w:lineRule="auto"/>
        <w:jc w:val="both"/>
        <w:rPr>
          <w:rFonts w:eastAsia="Times New Roman"/>
          <w:sz w:val="24"/>
          <w:szCs w:val="24"/>
        </w:rPr>
      </w:pPr>
      <w:r w:rsidRPr="00032A7F">
        <w:rPr>
          <w:rFonts w:eastAsia="Times New Roman"/>
          <w:sz w:val="24"/>
          <w:szCs w:val="24"/>
        </w:rPr>
        <w:t>Consent to participate in this study will also be sought from surgeons.</w:t>
      </w:r>
    </w:p>
    <w:p w:rsidR="0049596C" w:rsidRPr="0049596C" w:rsidRDefault="001F5D7C" w:rsidP="00E46C56">
      <w:pPr>
        <w:widowControl w:val="0"/>
        <w:autoSpaceDE w:val="0"/>
        <w:autoSpaceDN w:val="0"/>
        <w:adjustRightInd w:val="0"/>
        <w:spacing w:line="240" w:lineRule="auto"/>
        <w:ind w:left="640" w:hanging="640"/>
        <w:rPr>
          <w:rFonts w:eastAsia="Times New Roman"/>
          <w:b/>
          <w:sz w:val="24"/>
          <w:szCs w:val="24"/>
        </w:rPr>
      </w:pPr>
      <w:r>
        <w:rPr>
          <w:rFonts w:eastAsia="Times New Roman"/>
          <w:sz w:val="24"/>
          <w:szCs w:val="24"/>
        </w:rPr>
        <w:br w:type="page"/>
      </w:r>
      <w:r w:rsidR="0049596C" w:rsidRPr="0049596C">
        <w:rPr>
          <w:rFonts w:eastAsia="Times New Roman"/>
          <w:b/>
          <w:sz w:val="24"/>
          <w:szCs w:val="24"/>
        </w:rPr>
        <w:lastRenderedPageBreak/>
        <w:t xml:space="preserve">References: </w:t>
      </w:r>
    </w:p>
    <w:p w:rsidR="00E46C56" w:rsidRPr="00E46C56" w:rsidRDefault="00235279" w:rsidP="00E46C56">
      <w:pPr>
        <w:widowControl w:val="0"/>
        <w:autoSpaceDE w:val="0"/>
        <w:autoSpaceDN w:val="0"/>
        <w:adjustRightInd w:val="0"/>
        <w:spacing w:line="240" w:lineRule="auto"/>
        <w:ind w:left="640" w:hanging="640"/>
        <w:rPr>
          <w:noProof/>
          <w:sz w:val="24"/>
          <w:szCs w:val="24"/>
        </w:rPr>
      </w:pPr>
      <w:r>
        <w:rPr>
          <w:rFonts w:eastAsia="Times New Roman"/>
          <w:sz w:val="24"/>
          <w:szCs w:val="24"/>
        </w:rPr>
        <w:fldChar w:fldCharType="begin" w:fldLock="1"/>
      </w:r>
      <w:r w:rsidR="001F5D7C">
        <w:rPr>
          <w:rFonts w:eastAsia="Times New Roman"/>
          <w:sz w:val="24"/>
          <w:szCs w:val="24"/>
        </w:rPr>
        <w:instrText xml:space="preserve">ADDIN Mendeley Bibliography CSL_BIBLIOGRAPHY </w:instrText>
      </w:r>
      <w:r>
        <w:rPr>
          <w:rFonts w:eastAsia="Times New Roman"/>
          <w:sz w:val="24"/>
          <w:szCs w:val="24"/>
        </w:rPr>
        <w:fldChar w:fldCharType="separate"/>
      </w:r>
      <w:r w:rsidR="00E46C56" w:rsidRPr="00E46C56">
        <w:rPr>
          <w:noProof/>
          <w:sz w:val="24"/>
          <w:szCs w:val="24"/>
        </w:rPr>
        <w:t>[1]</w:t>
      </w:r>
      <w:r w:rsidR="00E46C56" w:rsidRPr="00E46C56">
        <w:rPr>
          <w:noProof/>
          <w:sz w:val="24"/>
          <w:szCs w:val="24"/>
        </w:rPr>
        <w:tab/>
        <w:t xml:space="preserve">A. L. James, “Endoscopic middle ear surgery in children.,” </w:t>
      </w:r>
      <w:r w:rsidR="00E46C56" w:rsidRPr="00E46C56">
        <w:rPr>
          <w:i/>
          <w:iCs/>
          <w:noProof/>
          <w:sz w:val="24"/>
          <w:szCs w:val="24"/>
        </w:rPr>
        <w:t>Otolaryngol. Clin. North Am.</w:t>
      </w:r>
      <w:r w:rsidR="00E46C56" w:rsidRPr="00E46C56">
        <w:rPr>
          <w:noProof/>
          <w:sz w:val="24"/>
          <w:szCs w:val="24"/>
        </w:rPr>
        <w:t>, vol. 46, no. 2, pp. 233–44, Apr.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[2]</w:t>
      </w:r>
      <w:r w:rsidRPr="00E46C56">
        <w:rPr>
          <w:noProof/>
          <w:sz w:val="24"/>
          <w:szCs w:val="24"/>
        </w:rPr>
        <w:tab/>
        <w:t xml:space="preserve">M. Tarabichi, “Endoscopic Middle Ear Surgery,” </w:t>
      </w:r>
      <w:r w:rsidRPr="00E46C56">
        <w:rPr>
          <w:i/>
          <w:iCs/>
          <w:noProof/>
          <w:sz w:val="24"/>
          <w:szCs w:val="24"/>
        </w:rPr>
        <w:t>Ann. Otol. Rhinol. Laryngol.</w:t>
      </w:r>
      <w:r w:rsidRPr="00E46C56">
        <w:rPr>
          <w:noProof/>
          <w:sz w:val="24"/>
          <w:szCs w:val="24"/>
        </w:rPr>
        <w:t>, vol. 108, no. 1, pp. 39–46, 1999.</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[3]</w:t>
      </w:r>
      <w:r w:rsidRPr="00E46C56">
        <w:rPr>
          <w:noProof/>
          <w:sz w:val="24"/>
          <w:szCs w:val="24"/>
        </w:rPr>
        <w:tab/>
        <w:t xml:space="preserve">M. Yong, T. Mijovic, and J. Lea, “Endoscopic ear surgery in Canada : a cross-sectional study,” </w:t>
      </w:r>
      <w:r w:rsidRPr="00E46C56">
        <w:rPr>
          <w:i/>
          <w:iCs/>
          <w:noProof/>
          <w:sz w:val="24"/>
          <w:szCs w:val="24"/>
        </w:rPr>
        <w:t>J. Otolaryngol. - Head Neck Surg.</w:t>
      </w:r>
      <w:r w:rsidRPr="00E46C56">
        <w:rPr>
          <w:noProof/>
          <w:sz w:val="24"/>
          <w:szCs w:val="24"/>
        </w:rPr>
        <w:t>, pp. 1–8,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[4]</w:t>
      </w:r>
      <w:r w:rsidRPr="00E46C56">
        <w:rPr>
          <w:noProof/>
          <w:sz w:val="24"/>
          <w:szCs w:val="24"/>
        </w:rPr>
        <w:tab/>
        <w:t xml:space="preserve">M. Tarabichi, “Endoscopic management of limited attic cholesteatoma.,” </w:t>
      </w:r>
      <w:r w:rsidRPr="00E46C56">
        <w:rPr>
          <w:i/>
          <w:iCs/>
          <w:noProof/>
          <w:sz w:val="24"/>
          <w:szCs w:val="24"/>
        </w:rPr>
        <w:t>Laryngoscope</w:t>
      </w:r>
      <w:r w:rsidRPr="00E46C56">
        <w:rPr>
          <w:noProof/>
          <w:sz w:val="24"/>
          <w:szCs w:val="24"/>
        </w:rPr>
        <w:t>, vol. 114, no. 7, pp. 1157–1162, 2004.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[5]</w:t>
      </w:r>
      <w:r w:rsidRPr="00E46C56">
        <w:rPr>
          <w:noProof/>
          <w:sz w:val="24"/>
          <w:szCs w:val="24"/>
        </w:rPr>
        <w:tab/>
        <w:t>Ã. A. L. James, Ã. S. Cushing, and Ã. B. C. Papsin, “Residual Cholesteatoma After Endoscope-guided Surgery in Children,” pp. 196–201,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[6]</w:t>
      </w:r>
      <w:r w:rsidRPr="00E46C56">
        <w:rPr>
          <w:noProof/>
          <w:sz w:val="24"/>
          <w:szCs w:val="24"/>
        </w:rPr>
        <w:tab/>
        <w:t xml:space="preserve">B. M. Hanna </w:t>
      </w:r>
      <w:r w:rsidRPr="00E46C56">
        <w:rPr>
          <w:i/>
          <w:iCs/>
          <w:noProof/>
          <w:sz w:val="24"/>
          <w:szCs w:val="24"/>
        </w:rPr>
        <w:t>et al.</w:t>
      </w:r>
      <w:r w:rsidRPr="00E46C56">
        <w:rPr>
          <w:noProof/>
          <w:sz w:val="24"/>
          <w:szCs w:val="24"/>
        </w:rPr>
        <w:t xml:space="preserve">, “Minimally invasive functional approach for cholesteatoma surgery,” </w:t>
      </w:r>
      <w:r w:rsidRPr="00E46C56">
        <w:rPr>
          <w:i/>
          <w:iCs/>
          <w:noProof/>
          <w:sz w:val="24"/>
          <w:szCs w:val="24"/>
        </w:rPr>
        <w:t>Laryngoscope</w:t>
      </w:r>
      <w:r w:rsidRPr="00E46C56">
        <w:rPr>
          <w:noProof/>
          <w:sz w:val="24"/>
          <w:szCs w:val="24"/>
        </w:rPr>
        <w:t>, vol. 124, no. 10, pp. 2386–2392, 2014.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[7]</w:t>
      </w:r>
      <w:r w:rsidRPr="00E46C56">
        <w:rPr>
          <w:noProof/>
          <w:sz w:val="24"/>
          <w:szCs w:val="24"/>
        </w:rPr>
        <w:tab/>
        <w:t xml:space="preserve">S. C. Prasad, A. Giannuzzi, E. A. Nahleh, G. De Donato, A. Russo, and M. Sanna, “Is endoscopic ear surgery an alternative to the modified Bondy technique for limited epitympanic cholesteatoma?,” </w:t>
      </w:r>
      <w:r w:rsidRPr="00E46C56">
        <w:rPr>
          <w:i/>
          <w:iCs/>
          <w:noProof/>
          <w:sz w:val="24"/>
          <w:szCs w:val="24"/>
        </w:rPr>
        <w:t>Eur. Arch. Oto-Rhino-Laryngology</w:t>
      </w:r>
      <w:r w:rsidRPr="00E46C56">
        <w:rPr>
          <w:noProof/>
          <w:sz w:val="24"/>
          <w:szCs w:val="24"/>
        </w:rPr>
        <w:t>, vol. 273, no. 9, pp. 2533–2540,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[8]</w:t>
      </w:r>
      <w:r w:rsidRPr="00E46C56">
        <w:rPr>
          <w:noProof/>
          <w:sz w:val="24"/>
          <w:szCs w:val="24"/>
        </w:rPr>
        <w:tab/>
        <w:t xml:space="preserve">M. S. Cohen, L. D. Landegger, E. D. Kozin, and D. J. Lee, “Pediatric endoscopic ear surgery in clinical practice: Lessons learned and early outcomes,” </w:t>
      </w:r>
      <w:r w:rsidRPr="00E46C56">
        <w:rPr>
          <w:i/>
          <w:iCs/>
          <w:noProof/>
          <w:sz w:val="24"/>
          <w:szCs w:val="24"/>
        </w:rPr>
        <w:t>Laryngoscope</w:t>
      </w:r>
      <w:r w:rsidRPr="00E46C56">
        <w:rPr>
          <w:noProof/>
          <w:sz w:val="24"/>
          <w:szCs w:val="24"/>
        </w:rPr>
        <w:t>, p. n/a-n/a,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[9]</w:t>
      </w:r>
      <w:r w:rsidRPr="00E46C56">
        <w:rPr>
          <w:noProof/>
          <w:sz w:val="24"/>
          <w:szCs w:val="24"/>
        </w:rPr>
        <w:tab/>
        <w:t>M. Badr-el-dine, D. Marchioni, L. Presutti, and J. Flávio, “I n s t r u m e n t a t i o n a n d Tec h n o l o g i e s in E ndos c o p i c Ear Su r ge ry,” vol. 46, p. 6665,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[10]</w:t>
      </w:r>
      <w:r w:rsidRPr="00E46C56">
        <w:rPr>
          <w:noProof/>
          <w:sz w:val="24"/>
          <w:szCs w:val="24"/>
        </w:rPr>
        <w:tab/>
        <w:t xml:space="preserve">H. J. Marcus </w:t>
      </w:r>
      <w:r w:rsidRPr="00E46C56">
        <w:rPr>
          <w:i/>
          <w:iCs/>
          <w:noProof/>
          <w:sz w:val="24"/>
          <w:szCs w:val="24"/>
        </w:rPr>
        <w:t>et al.</w:t>
      </w:r>
      <w:r w:rsidRPr="00E46C56">
        <w:rPr>
          <w:noProof/>
          <w:sz w:val="24"/>
          <w:szCs w:val="24"/>
        </w:rPr>
        <w:t>, “Europe PMC Funders Group Endoscopic and Keyhole Endoscope-assisted Neurosurgical Approaches : A Qualitative Survey on Technical Challenges and Technological Solutions,” vol. 28, no. 5, pp. 606–610,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[11]</w:t>
      </w:r>
      <w:r w:rsidRPr="00E46C56">
        <w:rPr>
          <w:noProof/>
          <w:sz w:val="24"/>
          <w:szCs w:val="24"/>
        </w:rPr>
        <w:tab/>
        <w:t xml:space="preserve">S. Y. Kosyakov, Y. V Minavnina, and E. V Pchelenok, “[The consensus view of the treatment of the retraction pockets of the tympanic membrane].,” </w:t>
      </w:r>
      <w:r w:rsidRPr="00E46C56">
        <w:rPr>
          <w:i/>
          <w:iCs/>
          <w:noProof/>
          <w:sz w:val="24"/>
          <w:szCs w:val="24"/>
        </w:rPr>
        <w:t>Vestn. Otorinolaringol.</w:t>
      </w:r>
      <w:r w:rsidRPr="00E46C56">
        <w:rPr>
          <w:noProof/>
          <w:sz w:val="24"/>
          <w:szCs w:val="24"/>
        </w:rPr>
        <w:t>, vol. 81, no. 1, pp. 78–83,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[12]</w:t>
      </w:r>
      <w:r w:rsidRPr="00E46C56">
        <w:rPr>
          <w:noProof/>
          <w:sz w:val="24"/>
          <w:szCs w:val="24"/>
        </w:rPr>
        <w:tab/>
        <w:t xml:space="preserve">A. Gerritsen </w:t>
      </w:r>
      <w:r w:rsidRPr="00E46C56">
        <w:rPr>
          <w:i/>
          <w:iCs/>
          <w:noProof/>
          <w:sz w:val="24"/>
          <w:szCs w:val="24"/>
        </w:rPr>
        <w:t>et al.</w:t>
      </w:r>
      <w:r w:rsidRPr="00E46C56">
        <w:rPr>
          <w:noProof/>
          <w:sz w:val="24"/>
          <w:szCs w:val="24"/>
        </w:rPr>
        <w:t xml:space="preserve">, “Developing a core set of patient-reported outcomes in pancreatic cancer: A Delphi survey.,” </w:t>
      </w:r>
      <w:r w:rsidRPr="00E46C56">
        <w:rPr>
          <w:i/>
          <w:iCs/>
          <w:noProof/>
          <w:sz w:val="24"/>
          <w:szCs w:val="24"/>
        </w:rPr>
        <w:t>Eur. J. Cancer</w:t>
      </w:r>
      <w:r w:rsidRPr="00E46C56">
        <w:rPr>
          <w:noProof/>
          <w:sz w:val="24"/>
          <w:szCs w:val="24"/>
        </w:rPr>
        <w:t>, vol. 57, pp. 68–77, Apr.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[13]</w:t>
      </w:r>
      <w:r w:rsidRPr="00E46C56">
        <w:rPr>
          <w:noProof/>
          <w:sz w:val="24"/>
          <w:szCs w:val="24"/>
        </w:rPr>
        <w:tab/>
        <w:t xml:space="preserve">M. Singer </w:t>
      </w:r>
      <w:r w:rsidRPr="00E46C56">
        <w:rPr>
          <w:i/>
          <w:iCs/>
          <w:noProof/>
          <w:sz w:val="24"/>
          <w:szCs w:val="24"/>
        </w:rPr>
        <w:t>et al.</w:t>
      </w:r>
      <w:r w:rsidRPr="00E46C56">
        <w:rPr>
          <w:noProof/>
          <w:sz w:val="24"/>
          <w:szCs w:val="24"/>
        </w:rPr>
        <w:t xml:space="preserve">, “The Third International Consensus Definitions for Sepsis and Septic Shock (Sepsis-3).,” </w:t>
      </w:r>
      <w:r w:rsidRPr="00E46C56">
        <w:rPr>
          <w:i/>
          <w:iCs/>
          <w:noProof/>
          <w:sz w:val="24"/>
          <w:szCs w:val="24"/>
        </w:rPr>
        <w:t>JAMA</w:t>
      </w:r>
      <w:r w:rsidRPr="00E46C56">
        <w:rPr>
          <w:noProof/>
          <w:sz w:val="24"/>
          <w:szCs w:val="24"/>
        </w:rPr>
        <w:t>, vol. 315, no. 8, pp. 801–10, Feb.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[14]</w:t>
      </w:r>
      <w:r w:rsidRPr="00E46C56">
        <w:rPr>
          <w:noProof/>
          <w:sz w:val="24"/>
          <w:szCs w:val="24"/>
        </w:rPr>
        <w:tab/>
        <w:t xml:space="preserve">M. A. Rube </w:t>
      </w:r>
      <w:r w:rsidRPr="00E46C56">
        <w:rPr>
          <w:i/>
          <w:iCs/>
          <w:noProof/>
          <w:sz w:val="24"/>
          <w:szCs w:val="24"/>
        </w:rPr>
        <w:t>et al.</w:t>
      </w:r>
      <w:r w:rsidRPr="00E46C56">
        <w:rPr>
          <w:noProof/>
          <w:sz w:val="24"/>
          <w:szCs w:val="24"/>
        </w:rPr>
        <w:t>, “HHS Public Access,” vol. 10, no. 5, pp. 637–650, 2015.</w:t>
      </w:r>
    </w:p>
    <w:p w:rsidR="00E46C56" w:rsidRPr="00E46C56" w:rsidRDefault="00E46C56" w:rsidP="00E46C56">
      <w:pPr>
        <w:widowControl w:val="0"/>
        <w:autoSpaceDE w:val="0"/>
        <w:autoSpaceDN w:val="0"/>
        <w:adjustRightInd w:val="0"/>
        <w:spacing w:line="240" w:lineRule="auto"/>
        <w:ind w:left="640" w:hanging="640"/>
        <w:rPr>
          <w:noProof/>
          <w:sz w:val="24"/>
        </w:rPr>
      </w:pPr>
      <w:r w:rsidRPr="00E46C56">
        <w:rPr>
          <w:noProof/>
          <w:sz w:val="24"/>
          <w:szCs w:val="24"/>
        </w:rPr>
        <w:t>[15]</w:t>
      </w:r>
      <w:r w:rsidRPr="00E46C56">
        <w:rPr>
          <w:noProof/>
          <w:sz w:val="24"/>
          <w:szCs w:val="24"/>
        </w:rPr>
        <w:tab/>
        <w:t>K. C. Hsiao, Z. Machaidze, and J. G. Pattaras, “Time Management in the Operating Room : An Analysis of the Dedicated Minimally Invasive Surgery Suite,” pp. 300–303, 2004.</w:t>
      </w:r>
    </w:p>
    <w:p w:rsidR="001F5D7C" w:rsidRDefault="00235279" w:rsidP="00E46C56">
      <w:pPr>
        <w:widowControl w:val="0"/>
        <w:autoSpaceDE w:val="0"/>
        <w:autoSpaceDN w:val="0"/>
        <w:adjustRightInd w:val="0"/>
        <w:spacing w:line="240" w:lineRule="auto"/>
        <w:ind w:left="640" w:hanging="640"/>
        <w:rPr>
          <w:rFonts w:eastAsia="Times New Roman"/>
          <w:sz w:val="24"/>
          <w:szCs w:val="24"/>
        </w:rPr>
      </w:pPr>
      <w:r>
        <w:rPr>
          <w:rFonts w:eastAsia="Times New Roman"/>
          <w:sz w:val="24"/>
          <w:szCs w:val="24"/>
        </w:rPr>
        <w:fldChar w:fldCharType="end"/>
      </w:r>
    </w:p>
    <w:p w:rsidR="000E3E30" w:rsidRPr="00032A7F" w:rsidRDefault="000E3E30" w:rsidP="00032A7F">
      <w:pPr>
        <w:spacing w:after="240" w:line="240" w:lineRule="auto"/>
        <w:jc w:val="both"/>
        <w:rPr>
          <w:rFonts w:ascii="Times New Roman" w:eastAsia="Times New Roman" w:hAnsi="Times New Roman" w:cs="Times New Roman"/>
          <w:color w:val="auto"/>
          <w:sz w:val="24"/>
          <w:szCs w:val="24"/>
        </w:rPr>
      </w:pPr>
    </w:p>
    <w:sectPr w:rsidR="000E3E30" w:rsidRPr="00032A7F" w:rsidSect="000E3E3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A49" w:rsidRDefault="00682A49" w:rsidP="000E3E30">
      <w:pPr>
        <w:spacing w:line="240" w:lineRule="auto"/>
      </w:pPr>
      <w:r>
        <w:separator/>
      </w:r>
    </w:p>
  </w:endnote>
  <w:endnote w:type="continuationSeparator" w:id="0">
    <w:p w:rsidR="00682A49" w:rsidRDefault="00682A49" w:rsidP="000E3E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E30" w:rsidRPr="006E5180" w:rsidRDefault="006125D0" w:rsidP="006E5180">
    <w:pPr>
      <w:pStyle w:val="Footer"/>
      <w:rPr>
        <w:sz w:val="20"/>
        <w:szCs w:val="20"/>
      </w:rPr>
    </w:pPr>
    <w:r w:rsidRPr="006E5180">
      <w:rPr>
        <w:sz w:val="20"/>
        <w:szCs w:val="20"/>
      </w:rPr>
      <w:t xml:space="preserve">V-1 </w:t>
    </w:r>
    <w:del w:id="91" w:author="Arushri Swarup" w:date="2017-02-16T11:47:00Z">
      <w:r w:rsidRPr="006E5180" w:rsidDel="006B2BB1">
        <w:rPr>
          <w:sz w:val="20"/>
          <w:szCs w:val="20"/>
        </w:rPr>
        <w:delText>27th October 2016</w:delText>
      </w:r>
    </w:del>
    <w:ins w:id="92" w:author="Arushri Swarup" w:date="2017-02-16T11:47:00Z">
      <w:r w:rsidR="006B2BB1">
        <w:rPr>
          <w:sz w:val="20"/>
          <w:szCs w:val="20"/>
        </w:rPr>
        <w:t>17</w:t>
      </w:r>
      <w:r w:rsidR="00235279" w:rsidRPr="00235279">
        <w:rPr>
          <w:sz w:val="20"/>
          <w:szCs w:val="20"/>
          <w:vertAlign w:val="superscript"/>
          <w:rPrChange w:id="93" w:author="Arushri Swarup" w:date="2017-02-16T11:47:00Z">
            <w:rPr>
              <w:sz w:val="20"/>
              <w:szCs w:val="20"/>
            </w:rPr>
          </w:rPrChange>
        </w:rPr>
        <w:t>th</w:t>
      </w:r>
      <w:r w:rsidR="006B2BB1">
        <w:rPr>
          <w:sz w:val="20"/>
          <w:szCs w:val="20"/>
        </w:rPr>
        <w:t xml:space="preserve"> February 2016</w:t>
      </w:r>
    </w:ins>
    <w:r w:rsidRPr="006E5180">
      <w:rPr>
        <w:sz w:val="20"/>
        <w:szCs w:val="20"/>
      </w:rPr>
      <w:tab/>
    </w:r>
    <w:r w:rsidRPr="006E5180">
      <w:rPr>
        <w:sz w:val="20"/>
        <w:szCs w:val="20"/>
      </w:rPr>
      <w:tab/>
    </w:r>
    <w:sdt>
      <w:sdtPr>
        <w:rPr>
          <w:sz w:val="20"/>
          <w:szCs w:val="20"/>
        </w:rPr>
        <w:id w:val="252615743"/>
        <w:docPartObj>
          <w:docPartGallery w:val="Page Numbers (Bottom of Page)"/>
          <w:docPartUnique/>
        </w:docPartObj>
      </w:sdtPr>
      <w:sdtContent>
        <w:r w:rsidR="00235279" w:rsidRPr="006E5180">
          <w:rPr>
            <w:sz w:val="20"/>
            <w:szCs w:val="20"/>
          </w:rPr>
          <w:fldChar w:fldCharType="begin"/>
        </w:r>
        <w:r w:rsidR="00103E8E" w:rsidRPr="006E5180">
          <w:rPr>
            <w:sz w:val="20"/>
            <w:szCs w:val="20"/>
          </w:rPr>
          <w:instrText xml:space="preserve"> PAGE   \* MERGEFORMAT </w:instrText>
        </w:r>
        <w:r w:rsidR="00235279" w:rsidRPr="006E5180">
          <w:rPr>
            <w:sz w:val="20"/>
            <w:szCs w:val="20"/>
          </w:rPr>
          <w:fldChar w:fldCharType="separate"/>
        </w:r>
        <w:r w:rsidR="00AC00CD">
          <w:rPr>
            <w:noProof/>
            <w:sz w:val="20"/>
            <w:szCs w:val="20"/>
          </w:rPr>
          <w:t>3</w:t>
        </w:r>
        <w:r w:rsidR="00235279" w:rsidRPr="006E5180">
          <w:rPr>
            <w:noProof/>
            <w:sz w:val="20"/>
            <w:szCs w:val="20"/>
          </w:rPr>
          <w:fldChar w:fldCharType="end"/>
        </w:r>
        <w:r w:rsidR="00032A7F" w:rsidRPr="006E5180">
          <w:rPr>
            <w:sz w:val="20"/>
            <w:szCs w:val="20"/>
          </w:rPr>
          <w:t xml:space="preserve"> </w:t>
        </w:r>
        <w:r w:rsidR="00032A7F" w:rsidRPr="006E5180">
          <w:rPr>
            <w:sz w:val="20"/>
            <w:szCs w:val="20"/>
          </w:rPr>
          <w:tab/>
        </w:r>
        <w:r w:rsidR="00032A7F" w:rsidRPr="006E5180">
          <w:rPr>
            <w:sz w:val="20"/>
            <w:szCs w:val="20"/>
          </w:rPr>
          <w:tab/>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A49" w:rsidRDefault="00682A49" w:rsidP="000E3E30">
      <w:pPr>
        <w:spacing w:line="240" w:lineRule="auto"/>
      </w:pPr>
      <w:r>
        <w:separator/>
      </w:r>
    </w:p>
  </w:footnote>
  <w:footnote w:type="continuationSeparator" w:id="0">
    <w:p w:rsidR="00682A49" w:rsidRDefault="00682A49" w:rsidP="000E3E3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5D0" w:rsidRPr="00D70C49" w:rsidRDefault="006125D0" w:rsidP="006125D0">
    <w:pPr>
      <w:pStyle w:val="Header"/>
      <w:rPr>
        <w:sz w:val="20"/>
      </w:rPr>
    </w:pPr>
    <w:proofErr w:type="spellStart"/>
    <w:r w:rsidRPr="00D70C49">
      <w:rPr>
        <w:sz w:val="20"/>
      </w:rPr>
      <w:t>SickKids</w:t>
    </w:r>
    <w:proofErr w:type="spellEnd"/>
    <w:r w:rsidRPr="00D70C49">
      <w:rPr>
        <w:sz w:val="20"/>
      </w:rPr>
      <w:t xml:space="preserve"> REB Protocol </w:t>
    </w:r>
    <w:r w:rsidRPr="00D70C49">
      <w:rPr>
        <w:sz w:val="20"/>
      </w:rPr>
      <w:tab/>
    </w:r>
    <w:r w:rsidRPr="00D70C49">
      <w:rPr>
        <w:sz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C2BA9"/>
    <w:multiLevelType w:val="multilevel"/>
    <w:tmpl w:val="4D66B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2895B30"/>
    <w:multiLevelType w:val="multilevel"/>
    <w:tmpl w:val="0C1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trackRevisions/>
  <w:defaultTabStop w:val="720"/>
  <w:characterSpacingControl w:val="doNotCompress"/>
  <w:footnotePr>
    <w:footnote w:id="-1"/>
    <w:footnote w:id="0"/>
  </w:footnotePr>
  <w:endnotePr>
    <w:endnote w:id="-1"/>
    <w:endnote w:id="0"/>
  </w:endnotePr>
  <w:compat/>
  <w:rsids>
    <w:rsidRoot w:val="000E3E30"/>
    <w:rsid w:val="00032A7F"/>
    <w:rsid w:val="00034C71"/>
    <w:rsid w:val="000E3E30"/>
    <w:rsid w:val="000F660C"/>
    <w:rsid w:val="00103E8E"/>
    <w:rsid w:val="0018545C"/>
    <w:rsid w:val="001C22AF"/>
    <w:rsid w:val="001F20C5"/>
    <w:rsid w:val="001F5D7C"/>
    <w:rsid w:val="00212B52"/>
    <w:rsid w:val="00215FF3"/>
    <w:rsid w:val="00235279"/>
    <w:rsid w:val="002547B0"/>
    <w:rsid w:val="002914A4"/>
    <w:rsid w:val="002A5FC9"/>
    <w:rsid w:val="002C25F2"/>
    <w:rsid w:val="002C7B31"/>
    <w:rsid w:val="00321243"/>
    <w:rsid w:val="00351BB6"/>
    <w:rsid w:val="003875B9"/>
    <w:rsid w:val="003B638C"/>
    <w:rsid w:val="003C6501"/>
    <w:rsid w:val="00437FED"/>
    <w:rsid w:val="0049596C"/>
    <w:rsid w:val="004A60FB"/>
    <w:rsid w:val="005339DD"/>
    <w:rsid w:val="00542B33"/>
    <w:rsid w:val="0058605E"/>
    <w:rsid w:val="0058683C"/>
    <w:rsid w:val="005B0170"/>
    <w:rsid w:val="005B20BF"/>
    <w:rsid w:val="005C639E"/>
    <w:rsid w:val="005D465B"/>
    <w:rsid w:val="006125D0"/>
    <w:rsid w:val="006227CF"/>
    <w:rsid w:val="00682A49"/>
    <w:rsid w:val="006969E1"/>
    <w:rsid w:val="006B2BB1"/>
    <w:rsid w:val="006E5180"/>
    <w:rsid w:val="006F3B3A"/>
    <w:rsid w:val="006F571B"/>
    <w:rsid w:val="00743270"/>
    <w:rsid w:val="007945A2"/>
    <w:rsid w:val="007C1212"/>
    <w:rsid w:val="00804407"/>
    <w:rsid w:val="008051AE"/>
    <w:rsid w:val="008A2944"/>
    <w:rsid w:val="00933EEE"/>
    <w:rsid w:val="00A007AD"/>
    <w:rsid w:val="00A33DE7"/>
    <w:rsid w:val="00A60504"/>
    <w:rsid w:val="00A7094B"/>
    <w:rsid w:val="00A96AC5"/>
    <w:rsid w:val="00AA5BF7"/>
    <w:rsid w:val="00AC00CD"/>
    <w:rsid w:val="00AC69A0"/>
    <w:rsid w:val="00AD4881"/>
    <w:rsid w:val="00B0683A"/>
    <w:rsid w:val="00B36EBB"/>
    <w:rsid w:val="00B8404F"/>
    <w:rsid w:val="00BC6E11"/>
    <w:rsid w:val="00BF1F09"/>
    <w:rsid w:val="00C5287F"/>
    <w:rsid w:val="00CA2923"/>
    <w:rsid w:val="00CA4114"/>
    <w:rsid w:val="00CA4F66"/>
    <w:rsid w:val="00D70C49"/>
    <w:rsid w:val="00D8071F"/>
    <w:rsid w:val="00D82393"/>
    <w:rsid w:val="00DD4DD6"/>
    <w:rsid w:val="00E46C56"/>
    <w:rsid w:val="00E509E1"/>
    <w:rsid w:val="00E7179C"/>
    <w:rsid w:val="00F117AB"/>
    <w:rsid w:val="00F919E8"/>
    <w:rsid w:val="00FD253D"/>
    <w:rsid w:val="00FE671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5A2"/>
  </w:style>
  <w:style w:type="paragraph" w:styleId="Heading1">
    <w:name w:val="heading 1"/>
    <w:basedOn w:val="Normal1"/>
    <w:next w:val="Normal1"/>
    <w:rsid w:val="000E3E30"/>
    <w:pPr>
      <w:keepNext/>
      <w:keepLines/>
      <w:spacing w:before="400" w:after="120"/>
      <w:contextualSpacing/>
      <w:outlineLvl w:val="0"/>
    </w:pPr>
    <w:rPr>
      <w:sz w:val="40"/>
      <w:szCs w:val="40"/>
    </w:rPr>
  </w:style>
  <w:style w:type="paragraph" w:styleId="Heading2">
    <w:name w:val="heading 2"/>
    <w:basedOn w:val="Normal1"/>
    <w:next w:val="Normal1"/>
    <w:rsid w:val="000E3E30"/>
    <w:pPr>
      <w:keepNext/>
      <w:keepLines/>
      <w:spacing w:before="360" w:after="120"/>
      <w:contextualSpacing/>
      <w:outlineLvl w:val="1"/>
    </w:pPr>
    <w:rPr>
      <w:sz w:val="32"/>
      <w:szCs w:val="32"/>
    </w:rPr>
  </w:style>
  <w:style w:type="paragraph" w:styleId="Heading3">
    <w:name w:val="heading 3"/>
    <w:basedOn w:val="Normal1"/>
    <w:next w:val="Normal1"/>
    <w:rsid w:val="000E3E30"/>
    <w:pPr>
      <w:keepNext/>
      <w:keepLines/>
      <w:spacing w:before="320" w:after="80"/>
      <w:contextualSpacing/>
      <w:outlineLvl w:val="2"/>
    </w:pPr>
    <w:rPr>
      <w:color w:val="434343"/>
      <w:sz w:val="28"/>
      <w:szCs w:val="28"/>
    </w:rPr>
  </w:style>
  <w:style w:type="paragraph" w:styleId="Heading4">
    <w:name w:val="heading 4"/>
    <w:basedOn w:val="Normal1"/>
    <w:next w:val="Normal1"/>
    <w:rsid w:val="000E3E30"/>
    <w:pPr>
      <w:keepNext/>
      <w:keepLines/>
      <w:spacing w:before="280" w:after="80"/>
      <w:contextualSpacing/>
      <w:outlineLvl w:val="3"/>
    </w:pPr>
    <w:rPr>
      <w:color w:val="666666"/>
      <w:sz w:val="24"/>
      <w:szCs w:val="24"/>
    </w:rPr>
  </w:style>
  <w:style w:type="paragraph" w:styleId="Heading5">
    <w:name w:val="heading 5"/>
    <w:basedOn w:val="Normal1"/>
    <w:next w:val="Normal1"/>
    <w:rsid w:val="000E3E30"/>
    <w:pPr>
      <w:keepNext/>
      <w:keepLines/>
      <w:spacing w:before="240" w:after="80"/>
      <w:contextualSpacing/>
      <w:outlineLvl w:val="4"/>
    </w:pPr>
    <w:rPr>
      <w:color w:val="666666"/>
    </w:rPr>
  </w:style>
  <w:style w:type="paragraph" w:styleId="Heading6">
    <w:name w:val="heading 6"/>
    <w:basedOn w:val="Normal1"/>
    <w:next w:val="Normal1"/>
    <w:rsid w:val="000E3E3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3E30"/>
  </w:style>
  <w:style w:type="paragraph" w:styleId="Title">
    <w:name w:val="Title"/>
    <w:basedOn w:val="Normal1"/>
    <w:next w:val="Normal1"/>
    <w:rsid w:val="000E3E30"/>
    <w:pPr>
      <w:keepNext/>
      <w:keepLines/>
      <w:spacing w:after="60"/>
      <w:contextualSpacing/>
    </w:pPr>
    <w:rPr>
      <w:sz w:val="52"/>
      <w:szCs w:val="52"/>
    </w:rPr>
  </w:style>
  <w:style w:type="paragraph" w:styleId="Subtitle">
    <w:name w:val="Subtitle"/>
    <w:basedOn w:val="Normal1"/>
    <w:next w:val="Normal1"/>
    <w:rsid w:val="000E3E30"/>
    <w:pPr>
      <w:keepNext/>
      <w:keepLines/>
      <w:spacing w:after="320"/>
      <w:contextualSpacing/>
    </w:pPr>
    <w:rPr>
      <w:color w:val="666666"/>
      <w:sz w:val="30"/>
      <w:szCs w:val="30"/>
    </w:rPr>
  </w:style>
  <w:style w:type="table" w:customStyle="1" w:styleId="1">
    <w:name w:val="1"/>
    <w:basedOn w:val="TableNormal"/>
    <w:rsid w:val="000E3E30"/>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5339D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32A7F"/>
  </w:style>
  <w:style w:type="paragraph" w:styleId="Header">
    <w:name w:val="header"/>
    <w:basedOn w:val="Normal"/>
    <w:link w:val="HeaderChar"/>
    <w:uiPriority w:val="99"/>
    <w:unhideWhenUsed/>
    <w:rsid w:val="00032A7F"/>
    <w:pPr>
      <w:tabs>
        <w:tab w:val="center" w:pos="4680"/>
        <w:tab w:val="right" w:pos="9360"/>
      </w:tabs>
      <w:spacing w:line="240" w:lineRule="auto"/>
    </w:pPr>
  </w:style>
  <w:style w:type="character" w:customStyle="1" w:styleId="HeaderChar">
    <w:name w:val="Header Char"/>
    <w:basedOn w:val="DefaultParagraphFont"/>
    <w:link w:val="Header"/>
    <w:uiPriority w:val="99"/>
    <w:rsid w:val="00032A7F"/>
  </w:style>
  <w:style w:type="paragraph" w:styleId="Footer">
    <w:name w:val="footer"/>
    <w:basedOn w:val="Normal"/>
    <w:link w:val="FooterChar"/>
    <w:uiPriority w:val="99"/>
    <w:unhideWhenUsed/>
    <w:rsid w:val="00032A7F"/>
    <w:pPr>
      <w:tabs>
        <w:tab w:val="center" w:pos="4680"/>
        <w:tab w:val="right" w:pos="9360"/>
      </w:tabs>
      <w:spacing w:line="240" w:lineRule="auto"/>
    </w:pPr>
  </w:style>
  <w:style w:type="character" w:customStyle="1" w:styleId="FooterChar">
    <w:name w:val="Footer Char"/>
    <w:basedOn w:val="DefaultParagraphFont"/>
    <w:link w:val="Footer"/>
    <w:uiPriority w:val="99"/>
    <w:rsid w:val="00032A7F"/>
  </w:style>
  <w:style w:type="paragraph" w:styleId="BalloonText">
    <w:name w:val="Balloon Text"/>
    <w:basedOn w:val="Normal"/>
    <w:link w:val="BalloonTextChar"/>
    <w:uiPriority w:val="99"/>
    <w:semiHidden/>
    <w:unhideWhenUsed/>
    <w:rsid w:val="00CA29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9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683C"/>
    <w:rPr>
      <w:sz w:val="18"/>
      <w:szCs w:val="18"/>
    </w:rPr>
  </w:style>
  <w:style w:type="paragraph" w:styleId="CommentText">
    <w:name w:val="annotation text"/>
    <w:basedOn w:val="Normal"/>
    <w:link w:val="CommentTextChar"/>
    <w:uiPriority w:val="99"/>
    <w:semiHidden/>
    <w:unhideWhenUsed/>
    <w:rsid w:val="0058683C"/>
    <w:pPr>
      <w:spacing w:line="240" w:lineRule="auto"/>
    </w:pPr>
    <w:rPr>
      <w:sz w:val="24"/>
      <w:szCs w:val="24"/>
    </w:rPr>
  </w:style>
  <w:style w:type="character" w:customStyle="1" w:styleId="CommentTextChar">
    <w:name w:val="Comment Text Char"/>
    <w:basedOn w:val="DefaultParagraphFont"/>
    <w:link w:val="CommentText"/>
    <w:uiPriority w:val="99"/>
    <w:semiHidden/>
    <w:rsid w:val="0058683C"/>
    <w:rPr>
      <w:sz w:val="24"/>
      <w:szCs w:val="24"/>
    </w:rPr>
  </w:style>
  <w:style w:type="paragraph" w:styleId="CommentSubject">
    <w:name w:val="annotation subject"/>
    <w:basedOn w:val="CommentText"/>
    <w:next w:val="CommentText"/>
    <w:link w:val="CommentSubjectChar"/>
    <w:uiPriority w:val="99"/>
    <w:semiHidden/>
    <w:unhideWhenUsed/>
    <w:rsid w:val="0058683C"/>
    <w:rPr>
      <w:b/>
      <w:bCs/>
      <w:sz w:val="20"/>
      <w:szCs w:val="20"/>
    </w:rPr>
  </w:style>
  <w:style w:type="character" w:customStyle="1" w:styleId="CommentSubjectChar">
    <w:name w:val="Comment Subject Char"/>
    <w:basedOn w:val="CommentTextChar"/>
    <w:link w:val="CommentSubject"/>
    <w:uiPriority w:val="99"/>
    <w:semiHidden/>
    <w:rsid w:val="0058683C"/>
    <w:rPr>
      <w:b/>
      <w:bCs/>
      <w:sz w:val="20"/>
      <w:szCs w:val="20"/>
    </w:rPr>
  </w:style>
</w:styles>
</file>

<file path=word/webSettings.xml><?xml version="1.0" encoding="utf-8"?>
<w:webSettings xmlns:r="http://schemas.openxmlformats.org/officeDocument/2006/relationships" xmlns:w="http://schemas.openxmlformats.org/wordprocessingml/2006/main">
  <w:divs>
    <w:div w:id="574825173">
      <w:bodyDiv w:val="1"/>
      <w:marLeft w:val="0"/>
      <w:marRight w:val="0"/>
      <w:marTop w:val="0"/>
      <w:marBottom w:val="0"/>
      <w:divBdr>
        <w:top w:val="none" w:sz="0" w:space="0" w:color="auto"/>
        <w:left w:val="none" w:sz="0" w:space="0" w:color="auto"/>
        <w:bottom w:val="none" w:sz="0" w:space="0" w:color="auto"/>
        <w:right w:val="none" w:sz="0" w:space="0" w:color="auto"/>
      </w:divBdr>
    </w:div>
    <w:div w:id="2040471396">
      <w:bodyDiv w:val="1"/>
      <w:marLeft w:val="0"/>
      <w:marRight w:val="0"/>
      <w:marTop w:val="0"/>
      <w:marBottom w:val="0"/>
      <w:divBdr>
        <w:top w:val="none" w:sz="0" w:space="0" w:color="auto"/>
        <w:left w:val="none" w:sz="0" w:space="0" w:color="auto"/>
        <w:bottom w:val="none" w:sz="0" w:space="0" w:color="auto"/>
        <w:right w:val="none" w:sz="0" w:space="0" w:color="auto"/>
      </w:divBdr>
      <w:divsChild>
        <w:div w:id="1343896039">
          <w:marLeft w:val="0"/>
          <w:marRight w:val="0"/>
          <w:marTop w:val="0"/>
          <w:marBottom w:val="240"/>
          <w:divBdr>
            <w:top w:val="none" w:sz="0" w:space="0" w:color="auto"/>
            <w:left w:val="none" w:sz="0" w:space="0" w:color="auto"/>
            <w:bottom w:val="none" w:sz="0" w:space="0" w:color="auto"/>
            <w:right w:val="none" w:sz="0" w:space="0" w:color="auto"/>
          </w:divBdr>
        </w:div>
        <w:div w:id="619147080">
          <w:marLeft w:val="0"/>
          <w:marRight w:val="0"/>
          <w:marTop w:val="0"/>
          <w:marBottom w:val="240"/>
          <w:divBdr>
            <w:top w:val="none" w:sz="0" w:space="0" w:color="auto"/>
            <w:left w:val="none" w:sz="0" w:space="0" w:color="auto"/>
            <w:bottom w:val="none" w:sz="0" w:space="0" w:color="auto"/>
            <w:right w:val="none" w:sz="0" w:space="0" w:color="auto"/>
          </w:divBdr>
        </w:div>
        <w:div w:id="943923841">
          <w:marLeft w:val="0"/>
          <w:marRight w:val="0"/>
          <w:marTop w:val="0"/>
          <w:marBottom w:val="240"/>
          <w:divBdr>
            <w:top w:val="none" w:sz="0" w:space="0" w:color="auto"/>
            <w:left w:val="none" w:sz="0" w:space="0" w:color="auto"/>
            <w:bottom w:val="none" w:sz="0" w:space="0" w:color="auto"/>
            <w:right w:val="none" w:sz="0" w:space="0" w:color="auto"/>
          </w:divBdr>
        </w:div>
        <w:div w:id="1178736400">
          <w:marLeft w:val="0"/>
          <w:marRight w:val="0"/>
          <w:marTop w:val="0"/>
          <w:marBottom w:val="0"/>
          <w:divBdr>
            <w:top w:val="none" w:sz="0" w:space="0" w:color="auto"/>
            <w:left w:val="none" w:sz="0" w:space="0" w:color="auto"/>
            <w:bottom w:val="none" w:sz="0" w:space="0" w:color="auto"/>
            <w:right w:val="none" w:sz="0" w:space="0" w:color="auto"/>
          </w:divBdr>
        </w:div>
        <w:div w:id="1462843771">
          <w:marLeft w:val="0"/>
          <w:marRight w:val="0"/>
          <w:marTop w:val="0"/>
          <w:marBottom w:val="240"/>
          <w:divBdr>
            <w:top w:val="none" w:sz="0" w:space="0" w:color="auto"/>
            <w:left w:val="none" w:sz="0" w:space="0" w:color="auto"/>
            <w:bottom w:val="none" w:sz="0" w:space="0" w:color="auto"/>
            <w:right w:val="none" w:sz="0" w:space="0" w:color="auto"/>
          </w:divBdr>
        </w:div>
        <w:div w:id="1255433632">
          <w:marLeft w:val="0"/>
          <w:marRight w:val="0"/>
          <w:marTop w:val="0"/>
          <w:marBottom w:val="240"/>
          <w:divBdr>
            <w:top w:val="none" w:sz="0" w:space="0" w:color="auto"/>
            <w:left w:val="none" w:sz="0" w:space="0" w:color="auto"/>
            <w:bottom w:val="none" w:sz="0" w:space="0" w:color="auto"/>
            <w:right w:val="none" w:sz="0" w:space="0" w:color="auto"/>
          </w:divBdr>
        </w:div>
        <w:div w:id="1471095556">
          <w:marLeft w:val="0"/>
          <w:marRight w:val="0"/>
          <w:marTop w:val="0"/>
          <w:marBottom w:val="240"/>
          <w:divBdr>
            <w:top w:val="none" w:sz="0" w:space="0" w:color="auto"/>
            <w:left w:val="none" w:sz="0" w:space="0" w:color="auto"/>
            <w:bottom w:val="none" w:sz="0" w:space="0" w:color="auto"/>
            <w:right w:val="none" w:sz="0" w:space="0" w:color="auto"/>
          </w:divBdr>
        </w:div>
        <w:div w:id="19739724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82694B29C5004F8B5F1B4BDC282691" ma:contentTypeVersion="0" ma:contentTypeDescription="Create a new document." ma:contentTypeScope="" ma:versionID="a4ad2bedd7aac0aeeacd59e1a758c5c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A40BDB-961B-41D1-88BD-77458CA33ED9}">
  <ds:schemaRefs>
    <ds:schemaRef ds:uri="http://schemas.microsoft.com/sharepoint/v3/contenttype/forms"/>
  </ds:schemaRefs>
</ds:datastoreItem>
</file>

<file path=customXml/itemProps2.xml><?xml version="1.0" encoding="utf-8"?>
<ds:datastoreItem xmlns:ds="http://schemas.openxmlformats.org/officeDocument/2006/customXml" ds:itemID="{D61232BB-7C33-41A4-B518-56DF1A2A7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703C09A-C1ED-484F-A917-B7D9CF1860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354AE4-5769-4B80-8CBA-73E81CCA1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8353</Words>
  <Characters>47615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REB Protocol EES instruments needs analysis 7dec2016.docx</vt:lpstr>
    </vt:vector>
  </TitlesOfParts>
  <Company>HSC</Company>
  <LinksUpToDate>false</LinksUpToDate>
  <CharactersWithSpaces>55857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 Protocol EES instruments needs analysis 7dec2016.docx</dc:title>
  <dc:creator>Arushri Swarup</dc:creator>
  <cp:lastModifiedBy>Arushri Swarup</cp:lastModifiedBy>
  <cp:revision>2</cp:revision>
  <cp:lastPrinted>2016-10-28T16:56:00Z</cp:lastPrinted>
  <dcterms:created xsi:type="dcterms:W3CDTF">2017-02-23T16:12:00Z</dcterms:created>
  <dcterms:modified xsi:type="dcterms:W3CDTF">2017-02-23T16:12:00Z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0x0101009D82694B29C5004F8B5F1B4BDC282691</vt:lpwstr>
  </property>
  <property fmtid="{D5CDD505-2E9C-101B-9397-08002B2CF9AE}" pid="26" name="ApplicationId">
    <vt:lpwstr>5708</vt:lpwstr>
  </property>
  <property fmtid="{D5CDD505-2E9C-101B-9397-08002B2CF9AE}" pid="27" name="StudyId">
    <vt:lpwstr>3542</vt:lpwstr>
  </property>
</Properties>
</file>