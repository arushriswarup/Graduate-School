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237FFC3" w14:textId="77777777" w:rsidR="003F17B6" w:rsidRDefault="003F17B6">
      <w:pPr>
        <w:spacing w:before="3"/>
        <w:rPr>
          <w:rFonts w:ascii="Times New Roman" w:eastAsia="Times New Roman" w:hAnsi="Times New Roman" w:cs="Times New Roman"/>
          <w:sz w:val="7"/>
          <w:szCs w:val="7"/>
        </w:rPr>
      </w:pPr>
    </w:p>
    <w:p w14:paraId="595BB17B" w14:textId="77777777" w:rsidR="003F17B6" w:rsidRDefault="00467FCB">
      <w:pPr>
        <w:spacing w:line="1584" w:lineRule="exact"/>
        <w:ind w:left="101"/>
        <w:rPr>
          <w:rFonts w:ascii="Times New Roman" w:eastAsia="Times New Roman" w:hAnsi="Times New Roman" w:cs="Times New Roman"/>
          <w:sz w:val="20"/>
          <w:szCs w:val="20"/>
        </w:rPr>
      </w:pPr>
      <w:r>
        <w:rPr>
          <w:rFonts w:ascii="Times New Roman" w:eastAsia="Times New Roman" w:hAnsi="Times New Roman" w:cs="Times New Roman"/>
          <w:noProof/>
          <w:position w:val="-31"/>
          <w:sz w:val="20"/>
          <w:szCs w:val="20"/>
        </w:rPr>
        <w:drawing>
          <wp:anchor distT="0" distB="0" distL="114300" distR="114300" simplePos="0" relativeHeight="251658240" behindDoc="0" locked="0" layoutInCell="1" allowOverlap="1" wp14:anchorId="63AA77F2" wp14:editId="1DC8692A">
            <wp:simplePos x="0" y="0"/>
            <wp:positionH relativeFrom="column">
              <wp:align>left</wp:align>
            </wp:positionH>
            <wp:positionV relativeFrom="paragraph">
              <wp:align>top</wp:align>
            </wp:positionV>
            <wp:extent cx="2038350" cy="1009650"/>
            <wp:effectExtent l="19050" t="0" r="0" b="0"/>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038350" cy="1009650"/>
                    </a:xfrm>
                    <a:prstGeom prst="rect">
                      <a:avLst/>
                    </a:prstGeom>
                  </pic:spPr>
                </pic:pic>
              </a:graphicData>
            </a:graphic>
          </wp:anchor>
        </w:drawing>
      </w:r>
      <w:ins w:id="0" w:author="Arushri Swarup" w:date="2017-02-15T16:38:00Z">
        <w:r w:rsidR="00C77033">
          <w:rPr>
            <w:rFonts w:ascii="Times New Roman" w:eastAsia="Times New Roman" w:hAnsi="Times New Roman" w:cs="Times New Roman"/>
            <w:sz w:val="20"/>
            <w:szCs w:val="20"/>
          </w:rPr>
          <w:br w:type="textWrapping" w:clear="all"/>
        </w:r>
      </w:ins>
    </w:p>
    <w:p w14:paraId="2DB4AD20" w14:textId="77777777" w:rsidR="003F17B6" w:rsidRPr="00667A55" w:rsidRDefault="00467FCB" w:rsidP="00667A55">
      <w:pPr>
        <w:pStyle w:val="Heading1"/>
        <w:spacing w:before="53" w:line="321" w:lineRule="exact"/>
        <w:ind w:left="3550"/>
        <w:rPr>
          <w:b w:val="0"/>
          <w:bCs w:val="0"/>
        </w:rPr>
      </w:pPr>
      <w:bookmarkStart w:id="1" w:name="Research_Consent_Form_Template"/>
      <w:bookmarkEnd w:id="1"/>
      <w:r>
        <w:t>Research Consent Form</w:t>
      </w:r>
      <w:r>
        <w:rPr>
          <w:spacing w:val="-4"/>
        </w:rPr>
        <w:t xml:space="preserve"> </w:t>
      </w:r>
    </w:p>
    <w:p w14:paraId="07627E9E" w14:textId="77777777" w:rsidR="003F17B6" w:rsidRDefault="003F17B6">
      <w:pPr>
        <w:spacing w:before="11"/>
        <w:rPr>
          <w:rFonts w:ascii="Times New Roman" w:eastAsia="Times New Roman" w:hAnsi="Times New Roman" w:cs="Times New Roman"/>
          <w:b/>
          <w:bCs/>
          <w:sz w:val="17"/>
          <w:szCs w:val="17"/>
        </w:rPr>
      </w:pPr>
    </w:p>
    <w:p w14:paraId="68A02CA4" w14:textId="77777777" w:rsidR="003F17B6" w:rsidRDefault="00467FCB" w:rsidP="002902C8">
      <w:pPr>
        <w:pStyle w:val="Heading2"/>
        <w:spacing w:before="69" w:line="275" w:lineRule="exact"/>
        <w:ind w:left="426"/>
        <w:jc w:val="both"/>
        <w:rPr>
          <w:b w:val="0"/>
          <w:bCs w:val="0"/>
          <w:u w:val="none"/>
        </w:rPr>
      </w:pPr>
      <w:r>
        <w:rPr>
          <w:u w:val="thick" w:color="000000"/>
        </w:rPr>
        <w:t>Title of Research</w:t>
      </w:r>
      <w:r>
        <w:rPr>
          <w:spacing w:val="-3"/>
          <w:u w:val="thick" w:color="000000"/>
        </w:rPr>
        <w:t xml:space="preserve"> </w:t>
      </w:r>
      <w:r>
        <w:rPr>
          <w:u w:val="thick" w:color="000000"/>
        </w:rPr>
        <w:t>Project:</w:t>
      </w:r>
    </w:p>
    <w:p w14:paraId="63DD8716" w14:textId="77777777" w:rsidR="003F17B6" w:rsidRDefault="0033628F" w:rsidP="002902C8">
      <w:pPr>
        <w:pStyle w:val="ListParagraph"/>
        <w:tabs>
          <w:tab w:val="left" w:pos="1063"/>
        </w:tabs>
        <w:spacing w:line="275" w:lineRule="exact"/>
        <w:ind w:left="426"/>
        <w:jc w:val="both"/>
        <w:rPr>
          <w:rFonts w:ascii="Times New Roman" w:eastAsia="Times New Roman" w:hAnsi="Times New Roman" w:cs="Times New Roman"/>
          <w:sz w:val="24"/>
          <w:szCs w:val="24"/>
        </w:rPr>
      </w:pPr>
      <w:r w:rsidRPr="0033628F">
        <w:rPr>
          <w:rFonts w:ascii="Times New Roman"/>
          <w:sz w:val="24"/>
        </w:rPr>
        <w:t>Needs Analysis and Time Flow Study to Assess Endoscopic Ear surgery</w:t>
      </w:r>
    </w:p>
    <w:p w14:paraId="44944C54" w14:textId="77777777" w:rsidR="003F17B6" w:rsidRDefault="003F17B6" w:rsidP="002902C8">
      <w:pPr>
        <w:spacing w:before="2"/>
        <w:ind w:left="426"/>
        <w:rPr>
          <w:rFonts w:ascii="Times New Roman" w:eastAsia="Times New Roman" w:hAnsi="Times New Roman" w:cs="Times New Roman"/>
          <w:sz w:val="24"/>
          <w:szCs w:val="24"/>
        </w:rPr>
      </w:pPr>
    </w:p>
    <w:p w14:paraId="08411D98" w14:textId="77777777" w:rsidR="003F17B6" w:rsidRDefault="00467FCB" w:rsidP="002902C8">
      <w:pPr>
        <w:pStyle w:val="Heading2"/>
        <w:spacing w:line="275" w:lineRule="exact"/>
        <w:ind w:left="426"/>
        <w:jc w:val="both"/>
        <w:rPr>
          <w:b w:val="0"/>
          <w:bCs w:val="0"/>
          <w:u w:val="none"/>
        </w:rPr>
      </w:pPr>
      <w:r>
        <w:rPr>
          <w:u w:val="thick" w:color="000000"/>
        </w:rPr>
        <w:t>Investigator(s)</w:t>
      </w:r>
      <w:r>
        <w:rPr>
          <w:u w:val="none"/>
        </w:rPr>
        <w:t>:</w:t>
      </w:r>
    </w:p>
    <w:p w14:paraId="4518F2FC" w14:textId="77777777" w:rsidR="00667A55" w:rsidRPr="00667A55" w:rsidRDefault="00667A55" w:rsidP="002902C8">
      <w:pPr>
        <w:spacing w:before="2"/>
        <w:ind w:left="426"/>
        <w:rPr>
          <w:rFonts w:ascii="Times New Roman"/>
          <w:sz w:val="24"/>
        </w:rPr>
      </w:pPr>
      <w:r w:rsidRPr="00667A55">
        <w:rPr>
          <w:rFonts w:ascii="Times New Roman"/>
          <w:sz w:val="24"/>
        </w:rPr>
        <w:t>Dr A</w:t>
      </w:r>
      <w:r w:rsidR="001D6BB9">
        <w:rPr>
          <w:rFonts w:ascii="Times New Roman"/>
          <w:sz w:val="24"/>
        </w:rPr>
        <w:t>drian</w:t>
      </w:r>
      <w:r w:rsidRPr="00667A55">
        <w:rPr>
          <w:rFonts w:ascii="Times New Roman"/>
          <w:sz w:val="24"/>
        </w:rPr>
        <w:t xml:space="preserve"> L</w:t>
      </w:r>
      <w:r w:rsidR="001D6BB9">
        <w:rPr>
          <w:rFonts w:ascii="Times New Roman"/>
          <w:sz w:val="24"/>
        </w:rPr>
        <w:t>ewis</w:t>
      </w:r>
      <w:r w:rsidRPr="00667A55">
        <w:rPr>
          <w:rFonts w:ascii="Times New Roman"/>
          <w:sz w:val="24"/>
        </w:rPr>
        <w:t xml:space="preserve"> James</w:t>
      </w:r>
      <w:r w:rsidRPr="00667A55">
        <w:rPr>
          <w:rFonts w:ascii="Times New Roman"/>
          <w:sz w:val="24"/>
        </w:rPr>
        <w:tab/>
      </w:r>
      <w:r w:rsidRPr="00667A55">
        <w:rPr>
          <w:rFonts w:ascii="Times New Roman"/>
          <w:sz w:val="24"/>
        </w:rPr>
        <w:tab/>
        <w:t xml:space="preserve">Principle Investigator </w:t>
      </w:r>
      <w:r w:rsidRPr="00667A55">
        <w:rPr>
          <w:rFonts w:ascii="Times New Roman"/>
          <w:sz w:val="24"/>
        </w:rPr>
        <w:tab/>
      </w:r>
      <w:r w:rsidRPr="00667A55">
        <w:rPr>
          <w:rFonts w:ascii="Times New Roman"/>
          <w:sz w:val="24"/>
        </w:rPr>
        <w:tab/>
        <w:t>416 813 2191</w:t>
      </w:r>
    </w:p>
    <w:p w14:paraId="692E922C" w14:textId="77777777" w:rsidR="00667A55" w:rsidRPr="00667A55" w:rsidRDefault="00667A55" w:rsidP="002902C8">
      <w:pPr>
        <w:spacing w:before="2"/>
        <w:ind w:left="426"/>
        <w:rPr>
          <w:rFonts w:ascii="Times New Roman"/>
          <w:sz w:val="24"/>
        </w:rPr>
      </w:pPr>
      <w:r w:rsidRPr="00667A55">
        <w:rPr>
          <w:rFonts w:ascii="Times New Roman"/>
          <w:b/>
          <w:sz w:val="24"/>
          <w:u w:val="single"/>
        </w:rPr>
        <w:t>Co-Investigators</w:t>
      </w:r>
      <w:r w:rsidRPr="00667A55">
        <w:rPr>
          <w:rFonts w:ascii="Times New Roman"/>
          <w:b/>
          <w:sz w:val="24"/>
        </w:rPr>
        <w:t>:</w:t>
      </w:r>
    </w:p>
    <w:p w14:paraId="3AAAA004" w14:textId="2B6655D4" w:rsidR="00667A55" w:rsidRPr="00667A55" w:rsidRDefault="00667A55" w:rsidP="002902C8">
      <w:pPr>
        <w:spacing w:before="2"/>
        <w:ind w:left="426"/>
        <w:rPr>
          <w:rFonts w:ascii="Times New Roman"/>
          <w:sz w:val="24"/>
        </w:rPr>
      </w:pPr>
      <w:r w:rsidRPr="00667A55">
        <w:rPr>
          <w:rFonts w:ascii="Times New Roman"/>
          <w:sz w:val="24"/>
        </w:rPr>
        <w:t>Arushri Swarup</w:t>
      </w:r>
      <w:r w:rsidRPr="00667A55">
        <w:rPr>
          <w:rFonts w:ascii="Times New Roman"/>
          <w:sz w:val="24"/>
        </w:rPr>
        <w:tab/>
      </w:r>
      <w:r w:rsidRPr="00667A55">
        <w:rPr>
          <w:rFonts w:ascii="Times New Roman"/>
          <w:sz w:val="24"/>
        </w:rPr>
        <w:tab/>
      </w:r>
      <w:r w:rsidR="00DF10FA">
        <w:rPr>
          <w:rFonts w:ascii="Times New Roman"/>
          <w:sz w:val="24"/>
        </w:rPr>
        <w:tab/>
      </w:r>
      <w:r w:rsidRPr="00667A55">
        <w:rPr>
          <w:rFonts w:ascii="Times New Roman"/>
          <w:sz w:val="24"/>
        </w:rPr>
        <w:t>Co-investigator</w:t>
      </w:r>
      <w:r w:rsidRPr="00667A55">
        <w:rPr>
          <w:rFonts w:ascii="Times New Roman"/>
          <w:sz w:val="24"/>
        </w:rPr>
        <w:tab/>
      </w:r>
      <w:r w:rsidRPr="00667A55">
        <w:rPr>
          <w:rFonts w:ascii="Times New Roman"/>
          <w:sz w:val="24"/>
        </w:rPr>
        <w:tab/>
        <w:t>416 813 6767</w:t>
      </w:r>
    </w:p>
    <w:p w14:paraId="3EC980DC" w14:textId="77777777" w:rsidR="003F17B6" w:rsidRDefault="003F17B6" w:rsidP="002902C8">
      <w:pPr>
        <w:spacing w:before="2"/>
        <w:ind w:left="426"/>
        <w:rPr>
          <w:rFonts w:ascii="Times New Roman" w:eastAsia="Times New Roman" w:hAnsi="Times New Roman" w:cs="Times New Roman"/>
          <w:sz w:val="24"/>
          <w:szCs w:val="24"/>
        </w:rPr>
      </w:pPr>
    </w:p>
    <w:p w14:paraId="536155BB" w14:textId="77777777" w:rsidR="003F17B6" w:rsidRDefault="00467FCB" w:rsidP="002902C8">
      <w:pPr>
        <w:pStyle w:val="Heading2"/>
        <w:spacing w:line="275" w:lineRule="exact"/>
        <w:ind w:left="426"/>
        <w:jc w:val="both"/>
        <w:rPr>
          <w:b w:val="0"/>
          <w:bCs w:val="0"/>
          <w:u w:val="none"/>
        </w:rPr>
      </w:pPr>
      <w:r>
        <w:rPr>
          <w:u w:val="thick" w:color="000000"/>
        </w:rPr>
        <w:t>Purpose of the</w:t>
      </w:r>
      <w:r>
        <w:rPr>
          <w:spacing w:val="-8"/>
          <w:u w:val="thick" w:color="000000"/>
        </w:rPr>
        <w:t xml:space="preserve"> </w:t>
      </w:r>
      <w:r>
        <w:rPr>
          <w:u w:val="thick" w:color="000000"/>
        </w:rPr>
        <w:t>Research</w:t>
      </w:r>
      <w:r>
        <w:rPr>
          <w:u w:val="none"/>
        </w:rPr>
        <w:t>:</w:t>
      </w:r>
    </w:p>
    <w:p w14:paraId="5822D0A8" w14:textId="77777777" w:rsidR="003F17B6" w:rsidRDefault="00667A55" w:rsidP="002902C8">
      <w:pPr>
        <w:pStyle w:val="BodyText"/>
        <w:spacing w:line="275" w:lineRule="exact"/>
        <w:ind w:left="426"/>
        <w:jc w:val="both"/>
      </w:pPr>
      <w:r>
        <w:t xml:space="preserve">The purpose of this study is to </w:t>
      </w:r>
      <w:r w:rsidR="00D01520">
        <w:t xml:space="preserve">understand the needs of surgeons during </w:t>
      </w:r>
      <w:r>
        <w:t xml:space="preserve">totally endoscopic ear surgery. </w:t>
      </w:r>
    </w:p>
    <w:p w14:paraId="4AABA22F" w14:textId="77777777" w:rsidR="003F17B6" w:rsidRDefault="003F17B6" w:rsidP="002902C8">
      <w:pPr>
        <w:spacing w:before="2"/>
        <w:ind w:left="426"/>
        <w:rPr>
          <w:rFonts w:ascii="Times New Roman" w:eastAsia="Times New Roman" w:hAnsi="Times New Roman" w:cs="Times New Roman"/>
          <w:sz w:val="24"/>
          <w:szCs w:val="24"/>
        </w:rPr>
      </w:pPr>
    </w:p>
    <w:p w14:paraId="3579C728" w14:textId="77777777" w:rsidR="003F17B6" w:rsidRDefault="00467FCB" w:rsidP="002902C8">
      <w:pPr>
        <w:pStyle w:val="Heading2"/>
        <w:spacing w:line="275" w:lineRule="exact"/>
        <w:ind w:left="426"/>
        <w:jc w:val="both"/>
        <w:rPr>
          <w:b w:val="0"/>
          <w:bCs w:val="0"/>
          <w:u w:val="none"/>
        </w:rPr>
      </w:pPr>
      <w:r>
        <w:rPr>
          <w:u w:val="thick" w:color="000000"/>
        </w:rPr>
        <w:t>Description of the</w:t>
      </w:r>
      <w:r>
        <w:rPr>
          <w:spacing w:val="-4"/>
          <w:u w:val="thick" w:color="000000"/>
        </w:rPr>
        <w:t xml:space="preserve"> </w:t>
      </w:r>
      <w:r>
        <w:rPr>
          <w:u w:val="thick" w:color="000000"/>
        </w:rPr>
        <w:t>Research</w:t>
      </w:r>
      <w:r>
        <w:rPr>
          <w:u w:val="none"/>
        </w:rPr>
        <w:t>:</w:t>
      </w:r>
    </w:p>
    <w:p w14:paraId="1BDA1A75" w14:textId="77777777" w:rsidR="00667A55" w:rsidRDefault="00D01520" w:rsidP="002902C8">
      <w:pPr>
        <w:pStyle w:val="BodyText"/>
        <w:ind w:left="426" w:right="117"/>
        <w:jc w:val="both"/>
      </w:pPr>
      <w:r>
        <w:t xml:space="preserve">A needs analysis will be conducted by sending a questionnaire to otologists internationally to determine surgeons’ needs during endoscopic ear surgery. In order to develop the questionnaire, we would like to ask you your thoughts about endoscopic ear surgery, its advantages, disadvantages and how tools can be improved to facilitate the surgery. Your anonymous answers to this interview will be used to develop the questionnaire which will be sent out. The PI will not know </w:t>
      </w:r>
      <w:r w:rsidR="00261AB5">
        <w:t xml:space="preserve">how </w:t>
      </w:r>
      <w:r>
        <w:t>you</w:t>
      </w:r>
      <w:r w:rsidR="00261AB5">
        <w:t xml:space="preserve"> answered</w:t>
      </w:r>
      <w:r>
        <w:t xml:space="preserve"> these questions.</w:t>
      </w:r>
      <w:r w:rsidR="00C77033">
        <w:t xml:space="preserve"> If you choose not to participate or to leave the study at any time it will have no effect on your employment status. </w:t>
      </w:r>
    </w:p>
    <w:p w14:paraId="1935B493" w14:textId="77777777" w:rsidR="003F17B6" w:rsidRDefault="003F17B6" w:rsidP="002902C8">
      <w:pPr>
        <w:spacing w:before="1"/>
        <w:ind w:left="426"/>
        <w:rPr>
          <w:rFonts w:ascii="Times New Roman" w:eastAsia="Times New Roman" w:hAnsi="Times New Roman" w:cs="Times New Roman"/>
          <w:sz w:val="24"/>
          <w:szCs w:val="24"/>
        </w:rPr>
      </w:pPr>
    </w:p>
    <w:p w14:paraId="3C5D3C7A" w14:textId="77777777" w:rsidR="003F17B6" w:rsidRDefault="00467FCB" w:rsidP="002902C8">
      <w:pPr>
        <w:pStyle w:val="Heading2"/>
        <w:spacing w:line="275" w:lineRule="exact"/>
        <w:ind w:left="426"/>
        <w:jc w:val="both"/>
        <w:rPr>
          <w:b w:val="0"/>
          <w:bCs w:val="0"/>
          <w:u w:val="none"/>
        </w:rPr>
      </w:pPr>
      <w:r>
        <w:rPr>
          <w:u w:val="thick" w:color="000000"/>
        </w:rPr>
        <w:t>Potential</w:t>
      </w:r>
      <w:r>
        <w:rPr>
          <w:spacing w:val="-3"/>
          <w:u w:val="thick" w:color="000000"/>
        </w:rPr>
        <w:t xml:space="preserve"> </w:t>
      </w:r>
      <w:r>
        <w:rPr>
          <w:u w:val="thick" w:color="000000"/>
        </w:rPr>
        <w:t>Harms:</w:t>
      </w:r>
    </w:p>
    <w:p w14:paraId="5FE5DC53" w14:textId="77777777" w:rsidR="003F17B6" w:rsidRDefault="002902C8" w:rsidP="002902C8">
      <w:pPr>
        <w:pStyle w:val="BodyText"/>
        <w:ind w:left="426" w:right="117"/>
        <w:jc w:val="both"/>
        <w:rPr>
          <w:rFonts w:cs="Times New Roman"/>
        </w:rPr>
      </w:pPr>
      <w:r w:rsidRPr="002902C8">
        <w:t>There</w:t>
      </w:r>
      <w:r>
        <w:rPr>
          <w:rFonts w:cs="Times New Roman"/>
        </w:rPr>
        <w:t xml:space="preserve"> are no potential harms from taking part in this study. </w:t>
      </w:r>
    </w:p>
    <w:p w14:paraId="10424B59" w14:textId="77777777" w:rsidR="002902C8" w:rsidRDefault="002902C8" w:rsidP="002902C8">
      <w:pPr>
        <w:pStyle w:val="Heading2"/>
        <w:spacing w:line="275" w:lineRule="exact"/>
        <w:ind w:left="426" w:right="141"/>
        <w:rPr>
          <w:u w:val="thick" w:color="000000"/>
        </w:rPr>
      </w:pPr>
    </w:p>
    <w:p w14:paraId="5A515E16" w14:textId="77777777" w:rsidR="002902C8" w:rsidRDefault="00467FCB" w:rsidP="002902C8">
      <w:pPr>
        <w:pStyle w:val="Heading2"/>
        <w:spacing w:line="275" w:lineRule="exact"/>
        <w:ind w:left="426"/>
        <w:jc w:val="both"/>
        <w:rPr>
          <w:u w:val="thick" w:color="000000"/>
        </w:rPr>
      </w:pPr>
      <w:r>
        <w:rPr>
          <w:u w:val="thick" w:color="000000"/>
        </w:rPr>
        <w:t>Potential Discomforts or</w:t>
      </w:r>
      <w:r>
        <w:rPr>
          <w:spacing w:val="-5"/>
          <w:u w:val="thick" w:color="000000"/>
        </w:rPr>
        <w:t xml:space="preserve"> </w:t>
      </w:r>
      <w:r>
        <w:rPr>
          <w:u w:val="thick" w:color="000000"/>
        </w:rPr>
        <w:t>Inconvenience:</w:t>
      </w:r>
    </w:p>
    <w:p w14:paraId="7E935A24" w14:textId="77777777" w:rsidR="002902C8" w:rsidRPr="002902C8" w:rsidRDefault="002902C8" w:rsidP="002902C8">
      <w:pPr>
        <w:pStyle w:val="BodyText"/>
        <w:ind w:left="426" w:right="117"/>
        <w:jc w:val="both"/>
        <w:rPr>
          <w:rFonts w:cs="Times New Roman"/>
        </w:rPr>
      </w:pPr>
      <w:r w:rsidRPr="002902C8">
        <w:rPr>
          <w:rFonts w:cs="Times New Roman"/>
        </w:rPr>
        <w:t>There are no potential discomforts or inconveniences from taking part in this study.</w:t>
      </w:r>
    </w:p>
    <w:p w14:paraId="75F60359" w14:textId="77777777" w:rsidR="003F17B6" w:rsidRDefault="003F17B6" w:rsidP="002902C8">
      <w:pPr>
        <w:pStyle w:val="BodyText"/>
        <w:ind w:left="426" w:right="117"/>
        <w:jc w:val="both"/>
        <w:rPr>
          <w:rFonts w:cs="Times New Roman"/>
        </w:rPr>
      </w:pPr>
    </w:p>
    <w:p w14:paraId="00D0084A" w14:textId="77777777" w:rsidR="00020559" w:rsidRDefault="00020559" w:rsidP="002902C8">
      <w:pPr>
        <w:pStyle w:val="Heading2"/>
        <w:ind w:left="426" w:right="141"/>
        <w:rPr>
          <w:u w:val="thick" w:color="000000"/>
        </w:rPr>
      </w:pPr>
    </w:p>
    <w:p w14:paraId="47DABFB2" w14:textId="77777777" w:rsidR="00020559" w:rsidRDefault="00020559" w:rsidP="002902C8">
      <w:pPr>
        <w:pStyle w:val="Heading2"/>
        <w:ind w:left="426" w:right="141"/>
        <w:rPr>
          <w:u w:val="thick" w:color="000000"/>
        </w:rPr>
      </w:pPr>
    </w:p>
    <w:p w14:paraId="2DF8EE14" w14:textId="77777777" w:rsidR="00020559" w:rsidRDefault="00020559" w:rsidP="002902C8">
      <w:pPr>
        <w:pStyle w:val="Heading2"/>
        <w:ind w:left="426" w:right="141"/>
        <w:rPr>
          <w:u w:val="thick" w:color="000000"/>
        </w:rPr>
      </w:pPr>
    </w:p>
    <w:p w14:paraId="79EB594D" w14:textId="77777777" w:rsidR="003F17B6" w:rsidRDefault="00467FCB" w:rsidP="002902C8">
      <w:pPr>
        <w:pStyle w:val="Heading2"/>
        <w:ind w:left="426" w:right="141"/>
        <w:rPr>
          <w:b w:val="0"/>
          <w:bCs w:val="0"/>
          <w:u w:val="none"/>
        </w:rPr>
      </w:pPr>
      <w:r>
        <w:rPr>
          <w:u w:val="thick" w:color="000000"/>
        </w:rPr>
        <w:lastRenderedPageBreak/>
        <w:t>Potential</w:t>
      </w:r>
      <w:r>
        <w:rPr>
          <w:spacing w:val="-4"/>
          <w:u w:val="thick" w:color="000000"/>
        </w:rPr>
        <w:t xml:space="preserve"> </w:t>
      </w:r>
      <w:r>
        <w:rPr>
          <w:u w:val="thick" w:color="000000"/>
        </w:rPr>
        <w:t>Benefits:</w:t>
      </w:r>
    </w:p>
    <w:p w14:paraId="54CDD56F" w14:textId="77777777" w:rsidR="003F17B6" w:rsidRDefault="003F17B6" w:rsidP="002902C8">
      <w:pPr>
        <w:spacing w:before="11"/>
        <w:ind w:left="426"/>
        <w:rPr>
          <w:rFonts w:ascii="Times New Roman" w:eastAsia="Times New Roman" w:hAnsi="Times New Roman" w:cs="Times New Roman"/>
          <w:b/>
          <w:bCs/>
          <w:sz w:val="17"/>
          <w:szCs w:val="17"/>
        </w:rPr>
      </w:pPr>
    </w:p>
    <w:p w14:paraId="7781E3E7" w14:textId="77777777" w:rsidR="003F17B6" w:rsidRDefault="00467FCB" w:rsidP="002902C8">
      <w:pPr>
        <w:spacing w:before="69" w:line="275" w:lineRule="exact"/>
        <w:ind w:left="426" w:right="141"/>
        <w:rPr>
          <w:rFonts w:ascii="Times New Roman"/>
          <w:b/>
          <w:sz w:val="24"/>
          <w:u w:val="thick" w:color="000000"/>
        </w:rPr>
      </w:pPr>
      <w:r>
        <w:rPr>
          <w:rFonts w:ascii="Times New Roman"/>
          <w:b/>
          <w:sz w:val="24"/>
          <w:u w:val="thick" w:color="000000"/>
        </w:rPr>
        <w:t>To individual</w:t>
      </w:r>
      <w:r>
        <w:rPr>
          <w:rFonts w:ascii="Times New Roman"/>
          <w:b/>
          <w:spacing w:val="-1"/>
          <w:sz w:val="24"/>
          <w:u w:val="thick" w:color="000000"/>
        </w:rPr>
        <w:t xml:space="preserve"> </w:t>
      </w:r>
      <w:r>
        <w:rPr>
          <w:rFonts w:ascii="Times New Roman"/>
          <w:b/>
          <w:sz w:val="24"/>
          <w:u w:val="thick" w:color="000000"/>
        </w:rPr>
        <w:t>subjects:</w:t>
      </w:r>
    </w:p>
    <w:p w14:paraId="4D111A4A" w14:textId="77777777" w:rsidR="002902C8" w:rsidRDefault="006904A9" w:rsidP="002902C8">
      <w:pPr>
        <w:spacing w:before="69" w:line="275" w:lineRule="exact"/>
        <w:ind w:left="426" w:right="141"/>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no individual benefit to the participant in completing this study</w:t>
      </w:r>
    </w:p>
    <w:p w14:paraId="242A6F03" w14:textId="77777777" w:rsidR="003F17B6" w:rsidRDefault="002902C8" w:rsidP="002902C8">
      <w:pPr>
        <w:spacing w:before="2"/>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AF18FAC" w14:textId="77777777" w:rsidR="003F17B6" w:rsidRDefault="00467FCB" w:rsidP="002902C8">
      <w:pPr>
        <w:pStyle w:val="Heading2"/>
        <w:spacing w:line="275" w:lineRule="exact"/>
        <w:ind w:left="426" w:right="141"/>
        <w:rPr>
          <w:b w:val="0"/>
          <w:bCs w:val="0"/>
          <w:u w:val="none"/>
        </w:rPr>
      </w:pPr>
      <w:r>
        <w:rPr>
          <w:u w:val="thick" w:color="000000"/>
        </w:rPr>
        <w:t>To society:</w:t>
      </w:r>
    </w:p>
    <w:p w14:paraId="70217B32" w14:textId="77777777" w:rsidR="003F17B6" w:rsidRDefault="002902C8" w:rsidP="002902C8">
      <w:pPr>
        <w:spacing w:before="2"/>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w:t>
      </w:r>
      <w:r w:rsidR="006904A9">
        <w:rPr>
          <w:rFonts w:ascii="Times New Roman" w:eastAsia="Times New Roman" w:hAnsi="Times New Roman" w:cs="Times New Roman"/>
          <w:sz w:val="24"/>
          <w:szCs w:val="24"/>
        </w:rPr>
        <w:t>aims to benefit</w:t>
      </w:r>
      <w:r>
        <w:rPr>
          <w:rFonts w:ascii="Times New Roman" w:eastAsia="Times New Roman" w:hAnsi="Times New Roman" w:cs="Times New Roman"/>
          <w:sz w:val="24"/>
          <w:szCs w:val="24"/>
        </w:rPr>
        <w:t xml:space="preserve"> otologi</w:t>
      </w:r>
      <w:r w:rsidR="006904A9">
        <w:rPr>
          <w:rFonts w:ascii="Times New Roman" w:eastAsia="Times New Roman" w:hAnsi="Times New Roman" w:cs="Times New Roman"/>
          <w:sz w:val="24"/>
          <w:szCs w:val="24"/>
        </w:rPr>
        <w:t>c surgical practice</w:t>
      </w:r>
      <w:r>
        <w:rPr>
          <w:rFonts w:ascii="Times New Roman" w:eastAsia="Times New Roman" w:hAnsi="Times New Roman" w:cs="Times New Roman"/>
          <w:sz w:val="24"/>
          <w:szCs w:val="24"/>
        </w:rPr>
        <w:t xml:space="preserve"> by </w:t>
      </w:r>
      <w:r w:rsidR="006904A9">
        <w:rPr>
          <w:rFonts w:ascii="Times New Roman" w:eastAsia="Times New Roman" w:hAnsi="Times New Roman" w:cs="Times New Roman"/>
          <w:sz w:val="24"/>
          <w:szCs w:val="24"/>
        </w:rPr>
        <w:t>identifying limitations in currently available surgical instruments in order to</w:t>
      </w:r>
      <w:r>
        <w:rPr>
          <w:rFonts w:ascii="Times New Roman" w:eastAsia="Times New Roman" w:hAnsi="Times New Roman" w:cs="Times New Roman"/>
          <w:sz w:val="24"/>
          <w:szCs w:val="24"/>
        </w:rPr>
        <w:t xml:space="preserve"> improve </w:t>
      </w:r>
      <w:r w:rsidR="006904A9">
        <w:rPr>
          <w:rFonts w:ascii="Times New Roman" w:eastAsia="Times New Roman" w:hAnsi="Times New Roman" w:cs="Times New Roman"/>
          <w:sz w:val="24"/>
          <w:szCs w:val="24"/>
        </w:rPr>
        <w:t xml:space="preserve">instrument design for </w:t>
      </w:r>
      <w:r>
        <w:rPr>
          <w:rFonts w:ascii="Times New Roman" w:eastAsia="Times New Roman" w:hAnsi="Times New Roman" w:cs="Times New Roman"/>
          <w:sz w:val="24"/>
          <w:szCs w:val="24"/>
        </w:rPr>
        <w:t xml:space="preserve">transcanal endoscopic ear surgery. </w:t>
      </w:r>
    </w:p>
    <w:p w14:paraId="4F801277" w14:textId="77777777" w:rsidR="002902C8" w:rsidRDefault="002902C8" w:rsidP="002902C8">
      <w:pPr>
        <w:spacing w:before="2"/>
        <w:ind w:left="426"/>
        <w:rPr>
          <w:rFonts w:ascii="Times New Roman" w:eastAsia="Times New Roman" w:hAnsi="Times New Roman" w:cs="Times New Roman"/>
          <w:sz w:val="24"/>
          <w:szCs w:val="24"/>
        </w:rPr>
      </w:pPr>
    </w:p>
    <w:p w14:paraId="7F514F3F" w14:textId="77777777" w:rsidR="003F17B6" w:rsidRDefault="00467FCB" w:rsidP="002902C8">
      <w:pPr>
        <w:pStyle w:val="Heading2"/>
        <w:spacing w:line="275" w:lineRule="exact"/>
        <w:ind w:left="426" w:right="141"/>
        <w:rPr>
          <w:b w:val="0"/>
          <w:bCs w:val="0"/>
          <w:u w:val="none"/>
        </w:rPr>
      </w:pPr>
      <w:r>
        <w:rPr>
          <w:u w:val="thick" w:color="000000"/>
        </w:rPr>
        <w:t>Alternatives to</w:t>
      </w:r>
      <w:r>
        <w:rPr>
          <w:spacing w:val="-2"/>
          <w:u w:val="thick" w:color="000000"/>
        </w:rPr>
        <w:t xml:space="preserve"> </w:t>
      </w:r>
      <w:r>
        <w:rPr>
          <w:u w:val="thick" w:color="000000"/>
        </w:rPr>
        <w:t>participation:</w:t>
      </w:r>
    </w:p>
    <w:p w14:paraId="6D5A12EE" w14:textId="77777777" w:rsidR="003F17B6" w:rsidRDefault="002902C8" w:rsidP="002902C8">
      <w:pPr>
        <w:spacing w:before="2"/>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You may choose not to participate in this study.</w:t>
      </w:r>
    </w:p>
    <w:p w14:paraId="339515CB" w14:textId="77777777" w:rsidR="002902C8" w:rsidRDefault="002902C8" w:rsidP="002902C8">
      <w:pPr>
        <w:spacing w:before="2"/>
        <w:ind w:left="426"/>
        <w:rPr>
          <w:rFonts w:ascii="Times New Roman" w:eastAsia="Times New Roman" w:hAnsi="Times New Roman" w:cs="Times New Roman"/>
          <w:sz w:val="24"/>
          <w:szCs w:val="24"/>
        </w:rPr>
      </w:pPr>
    </w:p>
    <w:p w14:paraId="7971E4C9" w14:textId="77777777" w:rsidR="003F17B6" w:rsidRDefault="00467FCB" w:rsidP="002902C8">
      <w:pPr>
        <w:pStyle w:val="Heading2"/>
        <w:spacing w:line="275" w:lineRule="exact"/>
        <w:ind w:left="426" w:right="141"/>
        <w:rPr>
          <w:b w:val="0"/>
          <w:bCs w:val="0"/>
          <w:u w:val="none"/>
        </w:rPr>
      </w:pPr>
      <w:r>
        <w:rPr>
          <w:u w:val="thick" w:color="000000"/>
        </w:rPr>
        <w:t>Confidentiality:</w:t>
      </w:r>
    </w:p>
    <w:p w14:paraId="2162DD45" w14:textId="77777777" w:rsidR="003F17B6" w:rsidRDefault="00467FCB" w:rsidP="002902C8">
      <w:pPr>
        <w:pStyle w:val="BodyText"/>
        <w:ind w:left="426" w:right="59"/>
      </w:pPr>
      <w:r>
        <w:t>We will respect your privacy. No information about who you are will be given</w:t>
      </w:r>
      <w:r>
        <w:rPr>
          <w:spacing w:val="-21"/>
        </w:rPr>
        <w:t xml:space="preserve"> </w:t>
      </w:r>
      <w:r>
        <w:t>to</w:t>
      </w:r>
      <w:r>
        <w:rPr>
          <w:w w:val="99"/>
        </w:rPr>
        <w:t xml:space="preserve"> </w:t>
      </w:r>
      <w:r>
        <w:t>anyone or be published without your permission, unless required by law. Sick Kids Clinical Research Monitors,  or</w:t>
      </w:r>
      <w:r>
        <w:rPr>
          <w:spacing w:val="-11"/>
        </w:rPr>
        <w:t xml:space="preserve"> </w:t>
      </w:r>
      <w:r>
        <w:t>the</w:t>
      </w:r>
      <w:r>
        <w:rPr>
          <w:w w:val="99"/>
        </w:rPr>
        <w:t xml:space="preserve"> </w:t>
      </w:r>
      <w:r>
        <w:t xml:space="preserve">regulator of the study may see </w:t>
      </w:r>
      <w:r w:rsidR="002902C8">
        <w:t>the data</w:t>
      </w:r>
      <w:r>
        <w:t xml:space="preserve"> to check on the study. By signing this</w:t>
      </w:r>
      <w:r>
        <w:rPr>
          <w:spacing w:val="-16"/>
        </w:rPr>
        <w:t xml:space="preserve"> </w:t>
      </w:r>
      <w:r>
        <w:t>consent</w:t>
      </w:r>
      <w:r>
        <w:rPr>
          <w:w w:val="99"/>
        </w:rPr>
        <w:t xml:space="preserve"> </w:t>
      </w:r>
      <w:r>
        <w:t xml:space="preserve">form, you agree to let these people look at your </w:t>
      </w:r>
      <w:r w:rsidR="002902C8">
        <w:t>data.</w:t>
      </w:r>
    </w:p>
    <w:p w14:paraId="68CF696B" w14:textId="77777777" w:rsidR="003F17B6" w:rsidRPr="00824F35" w:rsidRDefault="003F17B6" w:rsidP="00824F35">
      <w:pPr>
        <w:pStyle w:val="BodyText"/>
        <w:ind w:left="426" w:right="59"/>
      </w:pPr>
    </w:p>
    <w:p w14:paraId="780C2767" w14:textId="77777777" w:rsidR="003F17B6" w:rsidRDefault="00467FCB" w:rsidP="00824F35">
      <w:pPr>
        <w:pStyle w:val="BodyText"/>
        <w:ind w:left="426" w:right="59"/>
      </w:pPr>
      <w:r>
        <w:t>The data produced from this study will be stored in a secure, locked location. Only members</w:t>
      </w:r>
      <w:r w:rsidRPr="00824F35">
        <w:t xml:space="preserve"> </w:t>
      </w:r>
      <w:r>
        <w:t>of</w:t>
      </w:r>
      <w:r w:rsidRPr="00824F35">
        <w:t xml:space="preserve"> </w:t>
      </w:r>
      <w:r>
        <w:t>the research team (and maybe those individuals described above) will have access to the</w:t>
      </w:r>
      <w:r w:rsidRPr="00824F35">
        <w:t xml:space="preserve"> </w:t>
      </w:r>
      <w:r>
        <w:t>data.</w:t>
      </w:r>
    </w:p>
    <w:p w14:paraId="05508C17" w14:textId="77777777" w:rsidR="003F17B6" w:rsidRDefault="00467FCB" w:rsidP="00824F35">
      <w:pPr>
        <w:pStyle w:val="BodyText"/>
        <w:ind w:left="426" w:right="59"/>
      </w:pPr>
      <w:r>
        <w:t>This could include external research team members. Following completion of the research</w:t>
      </w:r>
      <w:r w:rsidRPr="00824F35">
        <w:t xml:space="preserve"> </w:t>
      </w:r>
      <w:r>
        <w:t>study the data will be kept as long as required then destroyed as required by Sick Kids</w:t>
      </w:r>
      <w:r w:rsidRPr="00824F35">
        <w:t xml:space="preserve"> </w:t>
      </w:r>
      <w:r>
        <w:t>policy.</w:t>
      </w:r>
    </w:p>
    <w:p w14:paraId="7E1AF098" w14:textId="77777777" w:rsidR="003F17B6" w:rsidRDefault="00467FCB" w:rsidP="00824F35">
      <w:pPr>
        <w:pStyle w:val="BodyText"/>
        <w:ind w:left="426" w:right="59"/>
      </w:pPr>
      <w:r>
        <w:t>Published study results will not reveal your</w:t>
      </w:r>
      <w:r>
        <w:rPr>
          <w:spacing w:val="-9"/>
        </w:rPr>
        <w:t xml:space="preserve"> </w:t>
      </w:r>
      <w:r w:rsidR="00824F35">
        <w:t>identity.</w:t>
      </w:r>
    </w:p>
    <w:p w14:paraId="6A8CF7CB" w14:textId="77777777" w:rsidR="003F17B6" w:rsidRDefault="003F17B6">
      <w:pPr>
        <w:rPr>
          <w:rFonts w:ascii="Times New Roman" w:eastAsia="Times New Roman" w:hAnsi="Times New Roman" w:cs="Times New Roman"/>
          <w:sz w:val="24"/>
          <w:szCs w:val="24"/>
        </w:rPr>
      </w:pPr>
    </w:p>
    <w:p w14:paraId="3D0B1B43" w14:textId="77777777" w:rsidR="003F17B6" w:rsidRDefault="00467FCB">
      <w:pPr>
        <w:pStyle w:val="Heading2"/>
        <w:spacing w:line="275" w:lineRule="exact"/>
        <w:ind w:right="141"/>
        <w:rPr>
          <w:b w:val="0"/>
          <w:bCs w:val="0"/>
          <w:u w:val="none"/>
        </w:rPr>
      </w:pPr>
      <w:r>
        <w:rPr>
          <w:u w:val="thick" w:color="000000"/>
        </w:rPr>
        <w:t>Reimbursement:</w:t>
      </w:r>
    </w:p>
    <w:p w14:paraId="6E219E1F" w14:textId="77777777" w:rsidR="00824F35" w:rsidRPr="00824F35" w:rsidRDefault="00824F35" w:rsidP="00824F35">
      <w:pPr>
        <w:spacing w:before="2"/>
        <w:ind w:left="500"/>
        <w:rPr>
          <w:rFonts w:ascii="Times New Roman" w:eastAsia="Times New Roman" w:hAnsi="Times New Roman" w:cs="Times New Roman"/>
          <w:sz w:val="24"/>
          <w:szCs w:val="24"/>
        </w:rPr>
      </w:pPr>
      <w:r w:rsidRPr="00824F35">
        <w:rPr>
          <w:rFonts w:ascii="Times New Roman" w:eastAsia="Times New Roman" w:hAnsi="Times New Roman" w:cs="Times New Roman"/>
          <w:sz w:val="24"/>
          <w:szCs w:val="24"/>
        </w:rPr>
        <w:t>You will not incur any expenses by being involved with this study so there will be no reimbursement.</w:t>
      </w:r>
    </w:p>
    <w:p w14:paraId="1ABC01BA" w14:textId="77777777" w:rsidR="003F17B6" w:rsidRDefault="003F17B6">
      <w:pPr>
        <w:spacing w:before="2"/>
        <w:rPr>
          <w:rFonts w:ascii="Times New Roman" w:eastAsia="Times New Roman" w:hAnsi="Times New Roman" w:cs="Times New Roman"/>
          <w:sz w:val="24"/>
          <w:szCs w:val="24"/>
        </w:rPr>
      </w:pPr>
    </w:p>
    <w:p w14:paraId="399AF6CA" w14:textId="77777777" w:rsidR="003F17B6" w:rsidRPr="00824F35" w:rsidRDefault="00467FCB" w:rsidP="00824F35">
      <w:pPr>
        <w:pStyle w:val="Heading2"/>
        <w:spacing w:line="275" w:lineRule="exact"/>
        <w:ind w:right="141"/>
        <w:rPr>
          <w:b w:val="0"/>
          <w:bCs w:val="0"/>
          <w:u w:val="none"/>
        </w:rPr>
      </w:pPr>
      <w:r>
        <w:rPr>
          <w:u w:val="thick" w:color="000000"/>
        </w:rPr>
        <w:t>Participation:</w:t>
      </w:r>
    </w:p>
    <w:p w14:paraId="08FA8265" w14:textId="77777777" w:rsidR="003F17B6" w:rsidRDefault="00467FCB" w:rsidP="00824F35">
      <w:pPr>
        <w:pStyle w:val="BodyText"/>
        <w:ind w:right="141"/>
        <w:rPr>
          <w:rFonts w:cs="Times New Roman"/>
        </w:rPr>
      </w:pPr>
      <w:r>
        <w:t xml:space="preserve">It is your choice to take part in this study. You can </w:t>
      </w:r>
      <w:r w:rsidR="00824F35">
        <w:t>withdraw consent</w:t>
      </w:r>
      <w:r>
        <w:t xml:space="preserve"> at any time. </w:t>
      </w:r>
      <w:r w:rsidR="00824F35">
        <w:t xml:space="preserve">Your professional reputation will not be impacted as this study and participants will remain confidential. </w:t>
      </w:r>
    </w:p>
    <w:p w14:paraId="0D691C75" w14:textId="77777777" w:rsidR="00824F35" w:rsidRDefault="00824F35">
      <w:pPr>
        <w:pStyle w:val="BodyText"/>
        <w:ind w:left="859" w:right="59"/>
      </w:pPr>
    </w:p>
    <w:p w14:paraId="14757E16" w14:textId="77777777" w:rsidR="003F17B6" w:rsidRPr="00824F35" w:rsidRDefault="00467FCB" w:rsidP="00824F35">
      <w:pPr>
        <w:pStyle w:val="BodyText"/>
        <w:ind w:right="141"/>
        <w:rPr>
          <w:rFonts w:cs="Times New Roman"/>
        </w:rPr>
      </w:pPr>
      <w:r>
        <w:t>New information that we get while we are doing this study may affect your decision to take</w:t>
      </w:r>
      <w:r>
        <w:rPr>
          <w:spacing w:val="-18"/>
        </w:rPr>
        <w:t xml:space="preserve"> </w:t>
      </w:r>
      <w:r>
        <w:t>part</w:t>
      </w:r>
      <w:r>
        <w:rPr>
          <w:w w:val="99"/>
        </w:rPr>
        <w:t xml:space="preserve"> </w:t>
      </w:r>
      <w:r>
        <w:t>in this study. If this happens, we will tell you about this new information. And we will ask</w:t>
      </w:r>
      <w:r>
        <w:rPr>
          <w:spacing w:val="-18"/>
        </w:rPr>
        <w:t xml:space="preserve"> </w:t>
      </w:r>
      <w:r>
        <w:t xml:space="preserve">you again if you still want to </w:t>
      </w:r>
      <w:r w:rsidR="00824F35">
        <w:t>participate</w:t>
      </w:r>
      <w:r>
        <w:t xml:space="preserve"> in the</w:t>
      </w:r>
      <w:r>
        <w:rPr>
          <w:spacing w:val="-18"/>
        </w:rPr>
        <w:t xml:space="preserve"> </w:t>
      </w:r>
      <w:r w:rsidR="00824F35">
        <w:t>study.</w:t>
      </w:r>
    </w:p>
    <w:p w14:paraId="7A72D3B3" w14:textId="77777777" w:rsidR="003F17B6" w:rsidRDefault="003F17B6">
      <w:pPr>
        <w:rPr>
          <w:rFonts w:ascii="Times New Roman" w:eastAsia="Times New Roman" w:hAnsi="Times New Roman" w:cs="Times New Roman"/>
          <w:i/>
          <w:sz w:val="24"/>
          <w:szCs w:val="24"/>
        </w:rPr>
      </w:pPr>
    </w:p>
    <w:p w14:paraId="223085B2" w14:textId="77777777" w:rsidR="003F17B6" w:rsidRDefault="00467FCB" w:rsidP="00824F35">
      <w:pPr>
        <w:pStyle w:val="BodyText"/>
        <w:ind w:right="59"/>
      </w:pPr>
      <w:r>
        <w:t xml:space="preserve">During this study we may create new </w:t>
      </w:r>
      <w:r w:rsidR="00824F35">
        <w:t>technology</w:t>
      </w:r>
      <w:r>
        <w:t xml:space="preserve"> that may be</w:t>
      </w:r>
      <w:r>
        <w:rPr>
          <w:spacing w:val="-21"/>
        </w:rPr>
        <w:t xml:space="preserve"> </w:t>
      </w:r>
      <w:r>
        <w:t>worth money. Although we may make money from these findings, we cannot give</w:t>
      </w:r>
      <w:r w:rsidR="00824F35">
        <w:t xml:space="preserve"> you</w:t>
      </w:r>
      <w:r>
        <w:t xml:space="preserve"> any of this money now or in the future because you took part in this</w:t>
      </w:r>
      <w:r>
        <w:rPr>
          <w:spacing w:val="-23"/>
        </w:rPr>
        <w:t xml:space="preserve"> </w:t>
      </w:r>
      <w:r w:rsidR="00824F35">
        <w:t>study.</w:t>
      </w:r>
    </w:p>
    <w:p w14:paraId="3A85C752" w14:textId="77777777" w:rsidR="006904A9" w:rsidRDefault="006904A9" w:rsidP="00824F35">
      <w:pPr>
        <w:pStyle w:val="BodyText"/>
        <w:ind w:right="172"/>
      </w:pPr>
    </w:p>
    <w:p w14:paraId="393C5D78" w14:textId="77777777" w:rsidR="003F17B6" w:rsidRDefault="00467FCB" w:rsidP="00824F35">
      <w:pPr>
        <w:pStyle w:val="BodyText"/>
        <w:ind w:right="172"/>
      </w:pPr>
      <w:r>
        <w:t>Your signing this consent form does not interfere with your legal rights</w:t>
      </w:r>
      <w:r>
        <w:rPr>
          <w:spacing w:val="-21"/>
        </w:rPr>
        <w:t xml:space="preserve"> </w:t>
      </w:r>
      <w:r>
        <w:t>in</w:t>
      </w:r>
      <w:r>
        <w:rPr>
          <w:w w:val="99"/>
        </w:rPr>
        <w:t xml:space="preserve"> </w:t>
      </w:r>
      <w:r>
        <w:t xml:space="preserve">any way. The staff </w:t>
      </w:r>
      <w:r>
        <w:lastRenderedPageBreak/>
        <w:t>of the study, any people who gave money for the study, or the hospital</w:t>
      </w:r>
      <w:r>
        <w:rPr>
          <w:spacing w:val="-19"/>
        </w:rPr>
        <w:t xml:space="preserve"> </w:t>
      </w:r>
      <w:r>
        <w:t>are</w:t>
      </w:r>
      <w:r>
        <w:rPr>
          <w:w w:val="99"/>
        </w:rPr>
        <w:t xml:space="preserve"> </w:t>
      </w:r>
      <w:r>
        <w:t>still responsible, legally and professionally, for what they</w:t>
      </w:r>
      <w:r>
        <w:rPr>
          <w:spacing w:val="-11"/>
        </w:rPr>
        <w:t xml:space="preserve"> </w:t>
      </w:r>
      <w:r w:rsidR="00824F35">
        <w:t>do.</w:t>
      </w:r>
    </w:p>
    <w:p w14:paraId="171AF906" w14:textId="77777777" w:rsidR="00020559" w:rsidRDefault="00020559" w:rsidP="00020559">
      <w:pPr>
        <w:pStyle w:val="BodyText"/>
        <w:ind w:left="0" w:right="172"/>
      </w:pPr>
      <w:bookmarkStart w:id="2" w:name="_GoBack"/>
      <w:bookmarkEnd w:id="2"/>
    </w:p>
    <w:p w14:paraId="6E168D52" w14:textId="77777777" w:rsidR="008434FE" w:rsidRDefault="008434FE" w:rsidP="00824F35">
      <w:pPr>
        <w:pStyle w:val="BodyText"/>
        <w:ind w:right="172"/>
        <w:rPr>
          <w:b/>
          <w:u w:val="single"/>
        </w:rPr>
      </w:pPr>
      <w:r>
        <w:rPr>
          <w:b/>
          <w:u w:val="single"/>
        </w:rPr>
        <w:t xml:space="preserve">Research Study Results: </w:t>
      </w:r>
    </w:p>
    <w:p w14:paraId="72386E4F" w14:textId="77777777" w:rsidR="008434FE" w:rsidRPr="008434FE" w:rsidRDefault="008434FE" w:rsidP="00824F35">
      <w:pPr>
        <w:pStyle w:val="BodyText"/>
        <w:ind w:right="172"/>
      </w:pPr>
      <w:r>
        <w:t xml:space="preserve">The results of the study intend to be published in an academic journal. If you would like to know the title of the paper please feel free to contact the research investigators. </w:t>
      </w:r>
    </w:p>
    <w:p w14:paraId="79ECBFB6" w14:textId="77777777" w:rsidR="003F17B6" w:rsidRDefault="003F17B6">
      <w:pPr>
        <w:spacing w:before="2"/>
        <w:rPr>
          <w:rFonts w:ascii="Times New Roman" w:eastAsia="Times New Roman" w:hAnsi="Times New Roman" w:cs="Times New Roman"/>
          <w:sz w:val="24"/>
          <w:szCs w:val="24"/>
        </w:rPr>
      </w:pPr>
    </w:p>
    <w:p w14:paraId="0A83A26E" w14:textId="77777777" w:rsidR="003F17B6" w:rsidRDefault="00467FCB">
      <w:pPr>
        <w:pStyle w:val="Heading2"/>
        <w:spacing w:line="275" w:lineRule="exact"/>
        <w:ind w:left="499" w:right="141"/>
        <w:rPr>
          <w:b w:val="0"/>
          <w:bCs w:val="0"/>
          <w:u w:val="none"/>
        </w:rPr>
      </w:pPr>
      <w:r>
        <w:rPr>
          <w:u w:val="thick" w:color="000000"/>
        </w:rPr>
        <w:t>Sponsorship</w:t>
      </w:r>
      <w:r>
        <w:rPr>
          <w:u w:val="none"/>
        </w:rPr>
        <w:t>:</w:t>
      </w:r>
    </w:p>
    <w:p w14:paraId="76FB0C6E" w14:textId="77777777" w:rsidR="00824F35" w:rsidRPr="00824F35" w:rsidRDefault="00824F35" w:rsidP="00824F35">
      <w:pPr>
        <w:spacing w:before="2"/>
        <w:ind w:left="499"/>
        <w:rPr>
          <w:rFonts w:ascii="Times New Roman" w:eastAsia="Times New Roman" w:hAnsi="Times New Roman" w:cs="Times New Roman"/>
          <w:b/>
          <w:sz w:val="24"/>
          <w:szCs w:val="24"/>
          <w:u w:val="single"/>
        </w:rPr>
      </w:pPr>
      <w:r w:rsidRPr="00824F35">
        <w:rPr>
          <w:rFonts w:ascii="Times New Roman" w:eastAsia="Times New Roman" w:hAnsi="Times New Roman" w:cs="Times New Roman"/>
          <w:sz w:val="24"/>
          <w:szCs w:val="24"/>
        </w:rPr>
        <w:t>Dr. Adrian James and the Department of Otolaryngology at The Hospital for Sick Children are the sponsors of this study</w:t>
      </w:r>
    </w:p>
    <w:p w14:paraId="1818DA30" w14:textId="77777777" w:rsidR="00824F35" w:rsidRDefault="00824F35">
      <w:pPr>
        <w:spacing w:before="2"/>
        <w:rPr>
          <w:rFonts w:ascii="Times New Roman" w:eastAsia="Times New Roman" w:hAnsi="Times New Roman" w:cs="Times New Roman"/>
          <w:sz w:val="24"/>
          <w:szCs w:val="24"/>
        </w:rPr>
      </w:pPr>
    </w:p>
    <w:p w14:paraId="0C773197" w14:textId="77777777" w:rsidR="003F17B6" w:rsidRDefault="00467FCB">
      <w:pPr>
        <w:pStyle w:val="Heading2"/>
        <w:spacing w:line="275" w:lineRule="exact"/>
        <w:ind w:right="141"/>
        <w:rPr>
          <w:b w:val="0"/>
          <w:bCs w:val="0"/>
          <w:u w:val="none"/>
        </w:rPr>
      </w:pPr>
      <w:r>
        <w:rPr>
          <w:u w:val="thick" w:color="000000"/>
        </w:rPr>
        <w:t>Conflict of</w:t>
      </w:r>
      <w:r>
        <w:rPr>
          <w:spacing w:val="-5"/>
          <w:u w:val="thick" w:color="000000"/>
        </w:rPr>
        <w:t xml:space="preserve"> </w:t>
      </w:r>
      <w:r>
        <w:rPr>
          <w:u w:val="thick" w:color="000000"/>
        </w:rPr>
        <w:t>Interest</w:t>
      </w:r>
      <w:r>
        <w:rPr>
          <w:u w:val="none"/>
        </w:rPr>
        <w:t>:</w:t>
      </w:r>
    </w:p>
    <w:p w14:paraId="53B632A4" w14:textId="77777777" w:rsidR="00824F35" w:rsidRPr="00824F35" w:rsidRDefault="00824F35" w:rsidP="00824F35">
      <w:pPr>
        <w:ind w:left="500"/>
        <w:rPr>
          <w:rFonts w:ascii="Times New Roman" w:eastAsia="Times New Roman" w:hAnsi="Times New Roman" w:cs="Times New Roman"/>
          <w:sz w:val="24"/>
          <w:szCs w:val="24"/>
        </w:rPr>
      </w:pPr>
      <w:r w:rsidRPr="00824F35">
        <w:rPr>
          <w:rFonts w:ascii="Times New Roman" w:eastAsia="Times New Roman" w:hAnsi="Times New Roman" w:cs="Times New Roman"/>
          <w:sz w:val="24"/>
          <w:szCs w:val="24"/>
        </w:rPr>
        <w:t xml:space="preserve">Dr. Adrian James and the other research team members have no conflict of interest to declare. </w:t>
      </w:r>
    </w:p>
    <w:p w14:paraId="0FC18DAE" w14:textId="77777777" w:rsidR="003F17B6" w:rsidRDefault="003F17B6">
      <w:pPr>
        <w:rPr>
          <w:rFonts w:ascii="Times New Roman" w:eastAsia="Times New Roman" w:hAnsi="Times New Roman" w:cs="Times New Roman"/>
          <w:sz w:val="24"/>
          <w:szCs w:val="24"/>
        </w:rPr>
      </w:pPr>
    </w:p>
    <w:p w14:paraId="0F65065C" w14:textId="77777777" w:rsidR="003F17B6" w:rsidRPr="00824F35" w:rsidRDefault="00467FCB" w:rsidP="00824F35">
      <w:pPr>
        <w:pStyle w:val="Heading2"/>
        <w:jc w:val="both"/>
        <w:rPr>
          <w:rFonts w:cs="Times New Roman"/>
          <w:b w:val="0"/>
          <w:bCs w:val="0"/>
          <w:u w:val="none"/>
        </w:rPr>
      </w:pPr>
      <w:r>
        <w:rPr>
          <w:u w:val="thick" w:color="000000"/>
        </w:rPr>
        <w:t>Consent</w:t>
      </w:r>
      <w:r>
        <w:rPr>
          <w:spacing w:val="-7"/>
          <w:u w:val="thick" w:color="000000"/>
        </w:rPr>
        <w:t xml:space="preserve"> </w:t>
      </w:r>
      <w:r>
        <w:rPr>
          <w:b w:val="0"/>
          <w:u w:val="none"/>
        </w:rPr>
        <w:t>:</w:t>
      </w:r>
    </w:p>
    <w:p w14:paraId="31B1A91A" w14:textId="77777777" w:rsidR="003F17B6" w:rsidRDefault="00467FCB">
      <w:pPr>
        <w:pStyle w:val="BodyText"/>
        <w:jc w:val="both"/>
      </w:pPr>
      <w:r>
        <w:t>By signing this form, I agree</w:t>
      </w:r>
      <w:r>
        <w:rPr>
          <w:spacing w:val="-8"/>
        </w:rPr>
        <w:t xml:space="preserve"> </w:t>
      </w:r>
      <w:r>
        <w:t>that:</w:t>
      </w:r>
    </w:p>
    <w:p w14:paraId="07B10E56" w14:textId="77777777" w:rsidR="003F17B6" w:rsidRDefault="00467FCB">
      <w:pPr>
        <w:pStyle w:val="ListParagraph"/>
        <w:numPr>
          <w:ilvl w:val="0"/>
          <w:numId w:val="4"/>
        </w:numPr>
        <w:tabs>
          <w:tab w:val="left" w:pos="860"/>
        </w:tabs>
        <w:ind w:firstLine="0"/>
        <w:jc w:val="both"/>
        <w:rPr>
          <w:rFonts w:ascii="Times New Roman" w:eastAsia="Times New Roman" w:hAnsi="Times New Roman" w:cs="Times New Roman"/>
          <w:sz w:val="24"/>
          <w:szCs w:val="24"/>
        </w:rPr>
      </w:pPr>
      <w:r>
        <w:rPr>
          <w:rFonts w:ascii="Times New Roman"/>
          <w:sz w:val="24"/>
        </w:rPr>
        <w:t>You have explained this study to me. You have answered all my</w:t>
      </w:r>
      <w:r>
        <w:rPr>
          <w:rFonts w:ascii="Times New Roman"/>
          <w:spacing w:val="-12"/>
          <w:sz w:val="24"/>
        </w:rPr>
        <w:t xml:space="preserve"> </w:t>
      </w:r>
      <w:r>
        <w:rPr>
          <w:rFonts w:ascii="Times New Roman"/>
          <w:sz w:val="24"/>
        </w:rPr>
        <w:t>questions.</w:t>
      </w:r>
    </w:p>
    <w:p w14:paraId="2E7F9C16" w14:textId="77777777" w:rsidR="003F17B6" w:rsidRDefault="00467FCB">
      <w:pPr>
        <w:pStyle w:val="ListParagraph"/>
        <w:numPr>
          <w:ilvl w:val="0"/>
          <w:numId w:val="4"/>
        </w:numPr>
        <w:tabs>
          <w:tab w:val="left" w:pos="860"/>
        </w:tabs>
        <w:ind w:left="859" w:hanging="359"/>
        <w:jc w:val="both"/>
        <w:rPr>
          <w:rFonts w:ascii="Times New Roman" w:eastAsia="Times New Roman" w:hAnsi="Times New Roman" w:cs="Times New Roman"/>
          <w:sz w:val="24"/>
          <w:szCs w:val="24"/>
        </w:rPr>
      </w:pPr>
      <w:r>
        <w:rPr>
          <w:rFonts w:ascii="Times New Roman"/>
          <w:sz w:val="24"/>
        </w:rPr>
        <w:t>You have explained the possible harms and benefits (if any) of this</w:t>
      </w:r>
      <w:r>
        <w:rPr>
          <w:rFonts w:ascii="Times New Roman"/>
          <w:spacing w:val="-14"/>
          <w:sz w:val="24"/>
        </w:rPr>
        <w:t xml:space="preserve"> </w:t>
      </w:r>
      <w:r>
        <w:rPr>
          <w:rFonts w:ascii="Times New Roman"/>
          <w:sz w:val="24"/>
        </w:rPr>
        <w:t>study.</w:t>
      </w:r>
    </w:p>
    <w:p w14:paraId="7093BD39" w14:textId="77777777" w:rsidR="003F17B6" w:rsidRDefault="00467FCB">
      <w:pPr>
        <w:pStyle w:val="ListParagraph"/>
        <w:numPr>
          <w:ilvl w:val="0"/>
          <w:numId w:val="4"/>
        </w:numPr>
        <w:tabs>
          <w:tab w:val="left" w:pos="860"/>
        </w:tabs>
        <w:ind w:right="117" w:firstLine="0"/>
        <w:jc w:val="both"/>
        <w:rPr>
          <w:rFonts w:ascii="Times New Roman" w:eastAsia="Times New Roman" w:hAnsi="Times New Roman" w:cs="Times New Roman"/>
          <w:sz w:val="24"/>
          <w:szCs w:val="24"/>
        </w:rPr>
      </w:pPr>
      <w:r>
        <w:rPr>
          <w:rFonts w:ascii="Times New Roman"/>
          <w:sz w:val="24"/>
        </w:rPr>
        <w:t>I know what I could do instead of taking part in this study. I understand that I have the right</w:t>
      </w:r>
      <w:r>
        <w:rPr>
          <w:rFonts w:ascii="Times New Roman"/>
          <w:spacing w:val="32"/>
          <w:sz w:val="24"/>
        </w:rPr>
        <w:t xml:space="preserve"> </w:t>
      </w:r>
      <w:r>
        <w:rPr>
          <w:rFonts w:ascii="Times New Roman"/>
          <w:sz w:val="24"/>
        </w:rPr>
        <w:t>not</w:t>
      </w:r>
      <w:r>
        <w:rPr>
          <w:rFonts w:ascii="Times New Roman"/>
          <w:w w:val="99"/>
          <w:sz w:val="24"/>
        </w:rPr>
        <w:t xml:space="preserve"> </w:t>
      </w:r>
      <w:r>
        <w:rPr>
          <w:rFonts w:ascii="Times New Roman"/>
          <w:sz w:val="24"/>
        </w:rPr>
        <w:t>to take part in the study and the right to stop at any time. My decision about taking part in the</w:t>
      </w:r>
      <w:r>
        <w:rPr>
          <w:rFonts w:ascii="Times New Roman"/>
          <w:spacing w:val="40"/>
          <w:sz w:val="24"/>
        </w:rPr>
        <w:t xml:space="preserve"> </w:t>
      </w:r>
      <w:r>
        <w:rPr>
          <w:rFonts w:ascii="Times New Roman"/>
          <w:sz w:val="24"/>
        </w:rPr>
        <w:t>study will not affect my health care at Sick</w:t>
      </w:r>
      <w:r>
        <w:rPr>
          <w:rFonts w:ascii="Times New Roman"/>
          <w:spacing w:val="-5"/>
          <w:sz w:val="24"/>
        </w:rPr>
        <w:t xml:space="preserve"> </w:t>
      </w:r>
      <w:r>
        <w:rPr>
          <w:rFonts w:ascii="Times New Roman"/>
          <w:sz w:val="24"/>
        </w:rPr>
        <w:t>Kids.</w:t>
      </w:r>
    </w:p>
    <w:p w14:paraId="6ECF2D9D" w14:textId="77777777" w:rsidR="003F17B6" w:rsidRDefault="00467FCB">
      <w:pPr>
        <w:pStyle w:val="ListParagraph"/>
        <w:numPr>
          <w:ilvl w:val="0"/>
          <w:numId w:val="4"/>
        </w:numPr>
        <w:tabs>
          <w:tab w:val="left" w:pos="860"/>
        </w:tabs>
        <w:ind w:left="859" w:hanging="359"/>
        <w:jc w:val="both"/>
        <w:rPr>
          <w:rFonts w:ascii="Times New Roman" w:eastAsia="Times New Roman" w:hAnsi="Times New Roman" w:cs="Times New Roman"/>
          <w:sz w:val="24"/>
          <w:szCs w:val="24"/>
        </w:rPr>
      </w:pPr>
      <w:r>
        <w:rPr>
          <w:rFonts w:ascii="Times New Roman"/>
          <w:sz w:val="24"/>
        </w:rPr>
        <w:t>I am free now, and in the future, to ask questions about the</w:t>
      </w:r>
      <w:r>
        <w:rPr>
          <w:rFonts w:ascii="Times New Roman"/>
          <w:spacing w:val="-10"/>
          <w:sz w:val="24"/>
        </w:rPr>
        <w:t xml:space="preserve"> </w:t>
      </w:r>
      <w:r>
        <w:rPr>
          <w:rFonts w:ascii="Times New Roman"/>
          <w:sz w:val="24"/>
        </w:rPr>
        <w:t>study.</w:t>
      </w:r>
    </w:p>
    <w:p w14:paraId="1D15CE42" w14:textId="77777777" w:rsidR="003F17B6" w:rsidRDefault="00467FCB">
      <w:pPr>
        <w:pStyle w:val="ListParagraph"/>
        <w:numPr>
          <w:ilvl w:val="0"/>
          <w:numId w:val="4"/>
        </w:numPr>
        <w:tabs>
          <w:tab w:val="left" w:pos="861"/>
        </w:tabs>
        <w:ind w:left="860"/>
        <w:jc w:val="both"/>
        <w:rPr>
          <w:rFonts w:ascii="Times New Roman" w:eastAsia="Times New Roman" w:hAnsi="Times New Roman" w:cs="Times New Roman"/>
          <w:sz w:val="24"/>
          <w:szCs w:val="24"/>
        </w:rPr>
      </w:pPr>
      <w:r>
        <w:rPr>
          <w:rFonts w:ascii="Times New Roman"/>
          <w:sz w:val="24"/>
        </w:rPr>
        <w:t>I have been told that my medical records will be kept private except as described to</w:t>
      </w:r>
      <w:r>
        <w:rPr>
          <w:rFonts w:ascii="Times New Roman"/>
          <w:spacing w:val="-15"/>
          <w:sz w:val="24"/>
        </w:rPr>
        <w:t xml:space="preserve"> </w:t>
      </w:r>
      <w:r>
        <w:rPr>
          <w:rFonts w:ascii="Times New Roman"/>
          <w:sz w:val="24"/>
        </w:rPr>
        <w:t>me.</w:t>
      </w:r>
    </w:p>
    <w:p w14:paraId="689674F1" w14:textId="77777777" w:rsidR="003F17B6" w:rsidRDefault="00467FCB">
      <w:pPr>
        <w:pStyle w:val="ListParagraph"/>
        <w:numPr>
          <w:ilvl w:val="0"/>
          <w:numId w:val="4"/>
        </w:numPr>
        <w:tabs>
          <w:tab w:val="left" w:pos="860"/>
        </w:tabs>
        <w:ind w:right="118" w:firstLine="0"/>
        <w:rPr>
          <w:rFonts w:ascii="Times New Roman" w:eastAsia="Times New Roman" w:hAnsi="Times New Roman" w:cs="Times New Roman"/>
          <w:sz w:val="24"/>
          <w:szCs w:val="24"/>
        </w:rPr>
      </w:pPr>
      <w:r>
        <w:rPr>
          <w:rFonts w:ascii="Times New Roman"/>
          <w:sz w:val="24"/>
        </w:rPr>
        <w:t>I understand that no information about who I am will be given to anyone or be published</w:t>
      </w:r>
      <w:r>
        <w:rPr>
          <w:rFonts w:ascii="Times New Roman"/>
          <w:spacing w:val="28"/>
          <w:sz w:val="24"/>
        </w:rPr>
        <w:t xml:space="preserve"> </w:t>
      </w:r>
      <w:r>
        <w:rPr>
          <w:rFonts w:ascii="Times New Roman"/>
          <w:sz w:val="24"/>
        </w:rPr>
        <w:t>without</w:t>
      </w:r>
      <w:r>
        <w:rPr>
          <w:rFonts w:ascii="Times New Roman"/>
          <w:w w:val="99"/>
          <w:sz w:val="24"/>
        </w:rPr>
        <w:t xml:space="preserve"> </w:t>
      </w:r>
      <w:r>
        <w:rPr>
          <w:rFonts w:ascii="Times New Roman"/>
          <w:sz w:val="24"/>
        </w:rPr>
        <w:t>first asking my</w:t>
      </w:r>
      <w:r>
        <w:rPr>
          <w:rFonts w:ascii="Times New Roman"/>
          <w:spacing w:val="-4"/>
          <w:sz w:val="24"/>
        </w:rPr>
        <w:t xml:space="preserve"> </w:t>
      </w:r>
      <w:r>
        <w:rPr>
          <w:rFonts w:ascii="Times New Roman"/>
          <w:sz w:val="24"/>
        </w:rPr>
        <w:t>permission.</w:t>
      </w:r>
    </w:p>
    <w:p w14:paraId="6F113FE1" w14:textId="77777777" w:rsidR="003F17B6" w:rsidRDefault="00467FCB">
      <w:pPr>
        <w:pStyle w:val="ListParagraph"/>
        <w:numPr>
          <w:ilvl w:val="0"/>
          <w:numId w:val="4"/>
        </w:numPr>
        <w:tabs>
          <w:tab w:val="left" w:pos="760"/>
        </w:tabs>
        <w:ind w:left="759" w:hanging="259"/>
        <w:jc w:val="both"/>
        <w:rPr>
          <w:rFonts w:ascii="Times New Roman" w:eastAsia="Times New Roman" w:hAnsi="Times New Roman" w:cs="Times New Roman"/>
          <w:sz w:val="24"/>
          <w:szCs w:val="24"/>
        </w:rPr>
      </w:pPr>
      <w:r>
        <w:rPr>
          <w:rFonts w:ascii="Times New Roman"/>
          <w:sz w:val="24"/>
        </w:rPr>
        <w:t>I agree, or consent, to take part in this</w:t>
      </w:r>
      <w:r>
        <w:rPr>
          <w:rFonts w:ascii="Times New Roman"/>
          <w:spacing w:val="-10"/>
          <w:sz w:val="24"/>
        </w:rPr>
        <w:t xml:space="preserve"> </w:t>
      </w:r>
      <w:r>
        <w:rPr>
          <w:rFonts w:ascii="Times New Roman"/>
          <w:sz w:val="24"/>
        </w:rPr>
        <w:t>study.</w:t>
      </w:r>
    </w:p>
    <w:p w14:paraId="03CC7E06" w14:textId="77777777" w:rsidR="003F17B6" w:rsidRDefault="003F17B6">
      <w:pPr>
        <w:rPr>
          <w:rFonts w:ascii="Times New Roman" w:eastAsia="Times New Roman" w:hAnsi="Times New Roman" w:cs="Times New Roman"/>
          <w:sz w:val="20"/>
          <w:szCs w:val="20"/>
        </w:rPr>
      </w:pPr>
    </w:p>
    <w:p w14:paraId="570B5337" w14:textId="77777777" w:rsidR="003F17B6" w:rsidRDefault="003F17B6">
      <w:pPr>
        <w:spacing w:before="9"/>
        <w:rPr>
          <w:rFonts w:ascii="Times New Roman" w:eastAsia="Times New Roman" w:hAnsi="Times New Roman" w:cs="Times New Roman"/>
          <w:sz w:val="25"/>
          <w:szCs w:val="25"/>
        </w:rPr>
      </w:pPr>
    </w:p>
    <w:p w14:paraId="6884572B" w14:textId="77777777" w:rsidR="003F17B6" w:rsidRDefault="00721BEF">
      <w:pPr>
        <w:tabs>
          <w:tab w:val="left" w:pos="5895"/>
        </w:tabs>
        <w:spacing w:line="25" w:lineRule="exact"/>
        <w:ind w:left="494"/>
        <w:rPr>
          <w:rFonts w:ascii="Times New Roman" w:eastAsia="Times New Roman" w:hAnsi="Times New Roman" w:cs="Times New Roman"/>
          <w:sz w:val="2"/>
          <w:szCs w:val="2"/>
        </w:rPr>
      </w:pPr>
      <w:r>
        <w:rPr>
          <w:rFonts w:ascii="Times New Roman"/>
          <w:noProof/>
          <w:position w:val="1"/>
          <w:sz w:val="2"/>
        </w:rPr>
      </w:r>
      <w:r>
        <w:rPr>
          <w:rFonts w:ascii="Times New Roman"/>
          <w:noProof/>
          <w:position w:val="1"/>
          <w:sz w:val="2"/>
        </w:rPr>
        <w:pict w14:anchorId="74E44F76">
          <v:group id="Group_x0020_48" o:spid="_x0000_s1026" style="width:234.6pt;height:.6pt;mso-position-horizontal-relative:char;mso-position-vertical-relative:line" coordsize="4692,12">
            <v:group id="Group_x0020_49" o:spid="_x0000_s1027" style="position:absolute;left:6;top:6;width:4680;height:2" coordorigin="6,6" coordsize="46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polyline id="Freeform_x0020_50" o:spid="_x0000_s1028" style="position:absolute;visibility:visible;mso-wrap-style:square;v-text-anchor:top" points="6,6,4686,6" coordsize="46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rD6sMA&#10;AADbAAAADwAAAGRycy9kb3ducmV2LnhtbESPT2vCQBTE70K/w/IK3sxGCxJTV7GFVk+Csb0/sq9J&#10;MPs2zW7++O1dQfA4zMxvmPV2NLXoqXWVZQXzKAZBnFtdcaHg5/w1S0A4j6yxtkwKruRgu3mZrDHV&#10;duAT9ZkvRICwS1FB6X2TSunykgy6yDbEwfuzrUEfZFtI3eIQ4KaWizheSoMVh4USG/osKb9knVGw&#10;Og6U6I/ssku6364/fe/t+P+m1PR13L2D8DT6Z/jRPmgFizncv4QfID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rD6sMAAADbAAAADwAAAAAAAAAAAAAAAACYAgAAZHJzL2Rv&#10;d25yZXYueG1sUEsFBgAAAAAEAAQA9QAAAIgDAAAAAA==&#10;" filled="f" strokeweight=".6pt">
                <v:path arrowok="t" o:connecttype="custom" o:connectlocs="0,0;4680,0" o:connectangles="0,0"/>
              </v:polyline>
            </v:group>
            <w10:wrap type="none"/>
            <w10:anchorlock/>
          </v:group>
        </w:pict>
      </w:r>
      <w:r w:rsidR="00467FCB">
        <w:rPr>
          <w:rFonts w:ascii="Times New Roman"/>
          <w:position w:val="1"/>
          <w:sz w:val="2"/>
        </w:rPr>
        <w:tab/>
      </w:r>
      <w:r>
        <w:rPr>
          <w:rFonts w:ascii="Times New Roman"/>
          <w:noProof/>
          <w:sz w:val="2"/>
        </w:rPr>
      </w:r>
      <w:r>
        <w:rPr>
          <w:rFonts w:ascii="Times New Roman"/>
          <w:noProof/>
          <w:sz w:val="2"/>
        </w:rPr>
        <w:pict w14:anchorId="48D2A926">
          <v:group id="Group_x0020_45" o:spid="_x0000_s1043" style="width:198.5pt;height:.5pt;mso-position-horizontal-relative:char;mso-position-vertical-relative:line" coordsize="3970,10">
            <v:group id="Group_x0020_46" o:spid="_x0000_s1044" style="position:absolute;left:5;top:5;width:3960;height:2" coordorigin="5,5" coordsize="39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polyline id="Freeform_x0020_47" o:spid="_x0000_s1045" style="position:absolute;visibility:visible;mso-wrap-style:square;v-text-anchor:top" points="5,5,3965,5" coordsize="39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h9LMEA&#10;AADbAAAADwAAAGRycy9kb3ducmV2LnhtbESPS4vCQBCE74L/YWhhL7JOfCASHUUWBI8+702mNxOS&#10;6QmZUbP/fvsgeOumqqu+3ux636gndbEKbGA6yUARF8FWXBq4XQ/fK1AxIVtsApOBP4qw2w4HG8xt&#10;ePGZnpdUKgnhmKMBl1Kbax0LRx7jJLTEov2GzmOStSu17fAl4b7Rsyxbao8VS4PDln4cFfXl4Q3M&#10;x/f6tmxcffJltXgc6pVbTAtjvkb9fg0qUZ8+5vf10Qq+wMovMoD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IfSzBAAAA2wAAAA8AAAAAAAAAAAAAAAAAmAIAAGRycy9kb3du&#10;cmV2LnhtbFBLBQYAAAAABAAEAPUAAACGAwAAAAA=&#10;" filled="f" strokeweight=".48pt">
                <v:path arrowok="t" o:connecttype="custom" o:connectlocs="0,0;3960,0" o:connectangles="0,0"/>
              </v:polyline>
            </v:group>
            <w10:wrap type="none"/>
            <w10:anchorlock/>
          </v:group>
        </w:pict>
      </w:r>
    </w:p>
    <w:p w14:paraId="381105EE" w14:textId="77777777" w:rsidR="003F17B6" w:rsidRDefault="00467FCB">
      <w:pPr>
        <w:pStyle w:val="BodyText"/>
        <w:tabs>
          <w:tab w:val="left" w:pos="5900"/>
        </w:tabs>
        <w:ind w:right="806"/>
      </w:pPr>
      <w:r>
        <w:t>Printed Name of Subject &amp;</w:t>
      </w:r>
      <w:r>
        <w:rPr>
          <w:spacing w:val="-5"/>
        </w:rPr>
        <w:t xml:space="preserve"> </w:t>
      </w:r>
      <w:r>
        <w:t>Age</w:t>
      </w:r>
      <w:r>
        <w:tab/>
        <w:t>Subject’s signature &amp;</w:t>
      </w:r>
      <w:r>
        <w:rPr>
          <w:spacing w:val="-2"/>
        </w:rPr>
        <w:t xml:space="preserve"> </w:t>
      </w:r>
      <w:r>
        <w:t>date</w:t>
      </w:r>
    </w:p>
    <w:p w14:paraId="001D583A" w14:textId="77777777" w:rsidR="003F17B6" w:rsidRDefault="003F17B6">
      <w:pPr>
        <w:rPr>
          <w:rFonts w:ascii="Times New Roman" w:eastAsia="Times New Roman" w:hAnsi="Times New Roman" w:cs="Times New Roman"/>
          <w:sz w:val="20"/>
          <w:szCs w:val="20"/>
        </w:rPr>
      </w:pPr>
    </w:p>
    <w:p w14:paraId="00CE579B" w14:textId="77777777" w:rsidR="003F17B6" w:rsidRDefault="003F17B6">
      <w:pPr>
        <w:rPr>
          <w:rFonts w:ascii="Times New Roman" w:eastAsia="Times New Roman" w:hAnsi="Times New Roman" w:cs="Times New Roman"/>
          <w:sz w:val="20"/>
          <w:szCs w:val="20"/>
        </w:rPr>
      </w:pPr>
    </w:p>
    <w:p w14:paraId="07038112" w14:textId="77777777" w:rsidR="003F17B6" w:rsidRDefault="003F17B6">
      <w:pPr>
        <w:spacing w:before="9"/>
        <w:rPr>
          <w:rFonts w:ascii="Times New Roman" w:eastAsia="Times New Roman" w:hAnsi="Times New Roman" w:cs="Times New Roman"/>
          <w:sz w:val="29"/>
          <w:szCs w:val="29"/>
        </w:rPr>
      </w:pPr>
    </w:p>
    <w:p w14:paraId="2C7B5463" w14:textId="77777777" w:rsidR="003F17B6" w:rsidRDefault="00721BEF">
      <w:pPr>
        <w:tabs>
          <w:tab w:val="left" w:pos="5895"/>
        </w:tabs>
        <w:spacing w:line="25" w:lineRule="exact"/>
        <w:ind w:left="494"/>
        <w:rPr>
          <w:rFonts w:ascii="Times New Roman" w:eastAsia="Times New Roman" w:hAnsi="Times New Roman" w:cs="Times New Roman"/>
          <w:sz w:val="2"/>
          <w:szCs w:val="2"/>
        </w:rPr>
      </w:pPr>
      <w:r>
        <w:rPr>
          <w:rFonts w:ascii="Times New Roman"/>
          <w:noProof/>
          <w:sz w:val="2"/>
        </w:rPr>
      </w:r>
      <w:r>
        <w:rPr>
          <w:rFonts w:ascii="Times New Roman"/>
          <w:noProof/>
          <w:sz w:val="2"/>
        </w:rPr>
        <w:pict w14:anchorId="7DCF2EAD">
          <v:group id="Group_x0020_40" o:spid="_x0000_s1040" style="width:234.55pt;height:1.3pt;mso-position-horizontal-relative:char;mso-position-vertical-relative:line" coordsize="4691,26">
            <v:group id="Group_x0020_43" o:spid="_x0000_s1041" style="position:absolute;left:6;top:6;width:3600;height:2" coordorigin="6,6" coordsize="36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polyline id="Freeform_x0020_44" o:spid="_x0000_s1042" style="position:absolute;visibility:visible;mso-wrap-style:square;v-text-anchor:top" points="6,6,3606,6" coordsize="36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NH8MA&#10;AADbAAAADwAAAGRycy9kb3ducmV2LnhtbERPTWvCQBC9C/6HZQQvUjdNQULqKqVQ8NJKkxx6nGbH&#10;JDQ7G3ZXE/vr3ULB2zze52z3k+nFhZzvLCt4XCcgiGurO24UVOXbQwbCB2SNvWVScCUP+918tsVc&#10;25E/6VKERsQQ9jkqaEMYcil93ZJBv7YDceRO1hkMEbpGaodjDDe9TJNkIw12HBtaHOi1pfqnOBsF&#10;q4/y4N7Tofv9MlpzUZ3O39lRqeVienkGEWgKd/G/+6Dj/Cf4+yUeIH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NH8MAAADbAAAADwAAAAAAAAAAAAAAAACYAgAAZHJzL2Rv&#10;d25yZXYueG1sUEsFBgAAAAAEAAQA9QAAAIgDAAAAAA==&#10;" filled="f" strokeweight=".6pt">
                <v:path arrowok="t" o:connecttype="custom" o:connectlocs="0,0;3600,0" o:connectangles="0,0"/>
              </v:polyline>
            </v:group>
            <v:group id="Group_x0020_41" o:spid="_x0000_s1029" style="position:absolute;left:3606;top:21;width:1080;height:2" coordorigin="3606,21" coordsize="1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polyline id="Freeform_x0020_42" o:spid="_x0000_s1030" style="position:absolute;visibility:visible;mso-wrap-style:square;v-text-anchor:top" points="3606,21,4686,21" coordsize="1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sp+L4A&#10;AADbAAAADwAAAGRycy9kb3ducmV2LnhtbERPzYrCMBC+L/gOYQQvi6YrKEs1iggLgnhQ9wHGZmyq&#10;zaQk0da3N4LgbT6+35kvO1uLO/lQOVbwM8pAEBdOV1wq+D/+DX9BhIissXZMCh4UYLnofc0x167l&#10;Pd0PsRQphEOOCkyMTS5lKAxZDCPXECfu7LzFmKAvpfbYpnBby3GWTaXFilODwYbWhorr4WYVsKl2&#10;W+9c3Y4vmT9tv+2kM1apQb9bzUBE6uJH/HZvdJo/gdcv6QC5e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lLKfi+AAAA2wAAAA8AAAAAAAAAAAAAAAAAmAIAAGRycy9kb3ducmV2&#10;LnhtbFBLBQYAAAAABAAEAPUAAACDAwAAAAA=&#10;" filled="f" strokeweight=".48pt">
                <v:path arrowok="t" o:connecttype="custom" o:connectlocs="0,0;1080,0" o:connectangles="0,0"/>
              </v:polyline>
            </v:group>
            <w10:wrap type="none"/>
            <w10:anchorlock/>
          </v:group>
        </w:pict>
      </w:r>
      <w:r w:rsidR="00467FCB">
        <w:rPr>
          <w:rFonts w:ascii="Times New Roman"/>
          <w:sz w:val="2"/>
        </w:rPr>
        <w:tab/>
      </w:r>
      <w:r>
        <w:rPr>
          <w:rFonts w:ascii="Times New Roman"/>
          <w:noProof/>
          <w:sz w:val="2"/>
        </w:rPr>
      </w:r>
      <w:r>
        <w:rPr>
          <w:rFonts w:ascii="Times New Roman"/>
          <w:noProof/>
          <w:sz w:val="2"/>
        </w:rPr>
        <w:pict w14:anchorId="4F6C2B2C">
          <v:group id="Group_x0020_37" o:spid="_x0000_s1037" style="width:198.5pt;height:.5pt;mso-position-horizontal-relative:char;mso-position-vertical-relative:line" coordsize="3970,10">
            <v:group id="Group_x0020_38" o:spid="_x0000_s1038" style="position:absolute;left:5;top:5;width:3960;height:2" coordorigin="5,5" coordsize="39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polyline id="Freeform_x0020_39" o:spid="_x0000_s1039" style="position:absolute;visibility:visible;mso-wrap-style:square;v-text-anchor:top" points="5,5,3965,5" coordsize="39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5xKsEA&#10;AADbAAAADwAAAGRycy9kb3ducmV2LnhtbESPS4vCQBCE74L/YWhhL7JOfCASHUUWBI8+702mNxOS&#10;6QmZUbP/fvsgeOumqqu+3ux636gndbEKbGA6yUARF8FWXBq4XQ/fK1AxIVtsApOBP4qw2w4HG8xt&#10;ePGZnpdUKgnhmKMBl1Kbax0LRx7jJLTEov2GzmOStSu17fAl4b7Rsyxbao8VS4PDln4cFfXl4Q3M&#10;x/f6tmxcffJltXgc6pVbTAtjvkb9fg0qUZ8+5vf10Qq+0MsvMoD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cSrBAAAA2wAAAA8AAAAAAAAAAAAAAAAAmAIAAGRycy9kb3du&#10;cmV2LnhtbFBLBQYAAAAABAAEAPUAAACGAwAAAAA=&#10;" filled="f" strokeweight=".48pt">
                <v:path arrowok="t" o:connecttype="custom" o:connectlocs="0,0;3960,0" o:connectangles="0,0"/>
              </v:polyline>
            </v:group>
            <w10:wrap type="none"/>
            <w10:anchorlock/>
          </v:group>
        </w:pict>
      </w:r>
    </w:p>
    <w:p w14:paraId="126125A5" w14:textId="77777777" w:rsidR="003F17B6" w:rsidRDefault="00467FCB">
      <w:pPr>
        <w:tabs>
          <w:tab w:val="left" w:pos="5899"/>
        </w:tabs>
        <w:ind w:left="500" w:right="118"/>
        <w:rPr>
          <w:rFonts w:ascii="Times New Roman" w:eastAsia="Times New Roman" w:hAnsi="Times New Roman" w:cs="Times New Roman"/>
          <w:sz w:val="20"/>
          <w:szCs w:val="20"/>
        </w:rPr>
      </w:pPr>
      <w:r>
        <w:rPr>
          <w:rFonts w:ascii="Times New Roman"/>
          <w:sz w:val="24"/>
        </w:rPr>
        <w:t>Printed Name of person who explained</w:t>
      </w:r>
      <w:r>
        <w:rPr>
          <w:rFonts w:ascii="Times New Roman"/>
          <w:spacing w:val="-12"/>
          <w:sz w:val="24"/>
        </w:rPr>
        <w:t xml:space="preserve"> </w:t>
      </w:r>
      <w:r>
        <w:rPr>
          <w:rFonts w:ascii="Times New Roman"/>
          <w:sz w:val="24"/>
        </w:rPr>
        <w:t>consent</w:t>
      </w:r>
      <w:r>
        <w:rPr>
          <w:rFonts w:ascii="Times New Roman"/>
          <w:sz w:val="24"/>
        </w:rPr>
        <w:tab/>
      </w:r>
      <w:r>
        <w:rPr>
          <w:rFonts w:ascii="Times New Roman"/>
          <w:sz w:val="20"/>
        </w:rPr>
        <w:t>Signature of Person who explained consent &amp;</w:t>
      </w:r>
      <w:r>
        <w:rPr>
          <w:rFonts w:ascii="Times New Roman"/>
          <w:spacing w:val="-17"/>
          <w:sz w:val="20"/>
        </w:rPr>
        <w:t xml:space="preserve"> </w:t>
      </w:r>
      <w:r>
        <w:rPr>
          <w:rFonts w:ascii="Times New Roman"/>
          <w:sz w:val="20"/>
        </w:rPr>
        <w:t>date</w:t>
      </w:r>
    </w:p>
    <w:p w14:paraId="33EDEFF4" w14:textId="77777777" w:rsidR="003F17B6" w:rsidRDefault="003F17B6">
      <w:pPr>
        <w:rPr>
          <w:rFonts w:ascii="Times New Roman" w:eastAsia="Times New Roman" w:hAnsi="Times New Roman" w:cs="Times New Roman"/>
          <w:sz w:val="20"/>
          <w:szCs w:val="20"/>
        </w:rPr>
      </w:pPr>
    </w:p>
    <w:p w14:paraId="4A1B2248" w14:textId="77777777" w:rsidR="003F17B6" w:rsidRDefault="003F17B6">
      <w:pPr>
        <w:rPr>
          <w:rFonts w:ascii="Times New Roman" w:eastAsia="Times New Roman" w:hAnsi="Times New Roman" w:cs="Times New Roman"/>
          <w:sz w:val="20"/>
          <w:szCs w:val="20"/>
        </w:rPr>
      </w:pPr>
    </w:p>
    <w:p w14:paraId="0DFEF84E" w14:textId="77777777" w:rsidR="003F17B6" w:rsidRDefault="003F17B6">
      <w:pPr>
        <w:rPr>
          <w:rFonts w:ascii="Times New Roman" w:eastAsia="Times New Roman" w:hAnsi="Times New Roman" w:cs="Times New Roman"/>
          <w:sz w:val="20"/>
          <w:szCs w:val="20"/>
        </w:rPr>
      </w:pPr>
    </w:p>
    <w:p w14:paraId="09887B24" w14:textId="77777777" w:rsidR="003F17B6" w:rsidRDefault="003F17B6">
      <w:pPr>
        <w:spacing w:before="2"/>
        <w:rPr>
          <w:rFonts w:ascii="Times New Roman" w:eastAsia="Times New Roman" w:hAnsi="Times New Roman" w:cs="Times New Roman"/>
          <w:sz w:val="11"/>
          <w:szCs w:val="11"/>
        </w:rPr>
      </w:pPr>
    </w:p>
    <w:p w14:paraId="53E8CD66" w14:textId="77777777" w:rsidR="003F17B6" w:rsidRDefault="00721BEF">
      <w:pPr>
        <w:tabs>
          <w:tab w:val="left" w:pos="5895"/>
        </w:tabs>
        <w:spacing w:line="20" w:lineRule="exact"/>
        <w:ind w:left="495"/>
        <w:rPr>
          <w:rFonts w:ascii="Times New Roman" w:eastAsia="Times New Roman" w:hAnsi="Times New Roman" w:cs="Times New Roman"/>
          <w:sz w:val="2"/>
          <w:szCs w:val="2"/>
        </w:rPr>
      </w:pPr>
      <w:r>
        <w:rPr>
          <w:rFonts w:ascii="Times New Roman"/>
          <w:noProof/>
          <w:sz w:val="2"/>
        </w:rPr>
      </w:r>
      <w:r>
        <w:rPr>
          <w:rFonts w:ascii="Times New Roman"/>
          <w:noProof/>
          <w:sz w:val="2"/>
        </w:rPr>
        <w:pict w14:anchorId="2455764C">
          <v:group id="Group_x0020_34" o:spid="_x0000_s1034" style="width:234.5pt;height:.5pt;mso-position-horizontal-relative:char;mso-position-vertical-relative:line" coordsize="4690,10">
            <v:group id="Group_x0020_35" o:spid="_x0000_s1035" style="position:absolute;left:5;top:5;width:4680;height:2" coordorigin="5,5" coordsize="46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polyline id="Freeform_x0020_36" o:spid="_x0000_s1036" style="position:absolute;visibility:visible;mso-wrap-style:square;v-text-anchor:top" points="5,5,4685,5" coordsize="46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rY68IA&#10;AADaAAAADwAAAGRycy9kb3ducmV2LnhtbESPT2sCMRTE7wW/Q3iCt5pVscpqFPEP9dCL1t4fm+dm&#10;cfOyJFldv70pFHocZuY3zHLd2VrcyYfKsYLRMANBXDhdcang8n14n4MIEVlj7ZgUPCnAetV7W2Ku&#10;3YNPdD/HUiQIhxwVmBibXMpQGLIYhq4hTt7VeYsxSV9K7fGR4LaW4yz7kBYrTgsGG9oaKm7n1ipg&#10;b5p5ebw8J/vP/fT0tWt/ZtNWqUG/2yxAROrif/ivfdQKZvB7Jd0A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etjrwgAAANoAAAAPAAAAAAAAAAAAAAAAAJgCAABkcnMvZG93&#10;bnJldi54bWxQSwUGAAAAAAQABAD1AAAAhwMAAAAA&#10;" filled="f" strokeweight=".48pt">
                <v:path arrowok="t" o:connecttype="custom" o:connectlocs="0,0;4680,0" o:connectangles="0,0"/>
              </v:polyline>
            </v:group>
            <w10:wrap type="none"/>
            <w10:anchorlock/>
          </v:group>
        </w:pict>
      </w:r>
      <w:r w:rsidR="00467FCB">
        <w:rPr>
          <w:rFonts w:ascii="Times New Roman"/>
          <w:sz w:val="2"/>
        </w:rPr>
        <w:tab/>
      </w:r>
      <w:r>
        <w:rPr>
          <w:rFonts w:ascii="Times New Roman"/>
          <w:noProof/>
          <w:sz w:val="2"/>
        </w:rPr>
      </w:r>
      <w:r>
        <w:rPr>
          <w:rFonts w:ascii="Times New Roman"/>
          <w:noProof/>
          <w:sz w:val="2"/>
        </w:rPr>
        <w:pict w14:anchorId="2FE2399F">
          <v:group id="Group_x0020_31" o:spid="_x0000_s1031" style="width:204.5pt;height:.5pt;mso-position-horizontal-relative:char;mso-position-vertical-relative:line" coordsize="4090,10">
            <v:group id="Group_x0020_32" o:spid="_x0000_s1032" style="position:absolute;left:5;top:5;width:4080;height:2" coordorigin="5,5" coordsize="4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polyline id="Freeform_x0020_33" o:spid="_x0000_s1033" style="position:absolute;visibility:visible;mso-wrap-style:square;v-text-anchor:top" points="5,5,4085,5" coordsize="4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IGWMAA&#10;AADaAAAADwAAAGRycy9kb3ducmV2LnhtbESP3YrCMBSE74V9h3CEvZE1tYos1SiLuFC98+cBDs2x&#10;KTYnJYnaffuNIHg5zMw3zHLd21bcyYfGsYLJOANBXDndcK3gfPr9+gYRIrLG1jEp+KMA69XHYImF&#10;dg8+0P0Ya5EgHApUYGLsCilDZchiGLuOOHkX5y3GJH0ttcdHgttW5lk2lxYbTgsGO9oYqq7Hm1WQ&#10;+92ksX47Lfv5xvj9KS9pZJX6HPY/CxCR+vgOv9qlVjCD55V0A+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2IGWMAAAADaAAAADwAAAAAAAAAAAAAAAACYAgAAZHJzL2Rvd25y&#10;ZXYueG1sUEsFBgAAAAAEAAQA9QAAAIUDAAAAAA==&#10;" filled="f" strokeweight=".48pt">
                <v:path arrowok="t" o:connecttype="custom" o:connectlocs="0,0;4080,0" o:connectangles="0,0"/>
              </v:polyline>
            </v:group>
            <w10:wrap type="none"/>
            <w10:anchorlock/>
          </v:group>
        </w:pict>
      </w:r>
    </w:p>
    <w:p w14:paraId="5AEC228A" w14:textId="77777777" w:rsidR="00020559" w:rsidRDefault="00467FCB" w:rsidP="00020559">
      <w:pPr>
        <w:pStyle w:val="BodyText"/>
        <w:tabs>
          <w:tab w:val="left" w:pos="5899"/>
        </w:tabs>
        <w:ind w:right="1938"/>
      </w:pPr>
      <w:r>
        <w:t>Printed Witness’ name (if the subject/legal</w:t>
      </w:r>
      <w:r>
        <w:rPr>
          <w:spacing w:val="-14"/>
        </w:rPr>
        <w:t xml:space="preserve"> </w:t>
      </w:r>
      <w:r>
        <w:t>guardian</w:t>
      </w:r>
      <w:r>
        <w:tab/>
        <w:t>Witness’ signature &amp;</w:t>
      </w:r>
      <w:r>
        <w:rPr>
          <w:spacing w:val="-8"/>
        </w:rPr>
        <w:t xml:space="preserve"> </w:t>
      </w:r>
      <w:r>
        <w:t>date</w:t>
      </w:r>
      <w:r>
        <w:rPr>
          <w:w w:val="99"/>
        </w:rPr>
        <w:t xml:space="preserve"> </w:t>
      </w:r>
      <w:r>
        <w:t>does not read</w:t>
      </w:r>
      <w:r>
        <w:rPr>
          <w:spacing w:val="-1"/>
        </w:rPr>
        <w:t xml:space="preserve"> </w:t>
      </w:r>
      <w:r>
        <w:t>English)</w:t>
      </w:r>
    </w:p>
    <w:p w14:paraId="07CB236E" w14:textId="77777777" w:rsidR="00020559" w:rsidRDefault="00020559" w:rsidP="00020559">
      <w:pPr>
        <w:pStyle w:val="BodyText"/>
        <w:tabs>
          <w:tab w:val="left" w:pos="5899"/>
        </w:tabs>
        <w:ind w:right="1938"/>
      </w:pPr>
    </w:p>
    <w:p w14:paraId="78EA8130" w14:textId="2FF5E7D2" w:rsidR="003F17B6" w:rsidRDefault="00467FCB" w:rsidP="00020559">
      <w:pPr>
        <w:pStyle w:val="BodyText"/>
        <w:tabs>
          <w:tab w:val="left" w:pos="5899"/>
        </w:tabs>
        <w:ind w:right="1938"/>
      </w:pPr>
      <w:r>
        <w:t>If you have any questions about this study, please</w:t>
      </w:r>
      <w:r>
        <w:rPr>
          <w:spacing w:val="-16"/>
        </w:rPr>
        <w:t xml:space="preserve"> </w:t>
      </w:r>
      <w:r>
        <w:t>call</w:t>
      </w:r>
      <w:r w:rsidR="00DF10FA">
        <w:t xml:space="preserve"> Dr. Adrian James at </w:t>
      </w:r>
      <w:r w:rsidR="00DF10FA" w:rsidRPr="00667A55">
        <w:t>416 813 6767</w:t>
      </w:r>
      <w:r w:rsidR="00DF10FA">
        <w:t xml:space="preserve">. </w:t>
      </w:r>
    </w:p>
    <w:p w14:paraId="576AFA68" w14:textId="77777777" w:rsidR="003F17B6" w:rsidRDefault="003F17B6">
      <w:pPr>
        <w:rPr>
          <w:rFonts w:ascii="Times New Roman" w:eastAsia="Times New Roman" w:hAnsi="Times New Roman" w:cs="Times New Roman"/>
          <w:sz w:val="20"/>
          <w:szCs w:val="20"/>
        </w:rPr>
      </w:pPr>
    </w:p>
    <w:p w14:paraId="3E155E3E" w14:textId="77777777" w:rsidR="003F17B6" w:rsidRDefault="003F17B6">
      <w:pPr>
        <w:rPr>
          <w:rFonts w:ascii="Times New Roman" w:eastAsia="Times New Roman" w:hAnsi="Times New Roman" w:cs="Times New Roman"/>
        </w:rPr>
      </w:pPr>
    </w:p>
    <w:p w14:paraId="54CD5108" w14:textId="77777777" w:rsidR="001B16E1" w:rsidRDefault="00467FCB" w:rsidP="00824F35">
      <w:pPr>
        <w:pStyle w:val="BodyText"/>
        <w:spacing w:before="69"/>
        <w:ind w:right="118"/>
      </w:pPr>
      <w:r>
        <w:lastRenderedPageBreak/>
        <w:t>If</w:t>
      </w:r>
      <w:r>
        <w:rPr>
          <w:spacing w:val="-3"/>
        </w:rPr>
        <w:t xml:space="preserve"> </w:t>
      </w:r>
      <w:r>
        <w:t>you</w:t>
      </w:r>
      <w:r>
        <w:rPr>
          <w:spacing w:val="-3"/>
        </w:rPr>
        <w:t xml:space="preserve"> </w:t>
      </w:r>
      <w:r>
        <w:t>have</w:t>
      </w:r>
      <w:r>
        <w:rPr>
          <w:spacing w:val="-3"/>
        </w:rPr>
        <w:t xml:space="preserve"> </w:t>
      </w:r>
      <w:r>
        <w:t>questions</w:t>
      </w:r>
      <w:r>
        <w:rPr>
          <w:spacing w:val="-3"/>
        </w:rPr>
        <w:t xml:space="preserve"> </w:t>
      </w:r>
      <w:r>
        <w:t>about</w:t>
      </w:r>
      <w:r>
        <w:rPr>
          <w:spacing w:val="-3"/>
        </w:rPr>
        <w:t xml:space="preserve"> </w:t>
      </w:r>
      <w:r>
        <w:t>your</w:t>
      </w:r>
      <w:r>
        <w:rPr>
          <w:spacing w:val="-3"/>
        </w:rPr>
        <w:t xml:space="preserve"> </w:t>
      </w:r>
      <w:r>
        <w:t>rights</w:t>
      </w:r>
      <w:r>
        <w:rPr>
          <w:spacing w:val="-3"/>
        </w:rPr>
        <w:t xml:space="preserve"> </w:t>
      </w:r>
      <w:r>
        <w:t>as</w:t>
      </w:r>
      <w:r>
        <w:rPr>
          <w:spacing w:val="-3"/>
        </w:rPr>
        <w:t xml:space="preserve"> </w:t>
      </w:r>
      <w:r>
        <w:t>a</w:t>
      </w:r>
      <w:r>
        <w:rPr>
          <w:spacing w:val="-3"/>
        </w:rPr>
        <w:t xml:space="preserve"> </w:t>
      </w:r>
      <w:r>
        <w:t>subject</w:t>
      </w:r>
      <w:r>
        <w:rPr>
          <w:spacing w:val="-2"/>
        </w:rPr>
        <w:t xml:space="preserve"> </w:t>
      </w:r>
      <w:r>
        <w:t>in</w:t>
      </w:r>
      <w:r>
        <w:rPr>
          <w:spacing w:val="-3"/>
        </w:rPr>
        <w:t xml:space="preserve"> </w:t>
      </w:r>
      <w:r>
        <w:t>a</w:t>
      </w:r>
      <w:r>
        <w:rPr>
          <w:spacing w:val="-3"/>
        </w:rPr>
        <w:t xml:space="preserve"> </w:t>
      </w:r>
      <w:r>
        <w:t>study</w:t>
      </w:r>
      <w:r>
        <w:rPr>
          <w:spacing w:val="-2"/>
        </w:rPr>
        <w:t xml:space="preserve"> </w:t>
      </w:r>
      <w:r>
        <w:t>or</w:t>
      </w:r>
      <w:r>
        <w:rPr>
          <w:spacing w:val="-3"/>
        </w:rPr>
        <w:t xml:space="preserve"> </w:t>
      </w:r>
      <w:r>
        <w:t>injuries</w:t>
      </w:r>
      <w:r>
        <w:rPr>
          <w:spacing w:val="-3"/>
        </w:rPr>
        <w:t xml:space="preserve"> </w:t>
      </w:r>
      <w:r>
        <w:t>during</w:t>
      </w:r>
      <w:r>
        <w:rPr>
          <w:spacing w:val="-3"/>
        </w:rPr>
        <w:t xml:space="preserve"> </w:t>
      </w:r>
      <w:r>
        <w:t>a</w:t>
      </w:r>
      <w:r>
        <w:rPr>
          <w:spacing w:val="-3"/>
        </w:rPr>
        <w:t xml:space="preserve"> </w:t>
      </w:r>
      <w:r>
        <w:t>study,</w:t>
      </w:r>
      <w:r>
        <w:rPr>
          <w:spacing w:val="-3"/>
        </w:rPr>
        <w:t xml:space="preserve"> </w:t>
      </w:r>
      <w:r>
        <w:t>please</w:t>
      </w:r>
      <w:r>
        <w:rPr>
          <w:spacing w:val="-3"/>
        </w:rPr>
        <w:t xml:space="preserve"> </w:t>
      </w:r>
      <w:r>
        <w:t>call</w:t>
      </w:r>
      <w:r>
        <w:rPr>
          <w:w w:val="99"/>
        </w:rPr>
        <w:t xml:space="preserve"> </w:t>
      </w:r>
      <w:r>
        <w:t>the Research Ethics Manager at</w:t>
      </w:r>
      <w:r>
        <w:rPr>
          <w:spacing w:val="-9"/>
        </w:rPr>
        <w:t xml:space="preserve"> </w:t>
      </w:r>
      <w:r>
        <w:t>416-813-5718.</w:t>
      </w:r>
    </w:p>
    <w:sectPr w:rsidR="001B16E1" w:rsidSect="00C657BB">
      <w:footerReference w:type="default" r:id="rId8"/>
      <w:pgSz w:w="12240" w:h="15840"/>
      <w:pgMar w:top="1400" w:right="1340" w:bottom="1660" w:left="1300" w:header="0" w:footer="14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5F5EE849" w14:textId="77777777" w:rsidR="00721BEF" w:rsidRDefault="00721BEF">
      <w:r>
        <w:separator/>
      </w:r>
    </w:p>
  </w:endnote>
  <w:endnote w:type="continuationSeparator" w:id="0">
    <w:p w14:paraId="0A163097" w14:textId="77777777" w:rsidR="00721BEF" w:rsidRDefault="00721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EF196" w14:textId="1C548001" w:rsidR="001C7C55" w:rsidRPr="00762638" w:rsidRDefault="001C7C55">
    <w:pPr>
      <w:pStyle w:val="Footer"/>
      <w:rPr>
        <w:rFonts w:ascii="Times New Roman" w:hAnsi="Times New Roman" w:cs="Times New Roman"/>
        <w:i/>
      </w:rPr>
    </w:pPr>
    <w:r w:rsidRPr="00762638">
      <w:rPr>
        <w:rFonts w:ascii="Times New Roman" w:hAnsi="Times New Roman" w:cs="Times New Roman"/>
        <w:i/>
      </w:rPr>
      <w:t>Consent Form</w:t>
    </w:r>
    <w:r w:rsidR="0008577A" w:rsidRPr="00762638">
      <w:rPr>
        <w:rFonts w:ascii="Times New Roman" w:hAnsi="Times New Roman" w:cs="Times New Roman"/>
        <w:i/>
      </w:rPr>
      <w:t xml:space="preserve"> V</w:t>
    </w:r>
    <w:r w:rsidR="00BE7F16">
      <w:rPr>
        <w:rFonts w:ascii="Times New Roman" w:hAnsi="Times New Roman" w:cs="Times New Roman"/>
        <w:i/>
      </w:rPr>
      <w:t>ersion date</w:t>
    </w:r>
    <w:r w:rsidR="00C610AC">
      <w:rPr>
        <w:rFonts w:ascii="Times New Roman" w:hAnsi="Times New Roman" w:cs="Times New Roman"/>
        <w:i/>
      </w:rPr>
      <w:t xml:space="preserve"> 1</w:t>
    </w:r>
    <w:r w:rsidR="0008577A" w:rsidRPr="00762638">
      <w:rPr>
        <w:rFonts w:ascii="Times New Roman" w:hAnsi="Times New Roman" w:cs="Times New Roman"/>
        <w:i/>
      </w:rPr>
      <w:t>7</w:t>
    </w:r>
    <w:r w:rsidR="00BE7F16" w:rsidRPr="00BE7F16">
      <w:rPr>
        <w:rFonts w:ascii="Times New Roman" w:hAnsi="Times New Roman" w:cs="Times New Roman"/>
        <w:i/>
        <w:vertAlign w:val="superscript"/>
      </w:rPr>
      <w:t>th</w:t>
    </w:r>
    <w:r w:rsidR="00BE7F16">
      <w:rPr>
        <w:rFonts w:ascii="Times New Roman" w:hAnsi="Times New Roman" w:cs="Times New Roman"/>
        <w:i/>
      </w:rPr>
      <w:t xml:space="preserve"> </w:t>
    </w:r>
    <w:r w:rsidR="00C610AC">
      <w:rPr>
        <w:rFonts w:ascii="Times New Roman" w:hAnsi="Times New Roman" w:cs="Times New Roman"/>
        <w:i/>
      </w:rPr>
      <w:t>February</w:t>
    </w:r>
    <w:r w:rsidR="00BE7F16">
      <w:rPr>
        <w:rFonts w:ascii="Times New Roman" w:hAnsi="Times New Roman" w:cs="Times New Roman"/>
        <w:i/>
      </w:rPr>
      <w:t xml:space="preserve"> </w:t>
    </w:r>
    <w:r w:rsidR="0008577A" w:rsidRPr="00762638">
      <w:rPr>
        <w:rFonts w:ascii="Times New Roman" w:hAnsi="Times New Roman" w:cs="Times New Roman"/>
        <w:i/>
      </w:rPr>
      <w:t>201</w:t>
    </w:r>
    <w:r w:rsidR="00C610AC">
      <w:rPr>
        <w:rFonts w:ascii="Times New Roman" w:hAnsi="Times New Roman" w:cs="Times New Roman"/>
        <w:i/>
      </w:rPr>
      <w:t>7</w:t>
    </w:r>
    <w:r w:rsidR="0008577A" w:rsidRPr="00762638">
      <w:rPr>
        <w:rFonts w:ascii="Times New Roman" w:hAnsi="Times New Roman" w:cs="Times New Roman"/>
        <w:i/>
      </w:rPr>
      <w:t xml:space="preserve"> </w:t>
    </w:r>
  </w:p>
  <w:p w14:paraId="12A6F5A4" w14:textId="77777777" w:rsidR="001C7C55" w:rsidRPr="00762638" w:rsidRDefault="001C7C55">
    <w:pPr>
      <w:pStyle w:val="Footer"/>
      <w:rPr>
        <w:rFonts w:ascii="Times New Roman" w:hAnsi="Times New Roman" w:cs="Times New Roman"/>
        <w:i/>
      </w:rPr>
    </w:pPr>
    <w:r w:rsidRPr="00762638">
      <w:rPr>
        <w:rFonts w:ascii="Times New Roman" w:hAnsi="Times New Roman" w:cs="Times New Roman"/>
        <w:i/>
      </w:rPr>
      <w:t xml:space="preserve">Page </w:t>
    </w:r>
    <w:sdt>
      <w:sdtPr>
        <w:rPr>
          <w:rFonts w:ascii="Times New Roman" w:hAnsi="Times New Roman" w:cs="Times New Roman"/>
          <w:i/>
        </w:rPr>
        <w:id w:val="185343791"/>
        <w:docPartObj>
          <w:docPartGallery w:val="Page Numbers (Bottom of Page)"/>
          <w:docPartUnique/>
        </w:docPartObj>
      </w:sdtPr>
      <w:sdtEndPr/>
      <w:sdtContent>
        <w:r w:rsidR="0033628F" w:rsidRPr="00762638">
          <w:rPr>
            <w:rFonts w:ascii="Times New Roman" w:hAnsi="Times New Roman" w:cs="Times New Roman"/>
            <w:i/>
          </w:rPr>
          <w:fldChar w:fldCharType="begin"/>
        </w:r>
        <w:r w:rsidRPr="00762638">
          <w:rPr>
            <w:rFonts w:ascii="Times New Roman" w:hAnsi="Times New Roman" w:cs="Times New Roman"/>
            <w:i/>
          </w:rPr>
          <w:instrText xml:space="preserve"> PAGE   \* MERGEFORMAT </w:instrText>
        </w:r>
        <w:r w:rsidR="0033628F" w:rsidRPr="00762638">
          <w:rPr>
            <w:rFonts w:ascii="Times New Roman" w:hAnsi="Times New Roman" w:cs="Times New Roman"/>
            <w:i/>
          </w:rPr>
          <w:fldChar w:fldCharType="separate"/>
        </w:r>
        <w:r w:rsidR="00020559">
          <w:rPr>
            <w:rFonts w:ascii="Times New Roman" w:hAnsi="Times New Roman" w:cs="Times New Roman"/>
            <w:i/>
            <w:noProof/>
          </w:rPr>
          <w:t>1</w:t>
        </w:r>
        <w:r w:rsidR="0033628F" w:rsidRPr="00762638">
          <w:rPr>
            <w:rFonts w:ascii="Times New Roman" w:hAnsi="Times New Roman" w:cs="Times New Roman"/>
            <w:i/>
          </w:rPr>
          <w:fldChar w:fldCharType="end"/>
        </w:r>
        <w:r w:rsidRPr="00762638">
          <w:rPr>
            <w:rFonts w:ascii="Times New Roman" w:hAnsi="Times New Roman" w:cs="Times New Roman"/>
            <w:i/>
          </w:rPr>
          <w:t xml:space="preserve"> of 4</w:t>
        </w:r>
      </w:sdtContent>
    </w:sdt>
  </w:p>
  <w:p w14:paraId="2A2A4881" w14:textId="77777777" w:rsidR="003F17B6" w:rsidRPr="001C7C55" w:rsidRDefault="003F17B6">
    <w:pPr>
      <w:spacing w:line="14" w:lineRule="auto"/>
      <w:rPr>
        <w:sz w:val="20"/>
        <w:szCs w:val="20"/>
        <w:lang w:val="en-C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B0D2FEE" w14:textId="77777777" w:rsidR="00721BEF" w:rsidRDefault="00721BEF">
      <w:r>
        <w:separator/>
      </w:r>
    </w:p>
  </w:footnote>
  <w:footnote w:type="continuationSeparator" w:id="0">
    <w:p w14:paraId="687D00BB" w14:textId="77777777" w:rsidR="00721BEF" w:rsidRDefault="00721BE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192425F5"/>
    <w:multiLevelType w:val="hybridMultilevel"/>
    <w:tmpl w:val="A9C0A1EC"/>
    <w:lvl w:ilvl="0" w:tplc="5686B734">
      <w:start w:val="1"/>
      <w:numFmt w:val="decimal"/>
      <w:lvlText w:val="%1)"/>
      <w:lvlJc w:val="left"/>
      <w:pPr>
        <w:ind w:left="860" w:hanging="360"/>
      </w:pPr>
      <w:rPr>
        <w:rFonts w:ascii="Times New Roman" w:eastAsia="Times New Roman" w:hAnsi="Times New Roman" w:hint="default"/>
        <w:w w:val="100"/>
        <w:sz w:val="24"/>
        <w:szCs w:val="24"/>
      </w:rPr>
    </w:lvl>
    <w:lvl w:ilvl="1" w:tplc="D74C404E">
      <w:start w:val="1"/>
      <w:numFmt w:val="bullet"/>
      <w:lvlText w:val="•"/>
      <w:lvlJc w:val="left"/>
      <w:pPr>
        <w:ind w:left="1602" w:hanging="143"/>
      </w:pPr>
      <w:rPr>
        <w:rFonts w:ascii="Times New Roman" w:eastAsia="Times New Roman" w:hAnsi="Times New Roman" w:hint="default"/>
        <w:w w:val="100"/>
        <w:sz w:val="24"/>
        <w:szCs w:val="24"/>
      </w:rPr>
    </w:lvl>
    <w:lvl w:ilvl="2" w:tplc="74542296">
      <w:start w:val="1"/>
      <w:numFmt w:val="bullet"/>
      <w:lvlText w:val="•"/>
      <w:lvlJc w:val="left"/>
      <w:pPr>
        <w:ind w:left="2566" w:hanging="143"/>
      </w:pPr>
      <w:rPr>
        <w:rFonts w:hint="default"/>
      </w:rPr>
    </w:lvl>
    <w:lvl w:ilvl="3" w:tplc="22CC33A6">
      <w:start w:val="1"/>
      <w:numFmt w:val="bullet"/>
      <w:lvlText w:val="•"/>
      <w:lvlJc w:val="left"/>
      <w:pPr>
        <w:ind w:left="3533" w:hanging="143"/>
      </w:pPr>
      <w:rPr>
        <w:rFonts w:hint="default"/>
      </w:rPr>
    </w:lvl>
    <w:lvl w:ilvl="4" w:tplc="DD9E828E">
      <w:start w:val="1"/>
      <w:numFmt w:val="bullet"/>
      <w:lvlText w:val="•"/>
      <w:lvlJc w:val="left"/>
      <w:pPr>
        <w:ind w:left="4500" w:hanging="143"/>
      </w:pPr>
      <w:rPr>
        <w:rFonts w:hint="default"/>
      </w:rPr>
    </w:lvl>
    <w:lvl w:ilvl="5" w:tplc="15641032">
      <w:start w:val="1"/>
      <w:numFmt w:val="bullet"/>
      <w:lvlText w:val="•"/>
      <w:lvlJc w:val="left"/>
      <w:pPr>
        <w:ind w:left="5466" w:hanging="143"/>
      </w:pPr>
      <w:rPr>
        <w:rFonts w:hint="default"/>
      </w:rPr>
    </w:lvl>
    <w:lvl w:ilvl="6" w:tplc="B6BE31AE">
      <w:start w:val="1"/>
      <w:numFmt w:val="bullet"/>
      <w:lvlText w:val="•"/>
      <w:lvlJc w:val="left"/>
      <w:pPr>
        <w:ind w:left="6433" w:hanging="143"/>
      </w:pPr>
      <w:rPr>
        <w:rFonts w:hint="default"/>
      </w:rPr>
    </w:lvl>
    <w:lvl w:ilvl="7" w:tplc="387437E6">
      <w:start w:val="1"/>
      <w:numFmt w:val="bullet"/>
      <w:lvlText w:val="•"/>
      <w:lvlJc w:val="left"/>
      <w:pPr>
        <w:ind w:left="7400" w:hanging="143"/>
      </w:pPr>
      <w:rPr>
        <w:rFonts w:hint="default"/>
      </w:rPr>
    </w:lvl>
    <w:lvl w:ilvl="8" w:tplc="EDCC490A">
      <w:start w:val="1"/>
      <w:numFmt w:val="bullet"/>
      <w:lvlText w:val="•"/>
      <w:lvlJc w:val="left"/>
      <w:pPr>
        <w:ind w:left="8366" w:hanging="143"/>
      </w:pPr>
      <w:rPr>
        <w:rFonts w:hint="default"/>
      </w:rPr>
    </w:lvl>
  </w:abstractNum>
  <w:abstractNum w:abstractNumId="1">
    <w:nsid w:val="1A7526F4"/>
    <w:multiLevelType w:val="hybridMultilevel"/>
    <w:tmpl w:val="3D4255B4"/>
    <w:lvl w:ilvl="0" w:tplc="6B2E1A6A">
      <w:start w:val="1"/>
      <w:numFmt w:val="decimal"/>
      <w:lvlText w:val="%1."/>
      <w:lvlJc w:val="left"/>
      <w:pPr>
        <w:ind w:left="500" w:hanging="241"/>
      </w:pPr>
      <w:rPr>
        <w:rFonts w:ascii="Times New Roman" w:eastAsia="Times New Roman" w:hAnsi="Times New Roman" w:hint="default"/>
        <w:w w:val="100"/>
        <w:sz w:val="24"/>
        <w:szCs w:val="24"/>
      </w:rPr>
    </w:lvl>
    <w:lvl w:ilvl="1" w:tplc="9FC49FE8">
      <w:start w:val="1"/>
      <w:numFmt w:val="bullet"/>
      <w:lvlText w:val="•"/>
      <w:lvlJc w:val="left"/>
      <w:pPr>
        <w:ind w:left="1484" w:hanging="241"/>
      </w:pPr>
      <w:rPr>
        <w:rFonts w:hint="default"/>
      </w:rPr>
    </w:lvl>
    <w:lvl w:ilvl="2" w:tplc="30FA3AE0">
      <w:start w:val="1"/>
      <w:numFmt w:val="bullet"/>
      <w:lvlText w:val="•"/>
      <w:lvlJc w:val="left"/>
      <w:pPr>
        <w:ind w:left="2468" w:hanging="241"/>
      </w:pPr>
      <w:rPr>
        <w:rFonts w:hint="default"/>
      </w:rPr>
    </w:lvl>
    <w:lvl w:ilvl="3" w:tplc="F544D2F2">
      <w:start w:val="1"/>
      <w:numFmt w:val="bullet"/>
      <w:lvlText w:val="•"/>
      <w:lvlJc w:val="left"/>
      <w:pPr>
        <w:ind w:left="3452" w:hanging="241"/>
      </w:pPr>
      <w:rPr>
        <w:rFonts w:hint="default"/>
      </w:rPr>
    </w:lvl>
    <w:lvl w:ilvl="4" w:tplc="04406738">
      <w:start w:val="1"/>
      <w:numFmt w:val="bullet"/>
      <w:lvlText w:val="•"/>
      <w:lvlJc w:val="left"/>
      <w:pPr>
        <w:ind w:left="4436" w:hanging="241"/>
      </w:pPr>
      <w:rPr>
        <w:rFonts w:hint="default"/>
      </w:rPr>
    </w:lvl>
    <w:lvl w:ilvl="5" w:tplc="5BF080C8">
      <w:start w:val="1"/>
      <w:numFmt w:val="bullet"/>
      <w:lvlText w:val="•"/>
      <w:lvlJc w:val="left"/>
      <w:pPr>
        <w:ind w:left="5420" w:hanging="241"/>
      </w:pPr>
      <w:rPr>
        <w:rFonts w:hint="default"/>
      </w:rPr>
    </w:lvl>
    <w:lvl w:ilvl="6" w:tplc="F528BA36">
      <w:start w:val="1"/>
      <w:numFmt w:val="bullet"/>
      <w:lvlText w:val="•"/>
      <w:lvlJc w:val="left"/>
      <w:pPr>
        <w:ind w:left="6404" w:hanging="241"/>
      </w:pPr>
      <w:rPr>
        <w:rFonts w:hint="default"/>
      </w:rPr>
    </w:lvl>
    <w:lvl w:ilvl="7" w:tplc="1DFC9B58">
      <w:start w:val="1"/>
      <w:numFmt w:val="bullet"/>
      <w:lvlText w:val="•"/>
      <w:lvlJc w:val="left"/>
      <w:pPr>
        <w:ind w:left="7388" w:hanging="241"/>
      </w:pPr>
      <w:rPr>
        <w:rFonts w:hint="default"/>
      </w:rPr>
    </w:lvl>
    <w:lvl w:ilvl="8" w:tplc="E4FC1D56">
      <w:start w:val="1"/>
      <w:numFmt w:val="bullet"/>
      <w:lvlText w:val="•"/>
      <w:lvlJc w:val="left"/>
      <w:pPr>
        <w:ind w:left="8372" w:hanging="241"/>
      </w:pPr>
      <w:rPr>
        <w:rFonts w:hint="default"/>
      </w:rPr>
    </w:lvl>
  </w:abstractNum>
  <w:abstractNum w:abstractNumId="2">
    <w:nsid w:val="2F5765BD"/>
    <w:multiLevelType w:val="hybridMultilevel"/>
    <w:tmpl w:val="9C2AA37A"/>
    <w:lvl w:ilvl="0" w:tplc="2D22F1FE">
      <w:start w:val="1"/>
      <w:numFmt w:val="decimal"/>
      <w:lvlText w:val="%1)"/>
      <w:lvlJc w:val="left"/>
      <w:pPr>
        <w:ind w:left="500" w:hanging="360"/>
      </w:pPr>
      <w:rPr>
        <w:rFonts w:ascii="Times New Roman" w:eastAsia="Times New Roman" w:hAnsi="Times New Roman" w:hint="default"/>
        <w:w w:val="100"/>
        <w:sz w:val="24"/>
        <w:szCs w:val="24"/>
      </w:rPr>
    </w:lvl>
    <w:lvl w:ilvl="1" w:tplc="20D84994">
      <w:start w:val="1"/>
      <w:numFmt w:val="bullet"/>
      <w:lvlText w:val="•"/>
      <w:lvlJc w:val="left"/>
      <w:pPr>
        <w:ind w:left="1484" w:hanging="360"/>
      </w:pPr>
      <w:rPr>
        <w:rFonts w:hint="default"/>
      </w:rPr>
    </w:lvl>
    <w:lvl w:ilvl="2" w:tplc="092AE7B8">
      <w:start w:val="1"/>
      <w:numFmt w:val="bullet"/>
      <w:lvlText w:val="•"/>
      <w:lvlJc w:val="left"/>
      <w:pPr>
        <w:ind w:left="2468" w:hanging="360"/>
      </w:pPr>
      <w:rPr>
        <w:rFonts w:hint="default"/>
      </w:rPr>
    </w:lvl>
    <w:lvl w:ilvl="3" w:tplc="FE907E70">
      <w:start w:val="1"/>
      <w:numFmt w:val="bullet"/>
      <w:lvlText w:val="•"/>
      <w:lvlJc w:val="left"/>
      <w:pPr>
        <w:ind w:left="3452" w:hanging="360"/>
      </w:pPr>
      <w:rPr>
        <w:rFonts w:hint="default"/>
      </w:rPr>
    </w:lvl>
    <w:lvl w:ilvl="4" w:tplc="272622E6">
      <w:start w:val="1"/>
      <w:numFmt w:val="bullet"/>
      <w:lvlText w:val="•"/>
      <w:lvlJc w:val="left"/>
      <w:pPr>
        <w:ind w:left="4436" w:hanging="360"/>
      </w:pPr>
      <w:rPr>
        <w:rFonts w:hint="default"/>
      </w:rPr>
    </w:lvl>
    <w:lvl w:ilvl="5" w:tplc="2BDE57F4">
      <w:start w:val="1"/>
      <w:numFmt w:val="bullet"/>
      <w:lvlText w:val="•"/>
      <w:lvlJc w:val="left"/>
      <w:pPr>
        <w:ind w:left="5420" w:hanging="360"/>
      </w:pPr>
      <w:rPr>
        <w:rFonts w:hint="default"/>
      </w:rPr>
    </w:lvl>
    <w:lvl w:ilvl="6" w:tplc="8632C576">
      <w:start w:val="1"/>
      <w:numFmt w:val="bullet"/>
      <w:lvlText w:val="•"/>
      <w:lvlJc w:val="left"/>
      <w:pPr>
        <w:ind w:left="6404" w:hanging="360"/>
      </w:pPr>
      <w:rPr>
        <w:rFonts w:hint="default"/>
      </w:rPr>
    </w:lvl>
    <w:lvl w:ilvl="7" w:tplc="BA08341A">
      <w:start w:val="1"/>
      <w:numFmt w:val="bullet"/>
      <w:lvlText w:val="•"/>
      <w:lvlJc w:val="left"/>
      <w:pPr>
        <w:ind w:left="7388" w:hanging="360"/>
      </w:pPr>
      <w:rPr>
        <w:rFonts w:hint="default"/>
      </w:rPr>
    </w:lvl>
    <w:lvl w:ilvl="8" w:tplc="0F720F8E">
      <w:start w:val="1"/>
      <w:numFmt w:val="bullet"/>
      <w:lvlText w:val="•"/>
      <w:lvlJc w:val="left"/>
      <w:pPr>
        <w:ind w:left="8372" w:hanging="360"/>
      </w:pPr>
      <w:rPr>
        <w:rFonts w:hint="default"/>
      </w:rPr>
    </w:lvl>
  </w:abstractNum>
  <w:abstractNum w:abstractNumId="3">
    <w:nsid w:val="53CA3557"/>
    <w:multiLevelType w:val="hybridMultilevel"/>
    <w:tmpl w:val="F348C908"/>
    <w:lvl w:ilvl="0" w:tplc="E1307BEE">
      <w:start w:val="1"/>
      <w:numFmt w:val="bullet"/>
      <w:lvlText w:val=""/>
      <w:lvlJc w:val="left"/>
      <w:pPr>
        <w:ind w:left="500" w:hanging="360"/>
      </w:pPr>
      <w:rPr>
        <w:rFonts w:ascii="Symbol" w:eastAsia="Symbol" w:hAnsi="Symbol" w:hint="default"/>
        <w:w w:val="99"/>
        <w:sz w:val="24"/>
        <w:szCs w:val="24"/>
      </w:rPr>
    </w:lvl>
    <w:lvl w:ilvl="1" w:tplc="CCC667BA">
      <w:start w:val="1"/>
      <w:numFmt w:val="bullet"/>
      <w:lvlText w:val="•"/>
      <w:lvlJc w:val="left"/>
      <w:pPr>
        <w:ind w:left="1410" w:hanging="360"/>
      </w:pPr>
      <w:rPr>
        <w:rFonts w:hint="default"/>
      </w:rPr>
    </w:lvl>
    <w:lvl w:ilvl="2" w:tplc="D220B842">
      <w:start w:val="1"/>
      <w:numFmt w:val="bullet"/>
      <w:lvlText w:val="•"/>
      <w:lvlJc w:val="left"/>
      <w:pPr>
        <w:ind w:left="2320" w:hanging="360"/>
      </w:pPr>
      <w:rPr>
        <w:rFonts w:hint="default"/>
      </w:rPr>
    </w:lvl>
    <w:lvl w:ilvl="3" w:tplc="740C4FAC">
      <w:start w:val="1"/>
      <w:numFmt w:val="bullet"/>
      <w:lvlText w:val="•"/>
      <w:lvlJc w:val="left"/>
      <w:pPr>
        <w:ind w:left="3230" w:hanging="360"/>
      </w:pPr>
      <w:rPr>
        <w:rFonts w:hint="default"/>
      </w:rPr>
    </w:lvl>
    <w:lvl w:ilvl="4" w:tplc="D810701E">
      <w:start w:val="1"/>
      <w:numFmt w:val="bullet"/>
      <w:lvlText w:val="•"/>
      <w:lvlJc w:val="left"/>
      <w:pPr>
        <w:ind w:left="4140" w:hanging="360"/>
      </w:pPr>
      <w:rPr>
        <w:rFonts w:hint="default"/>
      </w:rPr>
    </w:lvl>
    <w:lvl w:ilvl="5" w:tplc="D0EEB2C6">
      <w:start w:val="1"/>
      <w:numFmt w:val="bullet"/>
      <w:lvlText w:val="•"/>
      <w:lvlJc w:val="left"/>
      <w:pPr>
        <w:ind w:left="5050" w:hanging="360"/>
      </w:pPr>
      <w:rPr>
        <w:rFonts w:hint="default"/>
      </w:rPr>
    </w:lvl>
    <w:lvl w:ilvl="6" w:tplc="FEF24D5C">
      <w:start w:val="1"/>
      <w:numFmt w:val="bullet"/>
      <w:lvlText w:val="•"/>
      <w:lvlJc w:val="left"/>
      <w:pPr>
        <w:ind w:left="5960" w:hanging="360"/>
      </w:pPr>
      <w:rPr>
        <w:rFonts w:hint="default"/>
      </w:rPr>
    </w:lvl>
    <w:lvl w:ilvl="7" w:tplc="2046712C">
      <w:start w:val="1"/>
      <w:numFmt w:val="bullet"/>
      <w:lvlText w:val="•"/>
      <w:lvlJc w:val="left"/>
      <w:pPr>
        <w:ind w:left="6870" w:hanging="360"/>
      </w:pPr>
      <w:rPr>
        <w:rFonts w:hint="default"/>
      </w:rPr>
    </w:lvl>
    <w:lvl w:ilvl="8" w:tplc="07BAB840">
      <w:start w:val="1"/>
      <w:numFmt w:val="bullet"/>
      <w:lvlText w:val="•"/>
      <w:lvlJc w:val="left"/>
      <w:pPr>
        <w:ind w:left="7780" w:hanging="360"/>
      </w:pPr>
      <w:rPr>
        <w:rFonts w:hint="default"/>
      </w:rPr>
    </w:lvl>
  </w:abstractNum>
  <w:abstractNum w:abstractNumId="4">
    <w:nsid w:val="6F821820"/>
    <w:multiLevelType w:val="hybridMultilevel"/>
    <w:tmpl w:val="5DFE40A6"/>
    <w:lvl w:ilvl="0" w:tplc="9376BFF2">
      <w:start w:val="1"/>
      <w:numFmt w:val="lowerLetter"/>
      <w:lvlText w:val="%1)"/>
      <w:lvlJc w:val="left"/>
      <w:pPr>
        <w:ind w:left="746" w:hanging="247"/>
      </w:pPr>
      <w:rPr>
        <w:rFonts w:ascii="Times New Roman" w:eastAsia="Times New Roman" w:hAnsi="Times New Roman" w:hint="default"/>
        <w:w w:val="99"/>
        <w:sz w:val="24"/>
        <w:szCs w:val="24"/>
      </w:rPr>
    </w:lvl>
    <w:lvl w:ilvl="1" w:tplc="57CA7C2A">
      <w:start w:val="1"/>
      <w:numFmt w:val="bullet"/>
      <w:lvlText w:val="•"/>
      <w:lvlJc w:val="left"/>
      <w:pPr>
        <w:ind w:left="1696" w:hanging="247"/>
      </w:pPr>
      <w:rPr>
        <w:rFonts w:hint="default"/>
      </w:rPr>
    </w:lvl>
    <w:lvl w:ilvl="2" w:tplc="F1C813F6">
      <w:start w:val="1"/>
      <w:numFmt w:val="bullet"/>
      <w:lvlText w:val="•"/>
      <w:lvlJc w:val="left"/>
      <w:pPr>
        <w:ind w:left="2652" w:hanging="247"/>
      </w:pPr>
      <w:rPr>
        <w:rFonts w:hint="default"/>
      </w:rPr>
    </w:lvl>
    <w:lvl w:ilvl="3" w:tplc="1BD403AC">
      <w:start w:val="1"/>
      <w:numFmt w:val="bullet"/>
      <w:lvlText w:val="•"/>
      <w:lvlJc w:val="left"/>
      <w:pPr>
        <w:ind w:left="3608" w:hanging="247"/>
      </w:pPr>
      <w:rPr>
        <w:rFonts w:hint="default"/>
      </w:rPr>
    </w:lvl>
    <w:lvl w:ilvl="4" w:tplc="52587688">
      <w:start w:val="1"/>
      <w:numFmt w:val="bullet"/>
      <w:lvlText w:val="•"/>
      <w:lvlJc w:val="left"/>
      <w:pPr>
        <w:ind w:left="4564" w:hanging="247"/>
      </w:pPr>
      <w:rPr>
        <w:rFonts w:hint="default"/>
      </w:rPr>
    </w:lvl>
    <w:lvl w:ilvl="5" w:tplc="DDA237C4">
      <w:start w:val="1"/>
      <w:numFmt w:val="bullet"/>
      <w:lvlText w:val="•"/>
      <w:lvlJc w:val="left"/>
      <w:pPr>
        <w:ind w:left="5520" w:hanging="247"/>
      </w:pPr>
      <w:rPr>
        <w:rFonts w:hint="default"/>
      </w:rPr>
    </w:lvl>
    <w:lvl w:ilvl="6" w:tplc="BF407DA0">
      <w:start w:val="1"/>
      <w:numFmt w:val="bullet"/>
      <w:lvlText w:val="•"/>
      <w:lvlJc w:val="left"/>
      <w:pPr>
        <w:ind w:left="6476" w:hanging="247"/>
      </w:pPr>
      <w:rPr>
        <w:rFonts w:hint="default"/>
      </w:rPr>
    </w:lvl>
    <w:lvl w:ilvl="7" w:tplc="C8AE6C1A">
      <w:start w:val="1"/>
      <w:numFmt w:val="bullet"/>
      <w:lvlText w:val="•"/>
      <w:lvlJc w:val="left"/>
      <w:pPr>
        <w:ind w:left="7432" w:hanging="247"/>
      </w:pPr>
      <w:rPr>
        <w:rFonts w:hint="default"/>
      </w:rPr>
    </w:lvl>
    <w:lvl w:ilvl="8" w:tplc="B028602C">
      <w:start w:val="1"/>
      <w:numFmt w:val="bullet"/>
      <w:lvlText w:val="•"/>
      <w:lvlJc w:val="left"/>
      <w:pPr>
        <w:ind w:left="8388" w:hanging="247"/>
      </w:pPr>
      <w:rPr>
        <w:rFonts w:hint="default"/>
      </w:rPr>
    </w:lvl>
  </w:abstractNum>
  <w:abstractNum w:abstractNumId="5">
    <w:nsid w:val="75227A5A"/>
    <w:multiLevelType w:val="hybridMultilevel"/>
    <w:tmpl w:val="5010D52E"/>
    <w:lvl w:ilvl="0" w:tplc="FD6A73EC">
      <w:start w:val="1"/>
      <w:numFmt w:val="bullet"/>
      <w:lvlText w:val="•"/>
      <w:lvlJc w:val="left"/>
      <w:pPr>
        <w:ind w:left="500" w:hanging="143"/>
      </w:pPr>
      <w:rPr>
        <w:rFonts w:ascii="Times New Roman" w:eastAsia="Times New Roman" w:hAnsi="Times New Roman" w:hint="default"/>
        <w:w w:val="100"/>
        <w:sz w:val="24"/>
        <w:szCs w:val="24"/>
      </w:rPr>
    </w:lvl>
    <w:lvl w:ilvl="1" w:tplc="8B2A4E08">
      <w:start w:val="1"/>
      <w:numFmt w:val="bullet"/>
      <w:lvlText w:val="•"/>
      <w:lvlJc w:val="left"/>
      <w:pPr>
        <w:ind w:left="1480" w:hanging="143"/>
      </w:pPr>
      <w:rPr>
        <w:rFonts w:hint="default"/>
      </w:rPr>
    </w:lvl>
    <w:lvl w:ilvl="2" w:tplc="EDB002D6">
      <w:start w:val="1"/>
      <w:numFmt w:val="bullet"/>
      <w:lvlText w:val="•"/>
      <w:lvlJc w:val="left"/>
      <w:pPr>
        <w:ind w:left="2460" w:hanging="143"/>
      </w:pPr>
      <w:rPr>
        <w:rFonts w:hint="default"/>
      </w:rPr>
    </w:lvl>
    <w:lvl w:ilvl="3" w:tplc="20F84DDE">
      <w:start w:val="1"/>
      <w:numFmt w:val="bullet"/>
      <w:lvlText w:val="•"/>
      <w:lvlJc w:val="left"/>
      <w:pPr>
        <w:ind w:left="3440" w:hanging="143"/>
      </w:pPr>
      <w:rPr>
        <w:rFonts w:hint="default"/>
      </w:rPr>
    </w:lvl>
    <w:lvl w:ilvl="4" w:tplc="9A1E1FC4">
      <w:start w:val="1"/>
      <w:numFmt w:val="bullet"/>
      <w:lvlText w:val="•"/>
      <w:lvlJc w:val="left"/>
      <w:pPr>
        <w:ind w:left="4420" w:hanging="143"/>
      </w:pPr>
      <w:rPr>
        <w:rFonts w:hint="default"/>
      </w:rPr>
    </w:lvl>
    <w:lvl w:ilvl="5" w:tplc="0600911A">
      <w:start w:val="1"/>
      <w:numFmt w:val="bullet"/>
      <w:lvlText w:val="•"/>
      <w:lvlJc w:val="left"/>
      <w:pPr>
        <w:ind w:left="5400" w:hanging="143"/>
      </w:pPr>
      <w:rPr>
        <w:rFonts w:hint="default"/>
      </w:rPr>
    </w:lvl>
    <w:lvl w:ilvl="6" w:tplc="1F267260">
      <w:start w:val="1"/>
      <w:numFmt w:val="bullet"/>
      <w:lvlText w:val="•"/>
      <w:lvlJc w:val="left"/>
      <w:pPr>
        <w:ind w:left="6380" w:hanging="143"/>
      </w:pPr>
      <w:rPr>
        <w:rFonts w:hint="default"/>
      </w:rPr>
    </w:lvl>
    <w:lvl w:ilvl="7" w:tplc="5470BC56">
      <w:start w:val="1"/>
      <w:numFmt w:val="bullet"/>
      <w:lvlText w:val="•"/>
      <w:lvlJc w:val="left"/>
      <w:pPr>
        <w:ind w:left="7360" w:hanging="143"/>
      </w:pPr>
      <w:rPr>
        <w:rFonts w:hint="default"/>
      </w:rPr>
    </w:lvl>
    <w:lvl w:ilvl="8" w:tplc="A7B45270">
      <w:start w:val="1"/>
      <w:numFmt w:val="bullet"/>
      <w:lvlText w:val="•"/>
      <w:lvlJc w:val="left"/>
      <w:pPr>
        <w:ind w:left="8340" w:hanging="143"/>
      </w:pPr>
      <w:rPr>
        <w:rFonts w:hint="default"/>
      </w:rPr>
    </w:lvl>
  </w:abstractNum>
  <w:abstractNum w:abstractNumId="6">
    <w:nsid w:val="78D8535E"/>
    <w:multiLevelType w:val="hybridMultilevel"/>
    <w:tmpl w:val="F9469B4A"/>
    <w:lvl w:ilvl="0" w:tplc="0AFEEFBC">
      <w:start w:val="1"/>
      <w:numFmt w:val="decimal"/>
      <w:lvlText w:val="%1."/>
      <w:lvlJc w:val="left"/>
      <w:pPr>
        <w:ind w:left="500" w:hanging="361"/>
      </w:pPr>
      <w:rPr>
        <w:rFonts w:ascii="Times New Roman" w:eastAsia="Times New Roman" w:hAnsi="Times New Roman" w:hint="default"/>
        <w:w w:val="100"/>
        <w:sz w:val="24"/>
        <w:szCs w:val="24"/>
      </w:rPr>
    </w:lvl>
    <w:lvl w:ilvl="1" w:tplc="BDEEEBAA">
      <w:start w:val="1"/>
      <w:numFmt w:val="lowerLetter"/>
      <w:lvlText w:val="%2)"/>
      <w:lvlJc w:val="left"/>
      <w:pPr>
        <w:ind w:left="760" w:hanging="247"/>
      </w:pPr>
      <w:rPr>
        <w:rFonts w:ascii="Times New Roman" w:eastAsia="Times New Roman" w:hAnsi="Times New Roman" w:hint="default"/>
        <w:w w:val="99"/>
        <w:sz w:val="24"/>
        <w:szCs w:val="24"/>
      </w:rPr>
    </w:lvl>
    <w:lvl w:ilvl="2" w:tplc="8E5E15C0">
      <w:start w:val="1"/>
      <w:numFmt w:val="bullet"/>
      <w:lvlText w:val="•"/>
      <w:lvlJc w:val="left"/>
      <w:pPr>
        <w:ind w:left="1742" w:hanging="247"/>
      </w:pPr>
      <w:rPr>
        <w:rFonts w:hint="default"/>
      </w:rPr>
    </w:lvl>
    <w:lvl w:ilvl="3" w:tplc="B87281F2">
      <w:start w:val="1"/>
      <w:numFmt w:val="bullet"/>
      <w:lvlText w:val="•"/>
      <w:lvlJc w:val="left"/>
      <w:pPr>
        <w:ind w:left="2724" w:hanging="247"/>
      </w:pPr>
      <w:rPr>
        <w:rFonts w:hint="default"/>
      </w:rPr>
    </w:lvl>
    <w:lvl w:ilvl="4" w:tplc="9BEACC62">
      <w:start w:val="1"/>
      <w:numFmt w:val="bullet"/>
      <w:lvlText w:val="•"/>
      <w:lvlJc w:val="left"/>
      <w:pPr>
        <w:ind w:left="3706" w:hanging="247"/>
      </w:pPr>
      <w:rPr>
        <w:rFonts w:hint="default"/>
      </w:rPr>
    </w:lvl>
    <w:lvl w:ilvl="5" w:tplc="5EDA2FCC">
      <w:start w:val="1"/>
      <w:numFmt w:val="bullet"/>
      <w:lvlText w:val="•"/>
      <w:lvlJc w:val="left"/>
      <w:pPr>
        <w:ind w:left="4688" w:hanging="247"/>
      </w:pPr>
      <w:rPr>
        <w:rFonts w:hint="default"/>
      </w:rPr>
    </w:lvl>
    <w:lvl w:ilvl="6" w:tplc="176622F8">
      <w:start w:val="1"/>
      <w:numFmt w:val="bullet"/>
      <w:lvlText w:val="•"/>
      <w:lvlJc w:val="left"/>
      <w:pPr>
        <w:ind w:left="5671" w:hanging="247"/>
      </w:pPr>
      <w:rPr>
        <w:rFonts w:hint="default"/>
      </w:rPr>
    </w:lvl>
    <w:lvl w:ilvl="7" w:tplc="F62EC488">
      <w:start w:val="1"/>
      <w:numFmt w:val="bullet"/>
      <w:lvlText w:val="•"/>
      <w:lvlJc w:val="left"/>
      <w:pPr>
        <w:ind w:left="6653" w:hanging="247"/>
      </w:pPr>
      <w:rPr>
        <w:rFonts w:hint="default"/>
      </w:rPr>
    </w:lvl>
    <w:lvl w:ilvl="8" w:tplc="327E7790">
      <w:start w:val="1"/>
      <w:numFmt w:val="bullet"/>
      <w:lvlText w:val="•"/>
      <w:lvlJc w:val="left"/>
      <w:pPr>
        <w:ind w:left="7635" w:hanging="247"/>
      </w:pPr>
      <w:rPr>
        <w:rFonts w:hint="default"/>
      </w:rPr>
    </w:lvl>
  </w:abstractNum>
  <w:abstractNum w:abstractNumId="7">
    <w:nsid w:val="79E346F2"/>
    <w:multiLevelType w:val="hybridMultilevel"/>
    <w:tmpl w:val="E0547D90"/>
    <w:lvl w:ilvl="0" w:tplc="9AD45690">
      <w:start w:val="1"/>
      <w:numFmt w:val="bullet"/>
      <w:lvlText w:val="•"/>
      <w:lvlJc w:val="left"/>
      <w:pPr>
        <w:ind w:left="920" w:hanging="143"/>
      </w:pPr>
      <w:rPr>
        <w:rFonts w:ascii="Times New Roman" w:eastAsia="Times New Roman" w:hAnsi="Times New Roman" w:hint="default"/>
        <w:w w:val="100"/>
        <w:sz w:val="24"/>
        <w:szCs w:val="24"/>
      </w:rPr>
    </w:lvl>
    <w:lvl w:ilvl="1" w:tplc="6798CEF4">
      <w:start w:val="1"/>
      <w:numFmt w:val="bullet"/>
      <w:lvlText w:val="•"/>
      <w:lvlJc w:val="left"/>
      <w:pPr>
        <w:ind w:left="1904" w:hanging="143"/>
      </w:pPr>
      <w:rPr>
        <w:rFonts w:hint="default"/>
      </w:rPr>
    </w:lvl>
    <w:lvl w:ilvl="2" w:tplc="FCDE7410">
      <w:start w:val="1"/>
      <w:numFmt w:val="bullet"/>
      <w:lvlText w:val="•"/>
      <w:lvlJc w:val="left"/>
      <w:pPr>
        <w:ind w:left="2888" w:hanging="143"/>
      </w:pPr>
      <w:rPr>
        <w:rFonts w:hint="default"/>
      </w:rPr>
    </w:lvl>
    <w:lvl w:ilvl="3" w:tplc="0D32B044">
      <w:start w:val="1"/>
      <w:numFmt w:val="bullet"/>
      <w:lvlText w:val="•"/>
      <w:lvlJc w:val="left"/>
      <w:pPr>
        <w:ind w:left="3872" w:hanging="143"/>
      </w:pPr>
      <w:rPr>
        <w:rFonts w:hint="default"/>
      </w:rPr>
    </w:lvl>
    <w:lvl w:ilvl="4" w:tplc="CE7873DE">
      <w:start w:val="1"/>
      <w:numFmt w:val="bullet"/>
      <w:lvlText w:val="•"/>
      <w:lvlJc w:val="left"/>
      <w:pPr>
        <w:ind w:left="4856" w:hanging="143"/>
      </w:pPr>
      <w:rPr>
        <w:rFonts w:hint="default"/>
      </w:rPr>
    </w:lvl>
    <w:lvl w:ilvl="5" w:tplc="83A8638A">
      <w:start w:val="1"/>
      <w:numFmt w:val="bullet"/>
      <w:lvlText w:val="•"/>
      <w:lvlJc w:val="left"/>
      <w:pPr>
        <w:ind w:left="5840" w:hanging="143"/>
      </w:pPr>
      <w:rPr>
        <w:rFonts w:hint="default"/>
      </w:rPr>
    </w:lvl>
    <w:lvl w:ilvl="6" w:tplc="3AC27DE0">
      <w:start w:val="1"/>
      <w:numFmt w:val="bullet"/>
      <w:lvlText w:val="•"/>
      <w:lvlJc w:val="left"/>
      <w:pPr>
        <w:ind w:left="6824" w:hanging="143"/>
      </w:pPr>
      <w:rPr>
        <w:rFonts w:hint="default"/>
      </w:rPr>
    </w:lvl>
    <w:lvl w:ilvl="7" w:tplc="960CD926">
      <w:start w:val="1"/>
      <w:numFmt w:val="bullet"/>
      <w:lvlText w:val="•"/>
      <w:lvlJc w:val="left"/>
      <w:pPr>
        <w:ind w:left="7808" w:hanging="143"/>
      </w:pPr>
      <w:rPr>
        <w:rFonts w:hint="default"/>
      </w:rPr>
    </w:lvl>
    <w:lvl w:ilvl="8" w:tplc="05FE1EA8">
      <w:start w:val="1"/>
      <w:numFmt w:val="bullet"/>
      <w:lvlText w:val="•"/>
      <w:lvlJc w:val="left"/>
      <w:pPr>
        <w:ind w:left="8792" w:hanging="143"/>
      </w:pPr>
      <w:rPr>
        <w:rFonts w:hint="default"/>
      </w:rPr>
    </w:lvl>
  </w:abstractNum>
  <w:num w:numId="1">
    <w:abstractNumId w:val="3"/>
  </w:num>
  <w:num w:numId="2">
    <w:abstractNumId w:val="6"/>
  </w:num>
  <w:num w:numId="3">
    <w:abstractNumId w:val="0"/>
  </w:num>
  <w:num w:numId="4">
    <w:abstractNumId w:val="2"/>
  </w:num>
  <w:num w:numId="5">
    <w:abstractNumId w:val="1"/>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3F17B6"/>
    <w:rsid w:val="00020559"/>
    <w:rsid w:val="0008577A"/>
    <w:rsid w:val="000D0E95"/>
    <w:rsid w:val="00144B9E"/>
    <w:rsid w:val="001B16E1"/>
    <w:rsid w:val="001C7C55"/>
    <w:rsid w:val="001D6BB9"/>
    <w:rsid w:val="00261AB5"/>
    <w:rsid w:val="002902C8"/>
    <w:rsid w:val="002D41EB"/>
    <w:rsid w:val="00336153"/>
    <w:rsid w:val="0033628F"/>
    <w:rsid w:val="00396EE1"/>
    <w:rsid w:val="003F17B6"/>
    <w:rsid w:val="00467FCB"/>
    <w:rsid w:val="004763F8"/>
    <w:rsid w:val="00521A7E"/>
    <w:rsid w:val="00667A55"/>
    <w:rsid w:val="006904A9"/>
    <w:rsid w:val="006F718A"/>
    <w:rsid w:val="00721BEF"/>
    <w:rsid w:val="00762638"/>
    <w:rsid w:val="00824F35"/>
    <w:rsid w:val="008434FE"/>
    <w:rsid w:val="00996DC1"/>
    <w:rsid w:val="00AD0079"/>
    <w:rsid w:val="00BD03F1"/>
    <w:rsid w:val="00BE7F16"/>
    <w:rsid w:val="00C00660"/>
    <w:rsid w:val="00C610AC"/>
    <w:rsid w:val="00C657BB"/>
    <w:rsid w:val="00C77033"/>
    <w:rsid w:val="00D01520"/>
    <w:rsid w:val="00D95E17"/>
    <w:rsid w:val="00DC4FF9"/>
    <w:rsid w:val="00DF10FA"/>
    <w:rsid w:val="00DF5FCD"/>
    <w:rsid w:val="00EE37D9"/>
    <w:rsid w:val="00F74B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1F2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44B9E"/>
  </w:style>
  <w:style w:type="paragraph" w:styleId="Heading1">
    <w:name w:val="heading 1"/>
    <w:basedOn w:val="Normal"/>
    <w:uiPriority w:val="1"/>
    <w:qFormat/>
    <w:rsid w:val="00144B9E"/>
    <w:pPr>
      <w:spacing w:before="40"/>
      <w:ind w:left="38"/>
      <w:outlineLvl w:val="0"/>
    </w:pPr>
    <w:rPr>
      <w:rFonts w:ascii="Times New Roman" w:eastAsia="Times New Roman" w:hAnsi="Times New Roman"/>
      <w:b/>
      <w:bCs/>
      <w:sz w:val="28"/>
      <w:szCs w:val="28"/>
    </w:rPr>
  </w:style>
  <w:style w:type="paragraph" w:styleId="Heading2">
    <w:name w:val="heading 2"/>
    <w:basedOn w:val="Normal"/>
    <w:uiPriority w:val="1"/>
    <w:qFormat/>
    <w:rsid w:val="00144B9E"/>
    <w:pPr>
      <w:ind w:left="500"/>
      <w:outlineLvl w:val="1"/>
    </w:pPr>
    <w:rPr>
      <w:rFonts w:ascii="Times New Roman" w:eastAsia="Times New Roman" w:hAnsi="Times New Roman"/>
      <w:b/>
      <w:bCs/>
      <w:sz w:val="24"/>
      <w:szCs w:val="24"/>
      <w:u w:val="single"/>
    </w:rPr>
  </w:style>
  <w:style w:type="paragraph" w:styleId="Heading3">
    <w:name w:val="heading 3"/>
    <w:basedOn w:val="Normal"/>
    <w:uiPriority w:val="1"/>
    <w:qFormat/>
    <w:rsid w:val="00144B9E"/>
    <w:pPr>
      <w:ind w:left="500"/>
      <w:outlineLvl w:val="2"/>
    </w:pPr>
    <w:rPr>
      <w:rFonts w:ascii="Times New Roman" w:eastAsia="Times New Roman" w:hAnsi="Times New Roman"/>
      <w:b/>
      <w:bCs/>
      <w: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44B9E"/>
    <w:pPr>
      <w:ind w:left="500"/>
    </w:pPr>
    <w:rPr>
      <w:rFonts w:ascii="Times New Roman" w:eastAsia="Times New Roman" w:hAnsi="Times New Roman"/>
      <w:sz w:val="24"/>
      <w:szCs w:val="24"/>
    </w:rPr>
  </w:style>
  <w:style w:type="paragraph" w:styleId="ListParagraph">
    <w:name w:val="List Paragraph"/>
    <w:basedOn w:val="Normal"/>
    <w:uiPriority w:val="1"/>
    <w:qFormat/>
    <w:rsid w:val="00144B9E"/>
  </w:style>
  <w:style w:type="paragraph" w:customStyle="1" w:styleId="TableParagraph">
    <w:name w:val="Table Paragraph"/>
    <w:basedOn w:val="Normal"/>
    <w:uiPriority w:val="1"/>
    <w:qFormat/>
    <w:rsid w:val="00144B9E"/>
  </w:style>
  <w:style w:type="paragraph" w:styleId="BalloonText">
    <w:name w:val="Balloon Text"/>
    <w:basedOn w:val="Normal"/>
    <w:link w:val="BalloonTextChar"/>
    <w:uiPriority w:val="99"/>
    <w:semiHidden/>
    <w:unhideWhenUsed/>
    <w:rsid w:val="001B16E1"/>
    <w:rPr>
      <w:rFonts w:ascii="Tahoma" w:hAnsi="Tahoma" w:cs="Tahoma"/>
      <w:sz w:val="16"/>
      <w:szCs w:val="16"/>
    </w:rPr>
  </w:style>
  <w:style w:type="character" w:customStyle="1" w:styleId="BalloonTextChar">
    <w:name w:val="Balloon Text Char"/>
    <w:basedOn w:val="DefaultParagraphFont"/>
    <w:link w:val="BalloonText"/>
    <w:uiPriority w:val="99"/>
    <w:semiHidden/>
    <w:rsid w:val="001B16E1"/>
    <w:rPr>
      <w:rFonts w:ascii="Tahoma" w:hAnsi="Tahoma" w:cs="Tahoma"/>
      <w:sz w:val="16"/>
      <w:szCs w:val="16"/>
    </w:rPr>
  </w:style>
  <w:style w:type="paragraph" w:styleId="Header">
    <w:name w:val="header"/>
    <w:basedOn w:val="Normal"/>
    <w:link w:val="HeaderChar"/>
    <w:uiPriority w:val="99"/>
    <w:unhideWhenUsed/>
    <w:rsid w:val="001C7C55"/>
    <w:pPr>
      <w:tabs>
        <w:tab w:val="center" w:pos="4680"/>
        <w:tab w:val="right" w:pos="9360"/>
      </w:tabs>
    </w:pPr>
  </w:style>
  <w:style w:type="character" w:customStyle="1" w:styleId="HeaderChar">
    <w:name w:val="Header Char"/>
    <w:basedOn w:val="DefaultParagraphFont"/>
    <w:link w:val="Header"/>
    <w:uiPriority w:val="99"/>
    <w:rsid w:val="001C7C55"/>
  </w:style>
  <w:style w:type="paragraph" w:styleId="Footer">
    <w:name w:val="footer"/>
    <w:basedOn w:val="Normal"/>
    <w:link w:val="FooterChar"/>
    <w:uiPriority w:val="99"/>
    <w:unhideWhenUsed/>
    <w:rsid w:val="001C7C55"/>
    <w:pPr>
      <w:tabs>
        <w:tab w:val="center" w:pos="4680"/>
        <w:tab w:val="right" w:pos="9360"/>
      </w:tabs>
    </w:pPr>
  </w:style>
  <w:style w:type="character" w:customStyle="1" w:styleId="FooterChar">
    <w:name w:val="Footer Char"/>
    <w:basedOn w:val="DefaultParagraphFont"/>
    <w:link w:val="Footer"/>
    <w:uiPriority w:val="99"/>
    <w:rsid w:val="001C7C55"/>
  </w:style>
  <w:style w:type="character" w:styleId="CommentReference">
    <w:name w:val="annotation reference"/>
    <w:basedOn w:val="DefaultParagraphFont"/>
    <w:uiPriority w:val="99"/>
    <w:semiHidden/>
    <w:unhideWhenUsed/>
    <w:rsid w:val="00D01520"/>
    <w:rPr>
      <w:sz w:val="16"/>
      <w:szCs w:val="16"/>
    </w:rPr>
  </w:style>
  <w:style w:type="paragraph" w:styleId="CommentText">
    <w:name w:val="annotation text"/>
    <w:basedOn w:val="Normal"/>
    <w:link w:val="CommentTextChar"/>
    <w:uiPriority w:val="99"/>
    <w:semiHidden/>
    <w:unhideWhenUsed/>
    <w:rsid w:val="00D01520"/>
    <w:rPr>
      <w:sz w:val="20"/>
      <w:szCs w:val="20"/>
    </w:rPr>
  </w:style>
  <w:style w:type="character" w:customStyle="1" w:styleId="CommentTextChar">
    <w:name w:val="Comment Text Char"/>
    <w:basedOn w:val="DefaultParagraphFont"/>
    <w:link w:val="CommentText"/>
    <w:uiPriority w:val="99"/>
    <w:semiHidden/>
    <w:rsid w:val="00D01520"/>
    <w:rPr>
      <w:sz w:val="20"/>
      <w:szCs w:val="20"/>
    </w:rPr>
  </w:style>
  <w:style w:type="paragraph" w:styleId="CommentSubject">
    <w:name w:val="annotation subject"/>
    <w:basedOn w:val="CommentText"/>
    <w:next w:val="CommentText"/>
    <w:link w:val="CommentSubjectChar"/>
    <w:uiPriority w:val="99"/>
    <w:semiHidden/>
    <w:unhideWhenUsed/>
    <w:rsid w:val="00D01520"/>
    <w:rPr>
      <w:b/>
      <w:bCs/>
    </w:rPr>
  </w:style>
  <w:style w:type="character" w:customStyle="1" w:styleId="CommentSubjectChar">
    <w:name w:val="Comment Subject Char"/>
    <w:basedOn w:val="CommentTextChar"/>
    <w:link w:val="CommentSubject"/>
    <w:uiPriority w:val="99"/>
    <w:semiHidden/>
    <w:rsid w:val="00D01520"/>
    <w:rPr>
      <w:b/>
      <w:bCs/>
      <w:sz w:val="20"/>
      <w:szCs w:val="20"/>
    </w:rPr>
  </w:style>
  <w:style w:type="paragraph" w:styleId="Revision">
    <w:name w:val="Revision"/>
    <w:hidden/>
    <w:uiPriority w:val="99"/>
    <w:semiHidden/>
    <w:rsid w:val="00D01520"/>
    <w:pPr>
      <w:widowControl/>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806</Words>
  <Characters>4596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The Hospital for Sick Children</vt:lpstr>
    </vt:vector>
  </TitlesOfParts>
  <Company>HSC</Company>
  <LinksUpToDate>false</LinksUpToDate>
  <CharactersWithSpaces>5392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Hospital for Sick Children</dc:title>
  <dc:creator>HSCV8-1</dc:creator>
  <cp:lastModifiedBy>Arushri Swarup</cp:lastModifiedBy>
  <cp:revision>7</cp:revision>
  <cp:lastPrinted>2016-09-22T16:29:00Z</cp:lastPrinted>
  <dcterms:created xsi:type="dcterms:W3CDTF">2017-02-15T21:52:00Z</dcterms:created>
  <dcterms:modified xsi:type="dcterms:W3CDTF">2017-02-16T17:06:00Z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2006-12-12T00:00:00Z</vt:filetime>
  </property>
  <property fmtid="{D5CDD505-2E9C-101B-9397-08002B2CF9AE}" pid="3" name="Creator">
    <vt:lpwstr>Acrobat PDFMaker 5.0 for Word</vt:lpwstr>
  </property>
  <property fmtid="{D5CDD505-2E9C-101B-9397-08002B2CF9AE}" pid="4" name="LastSaved">
    <vt:filetime>2016-09-22T00:00:00Z</vt:filetime>
  </property>
</Properties>
</file>