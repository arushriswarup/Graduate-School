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C85184" w14:textId="77777777" w:rsidR="005C42A0" w:rsidRDefault="0054296D" w:rsidP="002663B4">
      <w:pPr>
        <w:pStyle w:val="Heading3"/>
      </w:pPr>
      <w:r>
        <w:rPr>
          <w:noProof/>
        </w:rPr>
        <w:drawing>
          <wp:anchor distT="0" distB="0" distL="114300" distR="114300" simplePos="0" relativeHeight="251657728" behindDoc="0" locked="0" layoutInCell="1" allowOverlap="0" wp14:anchorId="43075DA7" wp14:editId="0CA0A41E">
            <wp:simplePos x="0" y="0"/>
            <wp:positionH relativeFrom="column">
              <wp:posOffset>-291465</wp:posOffset>
            </wp:positionH>
            <wp:positionV relativeFrom="page">
              <wp:posOffset>459740</wp:posOffset>
            </wp:positionV>
            <wp:extent cx="2030095" cy="1002665"/>
            <wp:effectExtent l="19050" t="0" r="8255" b="0"/>
            <wp:wrapNone/>
            <wp:docPr id="7" name="Picture 7" descr="SK_THSC-research-eth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_THSC-research-ethic2"/>
                    <pic:cNvPicPr>
                      <a:picLocks noChangeAspect="1" noChangeArrowheads="1"/>
                    </pic:cNvPicPr>
                  </pic:nvPicPr>
                  <pic:blipFill>
                    <a:blip r:embed="rId7" cstate="print"/>
                    <a:srcRect/>
                    <a:stretch>
                      <a:fillRect/>
                    </a:stretch>
                  </pic:blipFill>
                  <pic:spPr bwMode="auto">
                    <a:xfrm>
                      <a:off x="0" y="0"/>
                      <a:ext cx="2030095" cy="1002665"/>
                    </a:xfrm>
                    <a:prstGeom prst="rect">
                      <a:avLst/>
                    </a:prstGeom>
                    <a:noFill/>
                    <a:ln w="9525">
                      <a:noFill/>
                      <a:miter lim="800000"/>
                      <a:headEnd/>
                      <a:tailEnd/>
                    </a:ln>
                  </pic:spPr>
                </pic:pic>
              </a:graphicData>
            </a:graphic>
          </wp:anchor>
        </w:drawing>
      </w:r>
    </w:p>
    <w:p w14:paraId="17EC2799" w14:textId="77777777" w:rsidR="00C46656" w:rsidRDefault="00C46656" w:rsidP="00EE54F4">
      <w:pPr>
        <w:pStyle w:val="Heading3"/>
        <w:jc w:val="left"/>
      </w:pPr>
    </w:p>
    <w:p w14:paraId="59B7C89C" w14:textId="77777777" w:rsidR="005C42A0" w:rsidRDefault="005C42A0">
      <w:pPr>
        <w:ind w:right="-720"/>
        <w:rPr>
          <w:sz w:val="24"/>
        </w:rPr>
      </w:pPr>
    </w:p>
    <w:p w14:paraId="7A97F311" w14:textId="77777777" w:rsidR="00DB4AA5" w:rsidRDefault="00EE54F4">
      <w:pPr>
        <w:pStyle w:val="Heading1"/>
        <w:rPr>
          <w:sz w:val="28"/>
          <w:szCs w:val="28"/>
        </w:rPr>
      </w:pPr>
      <w:r>
        <w:rPr>
          <w:sz w:val="28"/>
          <w:szCs w:val="28"/>
        </w:rPr>
        <w:t>R</w:t>
      </w:r>
      <w:r w:rsidR="005C42A0" w:rsidRPr="008270F9">
        <w:rPr>
          <w:sz w:val="28"/>
          <w:szCs w:val="28"/>
        </w:rPr>
        <w:t>esearch Consent Form</w:t>
      </w:r>
    </w:p>
    <w:p w14:paraId="3254D0AF" w14:textId="77777777" w:rsidR="00A919AB" w:rsidRDefault="00DB4AA5">
      <w:pPr>
        <w:pStyle w:val="Heading1"/>
        <w:rPr>
          <w:sz w:val="28"/>
          <w:szCs w:val="28"/>
        </w:rPr>
      </w:pPr>
      <w:r>
        <w:rPr>
          <w:sz w:val="28"/>
          <w:szCs w:val="28"/>
        </w:rPr>
        <w:t>(Study participant)</w:t>
      </w:r>
      <w:r w:rsidR="00A919AB" w:rsidRPr="008270F9">
        <w:rPr>
          <w:sz w:val="28"/>
          <w:szCs w:val="28"/>
        </w:rPr>
        <w:t xml:space="preserve"> </w:t>
      </w:r>
    </w:p>
    <w:p w14:paraId="7AD686A3" w14:textId="77777777" w:rsidR="00DB4AA5" w:rsidRPr="00DB4AA5" w:rsidRDefault="00DB4AA5" w:rsidP="00DB4AA5">
      <w:r>
        <w:tab/>
      </w:r>
    </w:p>
    <w:p w14:paraId="12F81CD8" w14:textId="77777777" w:rsidR="005C42A0" w:rsidRDefault="005C42A0">
      <w:pPr>
        <w:ind w:left="360" w:right="-720"/>
        <w:jc w:val="both"/>
        <w:rPr>
          <w:sz w:val="24"/>
        </w:rPr>
      </w:pPr>
    </w:p>
    <w:p w14:paraId="5377473C" w14:textId="77777777" w:rsidR="005C42A0" w:rsidRDefault="005C42A0">
      <w:pPr>
        <w:ind w:left="360" w:right="-720"/>
        <w:jc w:val="both"/>
        <w:rPr>
          <w:b/>
          <w:sz w:val="24"/>
          <w:u w:val="single"/>
        </w:rPr>
      </w:pPr>
      <w:r>
        <w:rPr>
          <w:b/>
          <w:sz w:val="24"/>
          <w:u w:val="single"/>
        </w:rPr>
        <w:t>Title of Research Project:</w:t>
      </w:r>
    </w:p>
    <w:p w14:paraId="21F4AE8D" w14:textId="77777777" w:rsidR="004C1A6A" w:rsidDel="00642BAD" w:rsidRDefault="00642BAD" w:rsidP="004C1A6A">
      <w:pPr>
        <w:ind w:left="360" w:right="-720"/>
        <w:jc w:val="both"/>
        <w:rPr>
          <w:del w:id="0" w:author="Arushri Swarup" w:date="2017-02-11T14:59:00Z"/>
          <w:sz w:val="24"/>
        </w:rPr>
      </w:pPr>
      <w:ins w:id="1" w:author="Arushri Swarup" w:date="2017-02-11T14:59:00Z">
        <w:r>
          <w:rPr>
            <w:sz w:val="24"/>
          </w:rPr>
          <w:t>Needs Analysis and Time Flow Study to Assess Endoscopic Ear surgery</w:t>
        </w:r>
        <w:r w:rsidDel="00642BAD">
          <w:rPr>
            <w:sz w:val="24"/>
          </w:rPr>
          <w:t xml:space="preserve"> </w:t>
        </w:r>
      </w:ins>
      <w:del w:id="2" w:author="Arushri Swarup" w:date="2017-02-11T14:59:00Z">
        <w:r w:rsidR="0054296D" w:rsidDel="00642BAD">
          <w:rPr>
            <w:sz w:val="24"/>
          </w:rPr>
          <w:delText>Time flow analysis for endoscopic ear surgery.</w:delText>
        </w:r>
      </w:del>
    </w:p>
    <w:p w14:paraId="42D92453" w14:textId="77777777" w:rsidR="005C42A0" w:rsidRDefault="005C42A0">
      <w:pPr>
        <w:ind w:left="360" w:right="-720"/>
        <w:jc w:val="both"/>
        <w:rPr>
          <w:sz w:val="24"/>
        </w:rPr>
      </w:pPr>
    </w:p>
    <w:p w14:paraId="1F535A79" w14:textId="77777777" w:rsidR="003A38C9" w:rsidRPr="003A38C9" w:rsidRDefault="003A38C9" w:rsidP="003A38C9">
      <w:pPr>
        <w:ind w:left="360" w:right="-720"/>
        <w:jc w:val="both"/>
        <w:rPr>
          <w:b/>
          <w:sz w:val="24"/>
          <w:u w:val="single"/>
        </w:rPr>
      </w:pPr>
      <w:r w:rsidRPr="003A38C9">
        <w:rPr>
          <w:b/>
          <w:sz w:val="24"/>
          <w:u w:val="single"/>
        </w:rPr>
        <w:t>Principle Investigator</w:t>
      </w:r>
      <w:r w:rsidRPr="003A38C9">
        <w:rPr>
          <w:b/>
          <w:sz w:val="24"/>
        </w:rPr>
        <w:t xml:space="preserve">: </w:t>
      </w:r>
    </w:p>
    <w:p w14:paraId="5BC29106" w14:textId="77777777" w:rsidR="003A38C9" w:rsidRPr="003A38C9" w:rsidRDefault="003A38C9" w:rsidP="003A38C9">
      <w:pPr>
        <w:ind w:left="360" w:right="-720"/>
        <w:jc w:val="both"/>
        <w:rPr>
          <w:sz w:val="24"/>
        </w:rPr>
      </w:pPr>
      <w:r w:rsidRPr="003A38C9">
        <w:rPr>
          <w:sz w:val="24"/>
        </w:rPr>
        <w:t>Dr A</w:t>
      </w:r>
      <w:ins w:id="3" w:author="Arushri Swarup" w:date="2017-02-11T14:54:00Z">
        <w:r w:rsidR="00505BC5">
          <w:rPr>
            <w:sz w:val="24"/>
          </w:rPr>
          <w:t>drian</w:t>
        </w:r>
      </w:ins>
      <w:r w:rsidRPr="003A38C9">
        <w:rPr>
          <w:sz w:val="24"/>
        </w:rPr>
        <w:t xml:space="preserve"> L</w:t>
      </w:r>
      <w:ins w:id="4" w:author="Arushri Swarup" w:date="2017-02-11T14:54:00Z">
        <w:r w:rsidR="00505BC5">
          <w:rPr>
            <w:sz w:val="24"/>
          </w:rPr>
          <w:t>ewis</w:t>
        </w:r>
      </w:ins>
      <w:r w:rsidRPr="003A38C9">
        <w:rPr>
          <w:sz w:val="24"/>
        </w:rPr>
        <w:t xml:space="preserve"> James</w:t>
      </w:r>
      <w:r w:rsidRPr="003A38C9">
        <w:rPr>
          <w:sz w:val="24"/>
        </w:rPr>
        <w:tab/>
      </w:r>
      <w:r w:rsidRPr="003A38C9">
        <w:rPr>
          <w:sz w:val="24"/>
        </w:rPr>
        <w:tab/>
        <w:t xml:space="preserve">Principle Investigator </w:t>
      </w:r>
      <w:r w:rsidRPr="003A38C9">
        <w:rPr>
          <w:sz w:val="24"/>
        </w:rPr>
        <w:tab/>
      </w:r>
      <w:r w:rsidRPr="003A38C9">
        <w:rPr>
          <w:sz w:val="24"/>
        </w:rPr>
        <w:tab/>
        <w:t>416 813 2191</w:t>
      </w:r>
    </w:p>
    <w:p w14:paraId="52426E71" w14:textId="77777777" w:rsidR="003A38C9" w:rsidRPr="003A38C9" w:rsidRDefault="003A38C9" w:rsidP="003A38C9">
      <w:pPr>
        <w:ind w:left="360" w:right="-720"/>
        <w:jc w:val="both"/>
        <w:rPr>
          <w:sz w:val="24"/>
        </w:rPr>
      </w:pPr>
      <w:r w:rsidRPr="003A38C9">
        <w:rPr>
          <w:b/>
          <w:sz w:val="24"/>
          <w:u w:val="single"/>
        </w:rPr>
        <w:t>Co-Investigators</w:t>
      </w:r>
      <w:r w:rsidRPr="003A38C9">
        <w:rPr>
          <w:b/>
          <w:sz w:val="24"/>
        </w:rPr>
        <w:t>:</w:t>
      </w:r>
    </w:p>
    <w:p w14:paraId="5993C808" w14:textId="77777777" w:rsidR="000325D5" w:rsidRDefault="0054296D" w:rsidP="00DB4AA5">
      <w:pPr>
        <w:ind w:left="360" w:right="-720"/>
        <w:jc w:val="both"/>
        <w:rPr>
          <w:sz w:val="24"/>
        </w:rPr>
      </w:pPr>
      <w:r>
        <w:rPr>
          <w:sz w:val="24"/>
        </w:rPr>
        <w:t>Arushri Swarup</w:t>
      </w:r>
      <w:r w:rsidR="000325D5">
        <w:rPr>
          <w:sz w:val="24"/>
        </w:rPr>
        <w:tab/>
      </w:r>
      <w:r w:rsidR="000325D5">
        <w:rPr>
          <w:sz w:val="24"/>
        </w:rPr>
        <w:tab/>
      </w:r>
      <w:ins w:id="5" w:author="Arushri Swarup" w:date="2017-02-16T12:02:00Z">
        <w:r w:rsidR="002420DC">
          <w:rPr>
            <w:sz w:val="24"/>
          </w:rPr>
          <w:tab/>
        </w:r>
      </w:ins>
      <w:r w:rsidR="000325D5">
        <w:rPr>
          <w:sz w:val="24"/>
        </w:rPr>
        <w:t>Co-investigator</w:t>
      </w:r>
      <w:r w:rsidR="000325D5">
        <w:rPr>
          <w:sz w:val="24"/>
        </w:rPr>
        <w:tab/>
      </w:r>
      <w:r w:rsidR="000325D5">
        <w:rPr>
          <w:sz w:val="24"/>
        </w:rPr>
        <w:tab/>
      </w:r>
      <w:r w:rsidR="005148A9">
        <w:rPr>
          <w:sz w:val="24"/>
        </w:rPr>
        <w:t xml:space="preserve">416 813 </w:t>
      </w:r>
      <w:r w:rsidRPr="0054296D">
        <w:rPr>
          <w:sz w:val="24"/>
        </w:rPr>
        <w:t>6767</w:t>
      </w:r>
    </w:p>
    <w:p w14:paraId="156DB2BA" w14:textId="77777777" w:rsidR="000325D5" w:rsidRDefault="000325D5" w:rsidP="00DB4AA5">
      <w:pPr>
        <w:ind w:left="360" w:right="-720"/>
        <w:jc w:val="both"/>
        <w:rPr>
          <w:sz w:val="24"/>
        </w:rPr>
      </w:pPr>
    </w:p>
    <w:p w14:paraId="2C6E388D" w14:textId="77777777" w:rsidR="00D90D70" w:rsidRDefault="00D90D70">
      <w:pPr>
        <w:ind w:left="360" w:right="-720"/>
        <w:rPr>
          <w:b/>
          <w:sz w:val="24"/>
          <w:u w:val="single"/>
        </w:rPr>
      </w:pPr>
    </w:p>
    <w:p w14:paraId="1B7C4ECB" w14:textId="77777777" w:rsidR="005C42A0" w:rsidRDefault="005C42A0">
      <w:pPr>
        <w:ind w:left="360" w:right="-720"/>
        <w:rPr>
          <w:sz w:val="24"/>
          <w:u w:val="single"/>
        </w:rPr>
      </w:pPr>
      <w:r>
        <w:rPr>
          <w:b/>
          <w:sz w:val="24"/>
          <w:u w:val="single"/>
        </w:rPr>
        <w:t>Purpose of the Research</w:t>
      </w:r>
      <w:r>
        <w:rPr>
          <w:b/>
          <w:sz w:val="24"/>
        </w:rPr>
        <w:t>:</w:t>
      </w:r>
    </w:p>
    <w:p w14:paraId="0AE785DC" w14:textId="77777777" w:rsidR="000752FC" w:rsidRDefault="000752FC">
      <w:pPr>
        <w:ind w:left="360" w:right="-720"/>
        <w:jc w:val="both"/>
        <w:rPr>
          <w:sz w:val="24"/>
        </w:rPr>
      </w:pPr>
    </w:p>
    <w:p w14:paraId="6F0700AA" w14:textId="77777777" w:rsidR="0054296D" w:rsidRDefault="008C52F1" w:rsidP="00D90D70">
      <w:pPr>
        <w:ind w:left="360" w:right="146"/>
        <w:jc w:val="both"/>
        <w:rPr>
          <w:sz w:val="24"/>
        </w:rPr>
      </w:pPr>
      <w:r>
        <w:rPr>
          <w:sz w:val="24"/>
        </w:rPr>
        <w:t xml:space="preserve">Surgeons use a variety of special tools </w:t>
      </w:r>
      <w:r w:rsidR="001374CB">
        <w:rPr>
          <w:sz w:val="24"/>
        </w:rPr>
        <w:t>for ear surgery, including</w:t>
      </w:r>
      <w:r>
        <w:rPr>
          <w:sz w:val="24"/>
        </w:rPr>
        <w:t xml:space="preserve"> endoscopes which are used to look </w:t>
      </w:r>
      <w:r w:rsidR="001374CB">
        <w:rPr>
          <w:sz w:val="24"/>
        </w:rPr>
        <w:t>inside the</w:t>
      </w:r>
      <w:r>
        <w:rPr>
          <w:sz w:val="24"/>
        </w:rPr>
        <w:t xml:space="preserve"> ear and other tools </w:t>
      </w:r>
      <w:r w:rsidR="001374CB">
        <w:rPr>
          <w:sz w:val="24"/>
        </w:rPr>
        <w:t>(known as “instruments”</w:t>
      </w:r>
      <w:r w:rsidR="00D90D70">
        <w:rPr>
          <w:sz w:val="24"/>
        </w:rPr>
        <w:t>)</w:t>
      </w:r>
      <w:r w:rsidR="001374CB">
        <w:rPr>
          <w:sz w:val="24"/>
        </w:rPr>
        <w:t xml:space="preserve"> to complete the operation.  We would like to see if it is possible to make better surgical instruments to help surgeons complete surgery more effectively.  To do this we</w:t>
      </w:r>
      <w:r w:rsidR="0054296D">
        <w:rPr>
          <w:sz w:val="24"/>
        </w:rPr>
        <w:t xml:space="preserve"> would like </w:t>
      </w:r>
      <w:r w:rsidR="001374CB">
        <w:rPr>
          <w:sz w:val="24"/>
        </w:rPr>
        <w:t>to study how surgeons use instruments in the ear so we can understand which instruments could be improved</w:t>
      </w:r>
      <w:r w:rsidR="0054296D">
        <w:rPr>
          <w:sz w:val="24"/>
        </w:rPr>
        <w:t xml:space="preserve">. </w:t>
      </w:r>
    </w:p>
    <w:p w14:paraId="7AB17F5A" w14:textId="77777777" w:rsidR="004C1A6A" w:rsidRDefault="004C1A6A" w:rsidP="00D90D70">
      <w:pPr>
        <w:ind w:left="360" w:right="146"/>
        <w:jc w:val="both"/>
        <w:rPr>
          <w:sz w:val="24"/>
        </w:rPr>
      </w:pPr>
    </w:p>
    <w:p w14:paraId="066F9ACE" w14:textId="77777777" w:rsidR="005C42A0" w:rsidRDefault="005C42A0" w:rsidP="00D90D70">
      <w:pPr>
        <w:ind w:left="360" w:right="146"/>
        <w:rPr>
          <w:sz w:val="24"/>
        </w:rPr>
      </w:pPr>
      <w:r>
        <w:rPr>
          <w:b/>
          <w:sz w:val="24"/>
          <w:u w:val="single"/>
        </w:rPr>
        <w:t>Description of the Research</w:t>
      </w:r>
      <w:r>
        <w:rPr>
          <w:b/>
          <w:sz w:val="24"/>
        </w:rPr>
        <w:t>:</w:t>
      </w:r>
    </w:p>
    <w:p w14:paraId="0292951A" w14:textId="77777777" w:rsidR="0054296D" w:rsidRDefault="0054296D" w:rsidP="00D90D70">
      <w:pPr>
        <w:ind w:left="360" w:right="146"/>
        <w:jc w:val="both"/>
        <w:rPr>
          <w:sz w:val="24"/>
        </w:rPr>
      </w:pPr>
    </w:p>
    <w:p w14:paraId="4C6EA5C4" w14:textId="77777777" w:rsidR="00D90D70" w:rsidRDefault="005148A9" w:rsidP="00D90D70">
      <w:pPr>
        <w:ind w:left="360" w:right="146"/>
        <w:jc w:val="both"/>
        <w:rPr>
          <w:sz w:val="24"/>
        </w:rPr>
      </w:pPr>
      <w:r>
        <w:rPr>
          <w:sz w:val="24"/>
        </w:rPr>
        <w:t>In this study</w:t>
      </w:r>
      <w:r w:rsidR="00433269">
        <w:rPr>
          <w:sz w:val="24"/>
        </w:rPr>
        <w:t xml:space="preserve"> </w:t>
      </w:r>
      <w:r w:rsidR="00DF196F" w:rsidRPr="00DF196F">
        <w:rPr>
          <w:sz w:val="24"/>
        </w:rPr>
        <w:t xml:space="preserve">we </w:t>
      </w:r>
      <w:r w:rsidR="006A20F1">
        <w:rPr>
          <w:sz w:val="24"/>
        </w:rPr>
        <w:t>would like</w:t>
      </w:r>
      <w:r w:rsidR="006A20F1" w:rsidRPr="00DF196F">
        <w:rPr>
          <w:sz w:val="24"/>
        </w:rPr>
        <w:t xml:space="preserve"> </w:t>
      </w:r>
      <w:r w:rsidR="00DF196F" w:rsidRPr="00DF196F">
        <w:rPr>
          <w:sz w:val="24"/>
        </w:rPr>
        <w:t xml:space="preserve">to record </w:t>
      </w:r>
      <w:r w:rsidR="001374CB">
        <w:rPr>
          <w:sz w:val="24"/>
        </w:rPr>
        <w:t>how long it takes for your surgeon to complete</w:t>
      </w:r>
      <w:r w:rsidR="00DF196F" w:rsidRPr="00DF196F">
        <w:rPr>
          <w:sz w:val="24"/>
        </w:rPr>
        <w:t xml:space="preserve"> different parts of </w:t>
      </w:r>
      <w:r w:rsidR="001374CB">
        <w:rPr>
          <w:sz w:val="24"/>
        </w:rPr>
        <w:t xml:space="preserve">your surgery. We </w:t>
      </w:r>
      <w:r w:rsidR="006A20F1">
        <w:rPr>
          <w:sz w:val="24"/>
        </w:rPr>
        <w:t xml:space="preserve">would </w:t>
      </w:r>
      <w:r w:rsidR="001374CB">
        <w:rPr>
          <w:sz w:val="24"/>
        </w:rPr>
        <w:t xml:space="preserve">also </w:t>
      </w:r>
      <w:r w:rsidR="006A20F1">
        <w:rPr>
          <w:sz w:val="24"/>
        </w:rPr>
        <w:t>like</w:t>
      </w:r>
      <w:r w:rsidR="001374CB">
        <w:rPr>
          <w:sz w:val="24"/>
        </w:rPr>
        <w:t xml:space="preserve"> to count how many times the surgeon uses different instruments during the operation.  This will help us </w:t>
      </w:r>
      <w:r w:rsidR="00DF196F" w:rsidRPr="00DF196F">
        <w:rPr>
          <w:sz w:val="24"/>
        </w:rPr>
        <w:t>understand</w:t>
      </w:r>
      <w:r w:rsidR="001374CB">
        <w:rPr>
          <w:sz w:val="24"/>
        </w:rPr>
        <w:t xml:space="preserve"> which parts of the surgery take the surgeon a long time to complete</w:t>
      </w:r>
      <w:r w:rsidR="00DF196F" w:rsidRPr="00DF196F">
        <w:rPr>
          <w:sz w:val="24"/>
        </w:rPr>
        <w:t xml:space="preserve"> </w:t>
      </w:r>
      <w:r w:rsidR="006A20F1">
        <w:rPr>
          <w:sz w:val="24"/>
        </w:rPr>
        <w:t xml:space="preserve">and </w:t>
      </w:r>
      <w:r w:rsidR="00DF196F" w:rsidRPr="00DF196F">
        <w:rPr>
          <w:sz w:val="24"/>
        </w:rPr>
        <w:t>how to improve instruments to incr</w:t>
      </w:r>
      <w:r w:rsidR="00DF196F">
        <w:rPr>
          <w:sz w:val="24"/>
        </w:rPr>
        <w:t>ease efficiency of the surgery</w:t>
      </w:r>
      <w:r w:rsidR="006A20F1">
        <w:rPr>
          <w:sz w:val="24"/>
        </w:rPr>
        <w:t xml:space="preserve"> in future</w:t>
      </w:r>
      <w:r w:rsidR="00D435AE">
        <w:rPr>
          <w:sz w:val="24"/>
        </w:rPr>
        <w:t>.</w:t>
      </w:r>
      <w:r w:rsidR="00DF196F">
        <w:rPr>
          <w:sz w:val="24"/>
        </w:rPr>
        <w:t xml:space="preserve"> </w:t>
      </w:r>
      <w:r w:rsidR="00D90D70">
        <w:rPr>
          <w:sz w:val="24"/>
        </w:rPr>
        <w:t xml:space="preserve"> We would like your permission to do this during your ear operation. </w:t>
      </w:r>
    </w:p>
    <w:p w14:paraId="4BDA2732" w14:textId="77777777" w:rsidR="008C52F1" w:rsidRDefault="00990249" w:rsidP="00D90D70">
      <w:pPr>
        <w:ind w:left="360" w:right="146"/>
        <w:jc w:val="both"/>
        <w:rPr>
          <w:sz w:val="24"/>
        </w:rPr>
      </w:pPr>
      <w:r>
        <w:rPr>
          <w:sz w:val="24"/>
        </w:rPr>
        <w:t>No extra tests or treatments are needed if you take part in this study.</w:t>
      </w:r>
    </w:p>
    <w:p w14:paraId="0B1E9597" w14:textId="77777777" w:rsidR="007D76EE" w:rsidRDefault="007D76EE" w:rsidP="00D90D70">
      <w:pPr>
        <w:ind w:left="360" w:right="146"/>
        <w:jc w:val="both"/>
        <w:rPr>
          <w:sz w:val="24"/>
        </w:rPr>
      </w:pPr>
    </w:p>
    <w:p w14:paraId="2F5D6EF7" w14:textId="77777777" w:rsidR="007D76EE" w:rsidRPr="00155871" w:rsidRDefault="002304D5" w:rsidP="00D90D70">
      <w:pPr>
        <w:ind w:left="360" w:right="146"/>
        <w:jc w:val="both"/>
        <w:rPr>
          <w:sz w:val="24"/>
        </w:rPr>
      </w:pPr>
      <w:r>
        <w:rPr>
          <w:sz w:val="24"/>
        </w:rPr>
        <w:t xml:space="preserve">We expect this study will carry on for about </w:t>
      </w:r>
      <w:r w:rsidR="0054296D">
        <w:rPr>
          <w:sz w:val="24"/>
        </w:rPr>
        <w:t xml:space="preserve">two </w:t>
      </w:r>
      <w:r w:rsidR="000A7DCD">
        <w:rPr>
          <w:sz w:val="24"/>
        </w:rPr>
        <w:t xml:space="preserve">years and then the research records will be deleted. </w:t>
      </w:r>
      <w:r w:rsidR="00D90D70">
        <w:rPr>
          <w:sz w:val="24"/>
        </w:rPr>
        <w:t xml:space="preserve">We would like to keep the ear models and use them for teaching anatomy and surgery.  </w:t>
      </w:r>
      <w:r w:rsidR="000A7DCD">
        <w:rPr>
          <w:sz w:val="24"/>
        </w:rPr>
        <w:t>We will not be recording private informati</w:t>
      </w:r>
      <w:r w:rsidR="009F1467">
        <w:rPr>
          <w:sz w:val="24"/>
        </w:rPr>
        <w:t>on such as your name or address</w:t>
      </w:r>
      <w:r w:rsidR="000A7DCD">
        <w:rPr>
          <w:sz w:val="24"/>
        </w:rPr>
        <w:t>.</w:t>
      </w:r>
    </w:p>
    <w:p w14:paraId="2E76BA8B" w14:textId="77777777" w:rsidR="00155871" w:rsidRDefault="00155871" w:rsidP="00D90D70">
      <w:pPr>
        <w:ind w:left="360" w:right="146"/>
        <w:jc w:val="both"/>
        <w:rPr>
          <w:sz w:val="24"/>
        </w:rPr>
      </w:pPr>
    </w:p>
    <w:p w14:paraId="1BDF44E9" w14:textId="77777777" w:rsidR="005C42A0" w:rsidRDefault="005C42A0" w:rsidP="00D90D70">
      <w:pPr>
        <w:ind w:left="360" w:right="146"/>
        <w:rPr>
          <w:sz w:val="24"/>
        </w:rPr>
      </w:pPr>
      <w:r>
        <w:rPr>
          <w:b/>
          <w:sz w:val="24"/>
          <w:u w:val="single"/>
        </w:rPr>
        <w:t>Potential Harms:</w:t>
      </w:r>
    </w:p>
    <w:p w14:paraId="5F634D06" w14:textId="77777777" w:rsidR="005C42A0" w:rsidRPr="00E6565A" w:rsidRDefault="00B05F8C" w:rsidP="00D90D70">
      <w:pPr>
        <w:ind w:left="360" w:right="146"/>
      </w:pPr>
      <w:r>
        <w:rPr>
          <w:sz w:val="24"/>
        </w:rPr>
        <w:t>There are no potential harms from taking part in this study</w:t>
      </w:r>
      <w:r w:rsidR="004B2776">
        <w:rPr>
          <w:sz w:val="24"/>
        </w:rPr>
        <w:t>.</w:t>
      </w:r>
    </w:p>
    <w:p w14:paraId="7F8EC9B9" w14:textId="77777777" w:rsidR="00415EA7" w:rsidRDefault="00415EA7" w:rsidP="00D90D70">
      <w:pPr>
        <w:ind w:left="360" w:right="146"/>
        <w:rPr>
          <w:sz w:val="24"/>
        </w:rPr>
      </w:pPr>
    </w:p>
    <w:p w14:paraId="23DDC9A7" w14:textId="77777777" w:rsidR="005C42A0" w:rsidRDefault="005C42A0" w:rsidP="00D90D70">
      <w:pPr>
        <w:ind w:left="360" w:right="146"/>
        <w:rPr>
          <w:b/>
          <w:sz w:val="24"/>
          <w:u w:val="single"/>
        </w:rPr>
      </w:pPr>
      <w:r>
        <w:rPr>
          <w:b/>
          <w:sz w:val="24"/>
          <w:u w:val="single"/>
        </w:rPr>
        <w:t>Potential Discomforts or Inconvenience:</w:t>
      </w:r>
    </w:p>
    <w:p w14:paraId="0E8DC07F" w14:textId="77777777" w:rsidR="005C42A0" w:rsidRPr="004B2776" w:rsidRDefault="00B05F8C" w:rsidP="00D90D70">
      <w:pPr>
        <w:ind w:left="360" w:right="146"/>
      </w:pPr>
      <w:r>
        <w:rPr>
          <w:sz w:val="24"/>
        </w:rPr>
        <w:t xml:space="preserve">There are no potential </w:t>
      </w:r>
      <w:r w:rsidR="004B2776" w:rsidRPr="004B2776">
        <w:rPr>
          <w:sz w:val="24"/>
        </w:rPr>
        <w:t>discomforts or inconvenience</w:t>
      </w:r>
      <w:r w:rsidR="004B2776">
        <w:rPr>
          <w:sz w:val="24"/>
        </w:rPr>
        <w:t xml:space="preserve">s </w:t>
      </w:r>
      <w:r>
        <w:rPr>
          <w:sz w:val="24"/>
        </w:rPr>
        <w:t>from taking part in this study</w:t>
      </w:r>
      <w:r w:rsidR="004B2776">
        <w:t>.</w:t>
      </w:r>
    </w:p>
    <w:p w14:paraId="6F1E7DC8" w14:textId="77777777" w:rsidR="005C42A0" w:rsidRDefault="005C42A0">
      <w:pPr>
        <w:ind w:left="360" w:right="-720"/>
        <w:rPr>
          <w:b/>
          <w:sz w:val="24"/>
          <w:u w:val="single"/>
        </w:rPr>
      </w:pPr>
    </w:p>
    <w:p w14:paraId="7FCC63F4" w14:textId="77777777" w:rsidR="005C42A0" w:rsidRDefault="005C42A0">
      <w:pPr>
        <w:ind w:left="360" w:right="-720"/>
        <w:rPr>
          <w:b/>
          <w:sz w:val="24"/>
          <w:u w:val="single"/>
        </w:rPr>
      </w:pPr>
      <w:r>
        <w:rPr>
          <w:b/>
          <w:sz w:val="24"/>
          <w:u w:val="single"/>
        </w:rPr>
        <w:t>Potential Benefits:</w:t>
      </w:r>
    </w:p>
    <w:p w14:paraId="5F23830C" w14:textId="77777777" w:rsidR="005C42A0" w:rsidRDefault="005C42A0">
      <w:pPr>
        <w:ind w:left="360" w:right="-720"/>
        <w:rPr>
          <w:b/>
          <w:sz w:val="24"/>
          <w:u w:val="single"/>
        </w:rPr>
      </w:pPr>
    </w:p>
    <w:p w14:paraId="7067437D" w14:textId="77777777" w:rsidR="005C42A0" w:rsidRDefault="005C42A0">
      <w:pPr>
        <w:ind w:left="360" w:right="-720"/>
        <w:rPr>
          <w:b/>
          <w:sz w:val="24"/>
          <w:u w:val="single"/>
        </w:rPr>
      </w:pPr>
      <w:r>
        <w:rPr>
          <w:b/>
          <w:sz w:val="24"/>
          <w:u w:val="single"/>
        </w:rPr>
        <w:t>To individual subjects:</w:t>
      </w:r>
    </w:p>
    <w:p w14:paraId="44951456" w14:textId="77777777" w:rsidR="005C42A0" w:rsidRDefault="004B2776">
      <w:pPr>
        <w:ind w:left="360" w:right="-720"/>
      </w:pPr>
      <w:r>
        <w:rPr>
          <w:sz w:val="24"/>
        </w:rPr>
        <w:lastRenderedPageBreak/>
        <w:t xml:space="preserve">There </w:t>
      </w:r>
      <w:r w:rsidR="00E64257">
        <w:rPr>
          <w:sz w:val="24"/>
        </w:rPr>
        <w:t>are not likely to be any</w:t>
      </w:r>
      <w:r>
        <w:rPr>
          <w:sz w:val="24"/>
        </w:rPr>
        <w:t xml:space="preserve"> benefits to you from ta</w:t>
      </w:r>
      <w:r w:rsidR="00E64257">
        <w:rPr>
          <w:sz w:val="24"/>
        </w:rPr>
        <w:t>king part in this study.</w:t>
      </w:r>
    </w:p>
    <w:p w14:paraId="2639FFE2" w14:textId="77777777" w:rsidR="005C42A0" w:rsidRDefault="005C42A0">
      <w:pPr>
        <w:ind w:left="360" w:right="-720"/>
        <w:rPr>
          <w:sz w:val="24"/>
        </w:rPr>
      </w:pPr>
    </w:p>
    <w:p w14:paraId="1A1A565F" w14:textId="77777777" w:rsidR="005C42A0" w:rsidRDefault="005C42A0" w:rsidP="00D90D70">
      <w:pPr>
        <w:ind w:left="360" w:right="146"/>
        <w:rPr>
          <w:b/>
          <w:sz w:val="24"/>
          <w:u w:val="single"/>
        </w:rPr>
      </w:pPr>
      <w:r>
        <w:rPr>
          <w:b/>
          <w:sz w:val="24"/>
          <w:u w:val="single"/>
        </w:rPr>
        <w:t>To society:</w:t>
      </w:r>
    </w:p>
    <w:p w14:paraId="7F70491C" w14:textId="77777777" w:rsidR="005C42A0" w:rsidRDefault="00E64257" w:rsidP="00D90D70">
      <w:pPr>
        <w:ind w:left="360" w:right="146"/>
        <w:rPr>
          <w:sz w:val="24"/>
        </w:rPr>
      </w:pPr>
      <w:r>
        <w:rPr>
          <w:sz w:val="24"/>
        </w:rPr>
        <w:t xml:space="preserve">We </w:t>
      </w:r>
      <w:r w:rsidR="006A20F1">
        <w:rPr>
          <w:sz w:val="24"/>
        </w:rPr>
        <w:t xml:space="preserve">hope </w:t>
      </w:r>
      <w:r>
        <w:rPr>
          <w:sz w:val="24"/>
        </w:rPr>
        <w:t xml:space="preserve">that the information we learn from this study will </w:t>
      </w:r>
      <w:r w:rsidR="006A20F1">
        <w:rPr>
          <w:sz w:val="24"/>
        </w:rPr>
        <w:t>help surgeons complete ear operations more efficiently in future</w:t>
      </w:r>
      <w:r w:rsidR="0054296D">
        <w:rPr>
          <w:sz w:val="24"/>
        </w:rPr>
        <w:t xml:space="preserve">. </w:t>
      </w:r>
    </w:p>
    <w:p w14:paraId="11B1A5C5" w14:textId="77777777" w:rsidR="005C42A0" w:rsidRDefault="005C42A0" w:rsidP="00D90D70">
      <w:pPr>
        <w:ind w:left="360" w:right="146"/>
        <w:rPr>
          <w:ins w:id="6" w:author="Arushri Swarup" w:date="2017-02-16T12:22:00Z"/>
          <w:b/>
          <w:sz w:val="24"/>
          <w:u w:val="single"/>
        </w:rPr>
      </w:pPr>
    </w:p>
    <w:p w14:paraId="50DC0067" w14:textId="77777777" w:rsidR="0083392A" w:rsidRPr="00E77DA1" w:rsidRDefault="0083392A" w:rsidP="0083392A">
      <w:pPr>
        <w:ind w:left="180" w:right="-720" w:firstLine="180"/>
        <w:rPr>
          <w:ins w:id="7" w:author="Arushri Swarup" w:date="2017-02-16T12:22:00Z"/>
          <w:b/>
          <w:sz w:val="24"/>
        </w:rPr>
        <w:pPrChange w:id="8" w:author="Arushri Swarup" w:date="2017-02-16T12:22:00Z">
          <w:pPr>
            <w:ind w:left="180" w:right="-720"/>
          </w:pPr>
        </w:pPrChange>
      </w:pPr>
      <w:ins w:id="9" w:author="Arushri Swarup" w:date="2017-02-16T12:22:00Z">
        <w:r w:rsidRPr="00E77DA1">
          <w:rPr>
            <w:b/>
            <w:sz w:val="24"/>
          </w:rPr>
          <w:t xml:space="preserve">Research Study Results: </w:t>
        </w:r>
      </w:ins>
    </w:p>
    <w:p w14:paraId="544E09D5" w14:textId="0FE3BB2B" w:rsidR="0083392A" w:rsidRPr="0083392A" w:rsidRDefault="0083392A" w:rsidP="0083392A">
      <w:pPr>
        <w:ind w:left="180" w:right="-720" w:firstLine="180"/>
        <w:rPr>
          <w:sz w:val="24"/>
          <w:rPrChange w:id="10" w:author="Arushri Swarup" w:date="2017-02-16T12:22:00Z">
            <w:rPr>
              <w:b/>
              <w:sz w:val="24"/>
              <w:u w:val="single"/>
            </w:rPr>
          </w:rPrChange>
        </w:rPr>
        <w:pPrChange w:id="11" w:author="Arushri Swarup" w:date="2017-02-16T12:22:00Z">
          <w:pPr>
            <w:ind w:left="360" w:right="146"/>
          </w:pPr>
        </w:pPrChange>
      </w:pPr>
      <w:bookmarkStart w:id="12" w:name="_GoBack"/>
      <w:bookmarkEnd w:id="12"/>
      <w:ins w:id="13" w:author="Arushri Swarup" w:date="2017-02-16T12:22:00Z">
        <w:r>
          <w:rPr>
            <w:sz w:val="24"/>
          </w:rPr>
          <w:t>Upon study completion, the results of the study will be shared with you.</w:t>
        </w:r>
      </w:ins>
    </w:p>
    <w:p w14:paraId="67312DF0" w14:textId="77777777" w:rsidR="005C42A0" w:rsidRDefault="005C42A0" w:rsidP="00D90D70">
      <w:pPr>
        <w:ind w:left="360" w:right="146"/>
        <w:rPr>
          <w:sz w:val="24"/>
        </w:rPr>
      </w:pPr>
    </w:p>
    <w:p w14:paraId="64BC32F1" w14:textId="77777777" w:rsidR="005C42A0" w:rsidRDefault="005C42A0" w:rsidP="00D90D70">
      <w:pPr>
        <w:ind w:left="360" w:right="146"/>
        <w:rPr>
          <w:sz w:val="24"/>
        </w:rPr>
      </w:pPr>
      <w:r>
        <w:rPr>
          <w:b/>
          <w:sz w:val="24"/>
          <w:u w:val="single"/>
        </w:rPr>
        <w:t>Confidentiality:</w:t>
      </w:r>
    </w:p>
    <w:p w14:paraId="22FB30D4" w14:textId="77777777" w:rsidR="002A3567" w:rsidRPr="00CC367C" w:rsidRDefault="002A3567" w:rsidP="00D90D70">
      <w:pPr>
        <w:ind w:left="360" w:right="146"/>
        <w:rPr>
          <w:sz w:val="24"/>
        </w:rPr>
      </w:pPr>
      <w:r w:rsidRPr="000B5F5D">
        <w:rPr>
          <w:sz w:val="24"/>
        </w:rPr>
        <w:t>We will respect your privacy. No information a</w:t>
      </w:r>
      <w:r w:rsidR="000C6B25" w:rsidRPr="000B5F5D">
        <w:rPr>
          <w:sz w:val="24"/>
        </w:rPr>
        <w:t>b</w:t>
      </w:r>
      <w:r w:rsidRPr="000B5F5D">
        <w:rPr>
          <w:sz w:val="24"/>
        </w:rPr>
        <w:t xml:space="preserve">out who you are will be given to anyone or be published </w:t>
      </w:r>
      <w:r w:rsidR="000B5F5D" w:rsidRPr="000B5F5D">
        <w:rPr>
          <w:sz w:val="24"/>
        </w:rPr>
        <w:t>without your per</w:t>
      </w:r>
      <w:r w:rsidR="002F0D21">
        <w:rPr>
          <w:sz w:val="24"/>
        </w:rPr>
        <w:t xml:space="preserve">mission, unless required by law. </w:t>
      </w:r>
      <w:r w:rsidRPr="00CC367C">
        <w:rPr>
          <w:sz w:val="24"/>
        </w:rPr>
        <w:t>For example, the law could make us give information about you</w:t>
      </w:r>
      <w:r w:rsidR="00244A26">
        <w:rPr>
          <w:sz w:val="24"/>
        </w:rPr>
        <w:t xml:space="preserve"> i</w:t>
      </w:r>
      <w:r w:rsidRPr="00CC367C">
        <w:rPr>
          <w:sz w:val="24"/>
        </w:rPr>
        <w:t>f a child has been abused</w:t>
      </w:r>
      <w:r w:rsidR="00244A26">
        <w:rPr>
          <w:sz w:val="24"/>
        </w:rPr>
        <w:t>, i</w:t>
      </w:r>
      <w:r w:rsidRPr="00CC367C">
        <w:rPr>
          <w:sz w:val="24"/>
        </w:rPr>
        <w:t>f you have an illness that could spread to others</w:t>
      </w:r>
      <w:r w:rsidR="00244A26">
        <w:rPr>
          <w:sz w:val="24"/>
        </w:rPr>
        <w:t>, i</w:t>
      </w:r>
      <w:r w:rsidRPr="00CC367C">
        <w:rPr>
          <w:sz w:val="24"/>
        </w:rPr>
        <w:t>f you or someone else talks about suicide (killing themselves), or</w:t>
      </w:r>
      <w:r w:rsidR="00244A26">
        <w:rPr>
          <w:sz w:val="24"/>
        </w:rPr>
        <w:t xml:space="preserve"> i</w:t>
      </w:r>
      <w:r w:rsidRPr="00CC367C">
        <w:rPr>
          <w:sz w:val="24"/>
        </w:rPr>
        <w:t>f the court orders us to give them the study papers</w:t>
      </w:r>
      <w:r w:rsidR="00244A26">
        <w:rPr>
          <w:sz w:val="24"/>
        </w:rPr>
        <w:t>.</w:t>
      </w:r>
    </w:p>
    <w:p w14:paraId="198CF05D" w14:textId="77777777" w:rsidR="002A3567" w:rsidRDefault="002A3567" w:rsidP="00D90D70">
      <w:pPr>
        <w:ind w:left="360" w:right="146"/>
        <w:rPr>
          <w:i/>
          <w:sz w:val="24"/>
        </w:rPr>
      </w:pPr>
    </w:p>
    <w:p w14:paraId="4EEDCDDE" w14:textId="77777777" w:rsidR="00450B03" w:rsidRDefault="00D23FA1" w:rsidP="00D90D70">
      <w:pPr>
        <w:ind w:left="360" w:right="146"/>
        <w:rPr>
          <w:i/>
          <w:sz w:val="24"/>
        </w:rPr>
      </w:pPr>
      <w:r w:rsidRPr="00CD7362">
        <w:rPr>
          <w:sz w:val="24"/>
        </w:rPr>
        <w:t>Sick Kids</w:t>
      </w:r>
      <w:r w:rsidR="00F30451">
        <w:rPr>
          <w:sz w:val="24"/>
        </w:rPr>
        <w:t xml:space="preserve"> Clinical Research </w:t>
      </w:r>
      <w:r w:rsidR="005C42A0" w:rsidRPr="00CD7362">
        <w:rPr>
          <w:sz w:val="24"/>
        </w:rPr>
        <w:t>Monitor</w:t>
      </w:r>
      <w:r w:rsidR="00B71229" w:rsidRPr="00CD7362">
        <w:rPr>
          <w:sz w:val="24"/>
        </w:rPr>
        <w:t>s</w:t>
      </w:r>
      <w:r w:rsidR="00B31702">
        <w:rPr>
          <w:sz w:val="24"/>
        </w:rPr>
        <w:t xml:space="preserve"> </w:t>
      </w:r>
      <w:r w:rsidR="00977A3F" w:rsidRPr="00CD7362">
        <w:rPr>
          <w:sz w:val="24"/>
        </w:rPr>
        <w:t>may see your health record to check on the study</w:t>
      </w:r>
      <w:r w:rsidR="00CD7362">
        <w:rPr>
          <w:sz w:val="24"/>
        </w:rPr>
        <w:t xml:space="preserve">. </w:t>
      </w:r>
      <w:r w:rsidR="005B22C8" w:rsidRPr="00CD7362">
        <w:rPr>
          <w:sz w:val="24"/>
        </w:rPr>
        <w:t xml:space="preserve">By signing this consent form, you agree to let these people look at your records. We will put a copy </w:t>
      </w:r>
      <w:r w:rsidR="00787BA8" w:rsidRPr="00CD7362">
        <w:rPr>
          <w:sz w:val="24"/>
        </w:rPr>
        <w:t>of this research consent for</w:t>
      </w:r>
      <w:r w:rsidR="00F30451">
        <w:rPr>
          <w:sz w:val="24"/>
        </w:rPr>
        <w:t>m in your patient health record and give you a copy as well</w:t>
      </w:r>
      <w:r w:rsidR="00787BA8" w:rsidRPr="00CD7362">
        <w:rPr>
          <w:sz w:val="24"/>
        </w:rPr>
        <w:t>.</w:t>
      </w:r>
    </w:p>
    <w:p w14:paraId="13FF8C53" w14:textId="77777777" w:rsidR="00AC0DEF" w:rsidRDefault="00AC0DEF" w:rsidP="00D90D70">
      <w:pPr>
        <w:ind w:left="360" w:right="146"/>
        <w:rPr>
          <w:sz w:val="24"/>
        </w:rPr>
      </w:pPr>
    </w:p>
    <w:p w14:paraId="4DB71B5A" w14:textId="77777777" w:rsidR="005C42A0" w:rsidRPr="00251493" w:rsidRDefault="0096018E" w:rsidP="00D90D70">
      <w:pPr>
        <w:ind w:left="360" w:right="146"/>
        <w:rPr>
          <w:sz w:val="24"/>
        </w:rPr>
      </w:pPr>
      <w:r w:rsidRPr="00251493">
        <w:rPr>
          <w:sz w:val="24"/>
        </w:rPr>
        <w:t>The data produc</w:t>
      </w:r>
      <w:r w:rsidR="00F96CDF" w:rsidRPr="00251493">
        <w:rPr>
          <w:sz w:val="24"/>
        </w:rPr>
        <w:t>ed from this study will be stored in a secure, locked location</w:t>
      </w:r>
      <w:r w:rsidR="00AC26AD" w:rsidRPr="00251493">
        <w:rPr>
          <w:sz w:val="24"/>
        </w:rPr>
        <w:t xml:space="preserve">. Only </w:t>
      </w:r>
      <w:r w:rsidR="00F96CDF" w:rsidRPr="00251493">
        <w:rPr>
          <w:sz w:val="24"/>
        </w:rPr>
        <w:t>members of the research team</w:t>
      </w:r>
      <w:r w:rsidR="00AC26AD" w:rsidRPr="00251493">
        <w:rPr>
          <w:sz w:val="24"/>
        </w:rPr>
        <w:t xml:space="preserve"> </w:t>
      </w:r>
      <w:r w:rsidR="005B6ECD" w:rsidRPr="00251493">
        <w:rPr>
          <w:sz w:val="24"/>
        </w:rPr>
        <w:t xml:space="preserve">(and </w:t>
      </w:r>
      <w:r w:rsidR="00D75704" w:rsidRPr="00251493">
        <w:rPr>
          <w:sz w:val="24"/>
        </w:rPr>
        <w:t xml:space="preserve">maybe </w:t>
      </w:r>
      <w:r w:rsidR="005B6ECD" w:rsidRPr="00251493">
        <w:rPr>
          <w:sz w:val="24"/>
        </w:rPr>
        <w:t xml:space="preserve">those individuals described above) </w:t>
      </w:r>
      <w:r w:rsidR="00AC26AD" w:rsidRPr="00251493">
        <w:rPr>
          <w:sz w:val="24"/>
        </w:rPr>
        <w:t>will have access to the data</w:t>
      </w:r>
      <w:r w:rsidR="00F96CDF" w:rsidRPr="00251493">
        <w:rPr>
          <w:sz w:val="24"/>
        </w:rPr>
        <w:t>.</w:t>
      </w:r>
      <w:r w:rsidR="005347DE" w:rsidRPr="00251493">
        <w:rPr>
          <w:sz w:val="24"/>
        </w:rPr>
        <w:t xml:space="preserve"> </w:t>
      </w:r>
      <w:r w:rsidR="00F96CDF" w:rsidRPr="00251493">
        <w:rPr>
          <w:sz w:val="24"/>
        </w:rPr>
        <w:t xml:space="preserve">Following completion of the research </w:t>
      </w:r>
      <w:r w:rsidR="006F3F28" w:rsidRPr="00251493">
        <w:rPr>
          <w:sz w:val="24"/>
        </w:rPr>
        <w:t xml:space="preserve">study the data </w:t>
      </w:r>
      <w:r w:rsidR="00AC26AD" w:rsidRPr="00251493">
        <w:rPr>
          <w:sz w:val="24"/>
        </w:rPr>
        <w:t xml:space="preserve">will be kept as long as required </w:t>
      </w:r>
      <w:r w:rsidR="00350B18">
        <w:rPr>
          <w:sz w:val="24"/>
        </w:rPr>
        <w:t xml:space="preserve">then destroyed as required </w:t>
      </w:r>
      <w:r w:rsidR="00AC26AD" w:rsidRPr="00251493">
        <w:rPr>
          <w:sz w:val="24"/>
        </w:rPr>
        <w:t>by</w:t>
      </w:r>
      <w:r w:rsidR="00251493" w:rsidRPr="00251493">
        <w:rPr>
          <w:sz w:val="24"/>
        </w:rPr>
        <w:t xml:space="preserve"> </w:t>
      </w:r>
      <w:r w:rsidR="002663B4" w:rsidRPr="00251493">
        <w:rPr>
          <w:sz w:val="24"/>
        </w:rPr>
        <w:t>Sick Kids policy</w:t>
      </w:r>
      <w:r w:rsidR="00350B18">
        <w:rPr>
          <w:sz w:val="24"/>
        </w:rPr>
        <w:t xml:space="preserve">. </w:t>
      </w:r>
      <w:r w:rsidR="00251493" w:rsidRPr="00251493">
        <w:rPr>
          <w:sz w:val="24"/>
        </w:rPr>
        <w:t>Published study results will not reveal your identity.</w:t>
      </w:r>
    </w:p>
    <w:p w14:paraId="04A12550" w14:textId="77777777" w:rsidR="00AF3606" w:rsidRDefault="00AF3606" w:rsidP="00D90D70">
      <w:pPr>
        <w:ind w:left="360" w:right="146"/>
        <w:rPr>
          <w:sz w:val="24"/>
        </w:rPr>
      </w:pPr>
    </w:p>
    <w:p w14:paraId="35212AD5" w14:textId="77777777" w:rsidR="005C42A0" w:rsidRDefault="005C42A0" w:rsidP="00D90D70">
      <w:pPr>
        <w:ind w:left="360" w:right="146"/>
        <w:rPr>
          <w:sz w:val="24"/>
        </w:rPr>
      </w:pPr>
      <w:r>
        <w:rPr>
          <w:b/>
          <w:sz w:val="24"/>
          <w:u w:val="single"/>
        </w:rPr>
        <w:t>Reimbursement:</w:t>
      </w:r>
    </w:p>
    <w:p w14:paraId="5474ECC4" w14:textId="77777777" w:rsidR="00D150A8" w:rsidRPr="00A05BA3" w:rsidRDefault="009D1181" w:rsidP="00D90D7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autoSpaceDE w:val="0"/>
        <w:autoSpaceDN w:val="0"/>
        <w:adjustRightInd w:val="0"/>
        <w:ind w:left="360" w:right="146"/>
        <w:rPr>
          <w:color w:val="000000"/>
          <w:sz w:val="23"/>
          <w:szCs w:val="23"/>
        </w:rPr>
      </w:pPr>
      <w:r>
        <w:rPr>
          <w:color w:val="000000"/>
          <w:sz w:val="23"/>
          <w:szCs w:val="23"/>
        </w:rPr>
        <w:t>You will not incur any expenses by being involved with this study so there will be no reimbursement.</w:t>
      </w:r>
    </w:p>
    <w:p w14:paraId="24AC0EAB" w14:textId="77777777" w:rsidR="00F6414A" w:rsidRDefault="00F6414A" w:rsidP="00D90D7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autoSpaceDE w:val="0"/>
        <w:autoSpaceDN w:val="0"/>
        <w:adjustRightInd w:val="0"/>
        <w:ind w:left="360" w:right="146"/>
        <w:rPr>
          <w:color w:val="000000"/>
          <w:sz w:val="23"/>
          <w:szCs w:val="23"/>
        </w:rPr>
      </w:pPr>
    </w:p>
    <w:p w14:paraId="77BB8C6F" w14:textId="77777777" w:rsidR="003D41E3" w:rsidRPr="00160E3D" w:rsidRDefault="005C42A0" w:rsidP="00D90D70">
      <w:pPr>
        <w:ind w:left="360" w:right="146"/>
        <w:rPr>
          <w:b/>
          <w:sz w:val="24"/>
        </w:rPr>
      </w:pPr>
      <w:r>
        <w:rPr>
          <w:b/>
          <w:sz w:val="24"/>
          <w:u w:val="single"/>
        </w:rPr>
        <w:t>Participation:</w:t>
      </w:r>
    </w:p>
    <w:p w14:paraId="7107881D" w14:textId="77777777" w:rsidR="005C42A0" w:rsidRDefault="00CB5BFF" w:rsidP="00D90D70">
      <w:pPr>
        <w:ind w:left="360" w:right="146"/>
        <w:rPr>
          <w:sz w:val="24"/>
        </w:rPr>
      </w:pPr>
      <w:r w:rsidRPr="0097458F">
        <w:rPr>
          <w:sz w:val="24"/>
        </w:rPr>
        <w:t>It is your choice to take part in this study. You can stop at any time</w:t>
      </w:r>
      <w:r w:rsidR="00D67CF8">
        <w:rPr>
          <w:sz w:val="24"/>
        </w:rPr>
        <w:t xml:space="preserve"> and we will remove your data from the research files on request</w:t>
      </w:r>
      <w:r w:rsidRPr="0097458F">
        <w:rPr>
          <w:sz w:val="24"/>
        </w:rPr>
        <w:t>. The care you get at Sick Kids will not be affected in any way by whether you take part in this study.</w:t>
      </w:r>
      <w:r w:rsidR="005C42A0" w:rsidRPr="0097458F">
        <w:rPr>
          <w:sz w:val="24"/>
        </w:rPr>
        <w:t xml:space="preserve"> </w:t>
      </w:r>
    </w:p>
    <w:p w14:paraId="48FDC23C" w14:textId="77777777" w:rsidR="005C42A0" w:rsidRPr="00BE7778" w:rsidRDefault="005C42A0" w:rsidP="00D90D70">
      <w:pPr>
        <w:ind w:left="360" w:right="146"/>
        <w:rPr>
          <w:sz w:val="24"/>
        </w:rPr>
      </w:pPr>
      <w:r w:rsidRPr="00683664">
        <w:rPr>
          <w:sz w:val="24"/>
        </w:rPr>
        <w:t xml:space="preserve">New </w:t>
      </w:r>
      <w:r w:rsidR="00DC6309" w:rsidRPr="00683664">
        <w:rPr>
          <w:sz w:val="24"/>
        </w:rPr>
        <w:t>information that we get while we are doing this study may affect your decision</w:t>
      </w:r>
      <w:r w:rsidRPr="00683664">
        <w:rPr>
          <w:sz w:val="24"/>
        </w:rPr>
        <w:t xml:space="preserve"> to </w:t>
      </w:r>
      <w:r w:rsidR="00DC6309" w:rsidRPr="00683664">
        <w:rPr>
          <w:sz w:val="24"/>
        </w:rPr>
        <w:t>take part in this study. If this happens, we will tell you about this new information. And we will ask you again if you still want to be in the stud</w:t>
      </w:r>
      <w:r w:rsidR="00160E3D">
        <w:rPr>
          <w:sz w:val="24"/>
        </w:rPr>
        <w:t xml:space="preserve">y.  </w:t>
      </w:r>
      <w:r w:rsidR="002B6F7D" w:rsidRPr="00BE7778">
        <w:rPr>
          <w:sz w:val="24"/>
        </w:rPr>
        <w:t>During this study we may create new tests, new medicines, or other things that may be worth some money. Although we may make money from these findings, we cannot give you any of this money now or in the future because you took part in this study.</w:t>
      </w:r>
    </w:p>
    <w:p w14:paraId="4A1161D2" w14:textId="77777777" w:rsidR="005E0C1B" w:rsidRDefault="005E0C1B" w:rsidP="00D90D70">
      <w:pPr>
        <w:ind w:left="360" w:right="146"/>
        <w:rPr>
          <w:i/>
          <w:sz w:val="24"/>
        </w:rPr>
      </w:pPr>
    </w:p>
    <w:p w14:paraId="17E28FF4" w14:textId="77777777" w:rsidR="005C42A0" w:rsidRDefault="005C42A0" w:rsidP="00D90D70">
      <w:pPr>
        <w:ind w:left="360" w:right="146"/>
        <w:rPr>
          <w:sz w:val="24"/>
        </w:rPr>
      </w:pPr>
      <w:r w:rsidRPr="00635268">
        <w:rPr>
          <w:sz w:val="24"/>
        </w:rPr>
        <w:t>If you become ill or are</w:t>
      </w:r>
      <w:r w:rsidR="007D2AB7" w:rsidRPr="00635268">
        <w:rPr>
          <w:sz w:val="24"/>
        </w:rPr>
        <w:t xml:space="preserve"> harm</w:t>
      </w:r>
      <w:r w:rsidRPr="00635268">
        <w:rPr>
          <w:sz w:val="24"/>
        </w:rPr>
        <w:t xml:space="preserve">ed </w:t>
      </w:r>
      <w:r w:rsidR="007D2AB7" w:rsidRPr="00635268">
        <w:rPr>
          <w:sz w:val="24"/>
        </w:rPr>
        <w:t xml:space="preserve">because </w:t>
      </w:r>
      <w:r w:rsidR="00C66228">
        <w:rPr>
          <w:sz w:val="24"/>
        </w:rPr>
        <w:t xml:space="preserve">of </w:t>
      </w:r>
      <w:r w:rsidRPr="00635268">
        <w:rPr>
          <w:sz w:val="24"/>
        </w:rPr>
        <w:t>study</w:t>
      </w:r>
      <w:r w:rsidR="00C66228">
        <w:rPr>
          <w:sz w:val="24"/>
        </w:rPr>
        <w:t xml:space="preserve"> participation</w:t>
      </w:r>
      <w:r w:rsidRPr="00635268">
        <w:rPr>
          <w:sz w:val="24"/>
        </w:rPr>
        <w:t xml:space="preserve">, </w:t>
      </w:r>
      <w:r w:rsidR="007D2AB7" w:rsidRPr="00635268">
        <w:rPr>
          <w:sz w:val="24"/>
        </w:rPr>
        <w:t>we</w:t>
      </w:r>
      <w:r w:rsidRPr="00635268">
        <w:rPr>
          <w:sz w:val="24"/>
        </w:rPr>
        <w:t xml:space="preserve"> will </w:t>
      </w:r>
      <w:r w:rsidR="007D2AB7" w:rsidRPr="00635268">
        <w:rPr>
          <w:sz w:val="24"/>
        </w:rPr>
        <w:t>treat you for free.</w:t>
      </w:r>
      <w:r w:rsidRPr="00635268">
        <w:rPr>
          <w:sz w:val="24"/>
        </w:rPr>
        <w:t xml:space="preserve"> </w:t>
      </w:r>
      <w:r w:rsidR="007D2AB7" w:rsidRPr="00635268">
        <w:rPr>
          <w:sz w:val="24"/>
        </w:rPr>
        <w:t xml:space="preserve">Your </w:t>
      </w:r>
      <w:r w:rsidRPr="00635268">
        <w:rPr>
          <w:sz w:val="24"/>
        </w:rPr>
        <w:t>signing this consent form</w:t>
      </w:r>
      <w:r w:rsidR="007D2AB7" w:rsidRPr="00635268">
        <w:rPr>
          <w:sz w:val="24"/>
        </w:rPr>
        <w:t xml:space="preserve"> does not interfere with </w:t>
      </w:r>
      <w:r w:rsidRPr="00635268">
        <w:rPr>
          <w:sz w:val="24"/>
        </w:rPr>
        <w:t xml:space="preserve">your legal rights </w:t>
      </w:r>
      <w:r w:rsidR="007D2AB7" w:rsidRPr="00635268">
        <w:rPr>
          <w:sz w:val="24"/>
        </w:rPr>
        <w:t>in any way. The staff of the study, any people who gave money for the study, or the hospital are still responsible, legally and professionally, for what they do</w:t>
      </w:r>
      <w:r w:rsidR="0054296D">
        <w:rPr>
          <w:sz w:val="24"/>
        </w:rPr>
        <w:t>.</w:t>
      </w:r>
    </w:p>
    <w:p w14:paraId="69B9553C" w14:textId="77777777" w:rsidR="008C52F1" w:rsidRDefault="008C52F1">
      <w:pPr>
        <w:rPr>
          <w:b/>
          <w:sz w:val="24"/>
          <w:u w:val="single"/>
        </w:rPr>
      </w:pPr>
    </w:p>
    <w:p w14:paraId="0607D796" w14:textId="77777777" w:rsidR="006A7144" w:rsidRPr="006A7144" w:rsidRDefault="006A7144" w:rsidP="00D90D70">
      <w:pPr>
        <w:ind w:left="360" w:right="146"/>
        <w:jc w:val="both"/>
        <w:rPr>
          <w:b/>
          <w:sz w:val="24"/>
          <w:u w:val="single"/>
        </w:rPr>
      </w:pPr>
      <w:r w:rsidRPr="006A7144">
        <w:rPr>
          <w:b/>
          <w:sz w:val="24"/>
          <w:u w:val="single"/>
        </w:rPr>
        <w:lastRenderedPageBreak/>
        <w:t xml:space="preserve">Sponsorship </w:t>
      </w:r>
    </w:p>
    <w:p w14:paraId="75E64179" w14:textId="77777777" w:rsidR="006A7144" w:rsidRPr="00476C38" w:rsidRDefault="006A7144" w:rsidP="00D90D70">
      <w:pPr>
        <w:ind w:left="360" w:right="146"/>
        <w:jc w:val="both"/>
        <w:rPr>
          <w:sz w:val="24"/>
        </w:rPr>
      </w:pPr>
      <w:r w:rsidRPr="00476C38">
        <w:rPr>
          <w:sz w:val="24"/>
        </w:rPr>
        <w:t>Dr. Adrian James and the Department of Otolaryngology at The Hospital for Sick Children are the sponsors of this study</w:t>
      </w:r>
    </w:p>
    <w:p w14:paraId="1D6AB0B3" w14:textId="77777777" w:rsidR="006A7144" w:rsidRPr="006A7144" w:rsidRDefault="006A7144" w:rsidP="00D90D70">
      <w:pPr>
        <w:ind w:left="360" w:right="146"/>
        <w:jc w:val="both"/>
        <w:rPr>
          <w:b/>
          <w:sz w:val="24"/>
          <w:u w:val="single"/>
        </w:rPr>
      </w:pPr>
      <w:r w:rsidRPr="006A7144">
        <w:rPr>
          <w:b/>
          <w:sz w:val="24"/>
          <w:u w:val="single"/>
        </w:rPr>
        <w:t>Conflict of Interest:</w:t>
      </w:r>
    </w:p>
    <w:p w14:paraId="210992AE" w14:textId="77777777" w:rsidR="006A7144" w:rsidRPr="00476C38" w:rsidRDefault="006A7144" w:rsidP="00D90D70">
      <w:pPr>
        <w:ind w:left="360" w:right="146"/>
        <w:jc w:val="both"/>
        <w:rPr>
          <w:sz w:val="24"/>
        </w:rPr>
      </w:pPr>
      <w:r w:rsidRPr="00476C38">
        <w:rPr>
          <w:sz w:val="24"/>
        </w:rPr>
        <w:t xml:space="preserve">Dr. Adrian James and the other research team members have no conflict of interest to declare. </w:t>
      </w:r>
    </w:p>
    <w:p w14:paraId="074CD3EA" w14:textId="77777777" w:rsidR="002E63D8" w:rsidRPr="002E63D8" w:rsidRDefault="002E63D8" w:rsidP="00D90D70">
      <w:pPr>
        <w:ind w:left="360" w:right="146"/>
        <w:rPr>
          <w:sz w:val="24"/>
        </w:rPr>
      </w:pPr>
    </w:p>
    <w:p w14:paraId="296A5C0D" w14:textId="77777777" w:rsidR="005C42A0" w:rsidRDefault="005C42A0" w:rsidP="00D90D70">
      <w:pPr>
        <w:ind w:left="360" w:right="146"/>
        <w:jc w:val="both"/>
        <w:rPr>
          <w:sz w:val="24"/>
        </w:rPr>
      </w:pPr>
      <w:r>
        <w:rPr>
          <w:b/>
          <w:sz w:val="24"/>
          <w:u w:val="single"/>
        </w:rPr>
        <w:t>Consent</w:t>
      </w:r>
      <w:r>
        <w:rPr>
          <w:sz w:val="24"/>
          <w:u w:val="single"/>
        </w:rPr>
        <w:t xml:space="preserve"> </w:t>
      </w:r>
      <w:r>
        <w:rPr>
          <w:sz w:val="24"/>
        </w:rPr>
        <w:t>:</w:t>
      </w:r>
    </w:p>
    <w:p w14:paraId="705A205B" w14:textId="77777777" w:rsidR="005C42A0" w:rsidRPr="007727C4" w:rsidRDefault="005C42A0" w:rsidP="00D90D70">
      <w:pPr>
        <w:ind w:left="360" w:right="146"/>
        <w:jc w:val="both"/>
        <w:rPr>
          <w:sz w:val="24"/>
        </w:rPr>
      </w:pPr>
      <w:r w:rsidRPr="007727C4">
        <w:rPr>
          <w:sz w:val="24"/>
        </w:rPr>
        <w:t>By signing this form, I agree that:</w:t>
      </w:r>
    </w:p>
    <w:p w14:paraId="4C9847C2" w14:textId="77777777" w:rsidR="005C42A0" w:rsidRPr="007727C4" w:rsidRDefault="005C42A0" w:rsidP="00D90D70">
      <w:pPr>
        <w:ind w:left="360" w:right="146"/>
        <w:jc w:val="both"/>
        <w:rPr>
          <w:sz w:val="24"/>
        </w:rPr>
      </w:pPr>
      <w:r w:rsidRPr="007727C4">
        <w:rPr>
          <w:sz w:val="24"/>
        </w:rPr>
        <w:t xml:space="preserve">1) </w:t>
      </w:r>
      <w:r w:rsidRPr="007727C4">
        <w:rPr>
          <w:sz w:val="24"/>
        </w:rPr>
        <w:tab/>
      </w:r>
      <w:r w:rsidR="00B244CD" w:rsidRPr="007727C4">
        <w:rPr>
          <w:sz w:val="24"/>
        </w:rPr>
        <w:t>You have explained this study</w:t>
      </w:r>
      <w:r w:rsidRPr="007727C4">
        <w:rPr>
          <w:sz w:val="24"/>
        </w:rPr>
        <w:t xml:space="preserve"> to me. </w:t>
      </w:r>
      <w:r w:rsidR="00B244CD" w:rsidRPr="007727C4">
        <w:rPr>
          <w:sz w:val="24"/>
        </w:rPr>
        <w:t>You have answered all my questions</w:t>
      </w:r>
      <w:r w:rsidRPr="007727C4">
        <w:rPr>
          <w:sz w:val="24"/>
        </w:rPr>
        <w:t>.</w:t>
      </w:r>
    </w:p>
    <w:p w14:paraId="0905AB55" w14:textId="77777777" w:rsidR="005C42A0" w:rsidRPr="007727C4" w:rsidRDefault="005C42A0" w:rsidP="00D90D70">
      <w:pPr>
        <w:ind w:left="360" w:right="146"/>
        <w:jc w:val="both"/>
        <w:rPr>
          <w:sz w:val="24"/>
        </w:rPr>
      </w:pPr>
      <w:r w:rsidRPr="007727C4">
        <w:rPr>
          <w:sz w:val="24"/>
        </w:rPr>
        <w:t>2)</w:t>
      </w:r>
      <w:r w:rsidRPr="007727C4">
        <w:rPr>
          <w:sz w:val="24"/>
        </w:rPr>
        <w:tab/>
      </w:r>
      <w:r w:rsidR="0012585A" w:rsidRPr="007727C4">
        <w:rPr>
          <w:sz w:val="24"/>
        </w:rPr>
        <w:t>You have explained t</w:t>
      </w:r>
      <w:r w:rsidRPr="007727C4">
        <w:rPr>
          <w:sz w:val="24"/>
        </w:rPr>
        <w:t>he possible harms and benefits (if any) of this study.</w:t>
      </w:r>
    </w:p>
    <w:p w14:paraId="398A84CA" w14:textId="77777777" w:rsidR="005C42A0" w:rsidRPr="007727C4" w:rsidRDefault="005C42A0" w:rsidP="00D90D70">
      <w:pPr>
        <w:ind w:left="360" w:right="146"/>
        <w:jc w:val="both"/>
        <w:rPr>
          <w:sz w:val="24"/>
        </w:rPr>
      </w:pPr>
      <w:r w:rsidRPr="007727C4">
        <w:rPr>
          <w:sz w:val="24"/>
        </w:rPr>
        <w:t>3</w:t>
      </w:r>
      <w:r w:rsidR="00B40673" w:rsidRPr="007727C4">
        <w:rPr>
          <w:sz w:val="24"/>
        </w:rPr>
        <w:t>)</w:t>
      </w:r>
      <w:r w:rsidRPr="007727C4">
        <w:rPr>
          <w:sz w:val="24"/>
        </w:rPr>
        <w:tab/>
        <w:t xml:space="preserve">I know </w:t>
      </w:r>
      <w:r w:rsidR="00050D65" w:rsidRPr="007727C4">
        <w:rPr>
          <w:sz w:val="24"/>
        </w:rPr>
        <w:t>what I could do instead of taking part in this</w:t>
      </w:r>
      <w:r w:rsidRPr="007727C4">
        <w:rPr>
          <w:sz w:val="24"/>
        </w:rPr>
        <w:t xml:space="preserve"> study. I understand that I have the right not </w:t>
      </w:r>
      <w:r w:rsidR="00050D65" w:rsidRPr="007727C4">
        <w:rPr>
          <w:sz w:val="24"/>
        </w:rPr>
        <w:t>to take part in the study</w:t>
      </w:r>
      <w:r w:rsidRPr="007727C4">
        <w:rPr>
          <w:sz w:val="24"/>
        </w:rPr>
        <w:t xml:space="preserve"> and the right to stop at any time. </w:t>
      </w:r>
      <w:r w:rsidR="00050D65" w:rsidRPr="007727C4">
        <w:rPr>
          <w:sz w:val="24"/>
        </w:rPr>
        <w:t xml:space="preserve">My </w:t>
      </w:r>
      <w:r w:rsidRPr="007727C4">
        <w:rPr>
          <w:sz w:val="24"/>
        </w:rPr>
        <w:t xml:space="preserve">decision about </w:t>
      </w:r>
      <w:r w:rsidR="00050D65" w:rsidRPr="007727C4">
        <w:rPr>
          <w:sz w:val="24"/>
        </w:rPr>
        <w:t>taking part in the study will not affect</w:t>
      </w:r>
      <w:r w:rsidRPr="007727C4">
        <w:rPr>
          <w:sz w:val="24"/>
        </w:rPr>
        <w:t xml:space="preserve"> my health care a</w:t>
      </w:r>
      <w:r w:rsidR="00050D65" w:rsidRPr="007727C4">
        <w:rPr>
          <w:sz w:val="24"/>
        </w:rPr>
        <w:t>t Sick Kids</w:t>
      </w:r>
      <w:r w:rsidRPr="007727C4">
        <w:rPr>
          <w:sz w:val="24"/>
        </w:rPr>
        <w:t>.</w:t>
      </w:r>
    </w:p>
    <w:p w14:paraId="121519F8" w14:textId="77777777" w:rsidR="005C42A0" w:rsidRPr="007727C4" w:rsidRDefault="005C42A0" w:rsidP="00D90D70">
      <w:pPr>
        <w:ind w:left="360" w:right="146"/>
        <w:jc w:val="both"/>
        <w:rPr>
          <w:sz w:val="24"/>
        </w:rPr>
      </w:pPr>
      <w:r w:rsidRPr="007727C4">
        <w:rPr>
          <w:sz w:val="24"/>
        </w:rPr>
        <w:t>4)</w:t>
      </w:r>
      <w:r w:rsidRPr="007727C4">
        <w:rPr>
          <w:sz w:val="24"/>
        </w:rPr>
        <w:tab/>
        <w:t>I am free no</w:t>
      </w:r>
      <w:r w:rsidR="00F53545" w:rsidRPr="007727C4">
        <w:rPr>
          <w:sz w:val="24"/>
        </w:rPr>
        <w:t>w, and in the future, to ask</w:t>
      </w:r>
      <w:r w:rsidRPr="007727C4">
        <w:rPr>
          <w:sz w:val="24"/>
        </w:rPr>
        <w:t xml:space="preserve"> questions about the study.</w:t>
      </w:r>
    </w:p>
    <w:p w14:paraId="4E91F7BD" w14:textId="77777777" w:rsidR="005C42A0" w:rsidRPr="007727C4" w:rsidRDefault="005C42A0" w:rsidP="00D90D70">
      <w:pPr>
        <w:ind w:left="360" w:right="146"/>
        <w:jc w:val="both"/>
        <w:rPr>
          <w:sz w:val="24"/>
        </w:rPr>
      </w:pPr>
      <w:r w:rsidRPr="007727C4">
        <w:rPr>
          <w:sz w:val="24"/>
        </w:rPr>
        <w:t>5)</w:t>
      </w:r>
      <w:r w:rsidRPr="007727C4">
        <w:rPr>
          <w:sz w:val="24"/>
        </w:rPr>
        <w:tab/>
        <w:t>I have been told that m</w:t>
      </w:r>
      <w:r w:rsidR="00F53545" w:rsidRPr="007727C4">
        <w:rPr>
          <w:sz w:val="24"/>
        </w:rPr>
        <w:t xml:space="preserve">y medical records </w:t>
      </w:r>
      <w:r w:rsidR="007727C4" w:rsidRPr="007727C4">
        <w:rPr>
          <w:sz w:val="24"/>
        </w:rPr>
        <w:t>will be kept</w:t>
      </w:r>
      <w:r w:rsidR="00605F38">
        <w:rPr>
          <w:sz w:val="24"/>
        </w:rPr>
        <w:t xml:space="preserve"> private except as described to me. </w:t>
      </w:r>
      <w:r w:rsidR="007727C4" w:rsidRPr="007727C4">
        <w:rPr>
          <w:sz w:val="24"/>
        </w:rPr>
        <w:t xml:space="preserve"> </w:t>
      </w:r>
    </w:p>
    <w:p w14:paraId="50D9F3C9" w14:textId="77777777" w:rsidR="007727C4" w:rsidRPr="007727C4" w:rsidRDefault="005C42A0" w:rsidP="00D90D70">
      <w:pPr>
        <w:ind w:left="360" w:right="146"/>
        <w:jc w:val="both"/>
        <w:rPr>
          <w:sz w:val="24"/>
        </w:rPr>
      </w:pPr>
      <w:r w:rsidRPr="007727C4">
        <w:rPr>
          <w:sz w:val="24"/>
        </w:rPr>
        <w:t>6)</w:t>
      </w:r>
      <w:r w:rsidRPr="007727C4">
        <w:rPr>
          <w:sz w:val="24"/>
        </w:rPr>
        <w:tab/>
        <w:t xml:space="preserve">I understand that no information </w:t>
      </w:r>
      <w:r w:rsidR="00F53545" w:rsidRPr="007727C4">
        <w:rPr>
          <w:sz w:val="24"/>
        </w:rPr>
        <w:t xml:space="preserve">about who I am will be given to anyone or be published without first asking my permission. </w:t>
      </w:r>
    </w:p>
    <w:p w14:paraId="546A55F6" w14:textId="77777777" w:rsidR="005C42A0" w:rsidRPr="007727C4" w:rsidRDefault="00B40673" w:rsidP="00D90D70">
      <w:pPr>
        <w:ind w:left="360" w:right="146"/>
        <w:jc w:val="both"/>
        <w:rPr>
          <w:sz w:val="24"/>
        </w:rPr>
      </w:pPr>
      <w:r w:rsidRPr="007727C4">
        <w:rPr>
          <w:sz w:val="24"/>
        </w:rPr>
        <w:t>7)</w:t>
      </w:r>
      <w:r w:rsidR="00651B6B" w:rsidRPr="007727C4">
        <w:rPr>
          <w:sz w:val="24"/>
        </w:rPr>
        <w:t xml:space="preserve"> </w:t>
      </w:r>
      <w:r w:rsidR="00DC128C">
        <w:rPr>
          <w:sz w:val="24"/>
        </w:rPr>
        <w:t xml:space="preserve">I have read pages 1-3 and </w:t>
      </w:r>
      <w:r w:rsidR="00651B6B" w:rsidRPr="007727C4">
        <w:rPr>
          <w:sz w:val="24"/>
        </w:rPr>
        <w:t>I agree, or</w:t>
      </w:r>
      <w:r w:rsidR="00B27437" w:rsidRPr="007727C4">
        <w:rPr>
          <w:sz w:val="24"/>
        </w:rPr>
        <w:t xml:space="preserve"> consent</w:t>
      </w:r>
      <w:r w:rsidR="00651B6B" w:rsidRPr="007727C4">
        <w:rPr>
          <w:sz w:val="24"/>
        </w:rPr>
        <w:t>, to take part in this study.</w:t>
      </w:r>
    </w:p>
    <w:p w14:paraId="0E70A672" w14:textId="77777777" w:rsidR="005C42A0" w:rsidRDefault="005C42A0" w:rsidP="0074266B">
      <w:pPr>
        <w:ind w:right="-720"/>
        <w:jc w:val="both"/>
        <w:rPr>
          <w:i/>
          <w:sz w:val="24"/>
        </w:rPr>
      </w:pPr>
    </w:p>
    <w:p w14:paraId="12AE225B" w14:textId="77777777" w:rsidR="003E3B6D" w:rsidRPr="0074266B" w:rsidRDefault="005C42A0">
      <w:pPr>
        <w:tabs>
          <w:tab w:val="right" w:pos="5040"/>
          <w:tab w:val="left" w:pos="5760"/>
          <w:tab w:val="right" w:pos="9900"/>
        </w:tabs>
        <w:ind w:left="360" w:right="-720"/>
        <w:jc w:val="both"/>
        <w:rPr>
          <w:sz w:val="24"/>
        </w:rPr>
      </w:pPr>
      <w:r w:rsidRPr="0074266B">
        <w:rPr>
          <w:sz w:val="24"/>
          <w:u w:val="single"/>
        </w:rPr>
        <w:tab/>
      </w:r>
      <w:r w:rsidRPr="0074266B">
        <w:rPr>
          <w:sz w:val="24"/>
        </w:rPr>
        <w:tab/>
      </w:r>
      <w:r w:rsidR="003E3B6D" w:rsidRPr="0074266B">
        <w:rPr>
          <w:sz w:val="24"/>
        </w:rPr>
        <w:t>_________________________________</w:t>
      </w:r>
    </w:p>
    <w:p w14:paraId="3D68C6B7" w14:textId="77777777" w:rsidR="003E3B6D" w:rsidRPr="0074266B" w:rsidRDefault="00C16F5C">
      <w:pPr>
        <w:tabs>
          <w:tab w:val="right" w:pos="5040"/>
          <w:tab w:val="left" w:pos="5760"/>
          <w:tab w:val="right" w:pos="9900"/>
        </w:tabs>
        <w:ind w:left="360" w:right="-720"/>
        <w:jc w:val="both"/>
        <w:rPr>
          <w:sz w:val="24"/>
        </w:rPr>
      </w:pPr>
      <w:r w:rsidRPr="0074266B">
        <w:rPr>
          <w:sz w:val="24"/>
        </w:rPr>
        <w:t xml:space="preserve">Printed </w:t>
      </w:r>
      <w:r w:rsidR="003E3B6D" w:rsidRPr="0074266B">
        <w:rPr>
          <w:sz w:val="24"/>
        </w:rPr>
        <w:t>Name of Subject &amp; Age</w:t>
      </w:r>
      <w:r w:rsidR="003E3B6D" w:rsidRPr="0074266B">
        <w:rPr>
          <w:sz w:val="24"/>
        </w:rPr>
        <w:tab/>
      </w:r>
      <w:r w:rsidR="003E3B6D" w:rsidRPr="0074266B">
        <w:rPr>
          <w:sz w:val="24"/>
        </w:rPr>
        <w:tab/>
        <w:t>Subject’s signature &amp; date</w:t>
      </w:r>
    </w:p>
    <w:p w14:paraId="779C2328" w14:textId="77777777" w:rsidR="003E3B6D" w:rsidRPr="0074266B" w:rsidRDefault="003E3B6D">
      <w:pPr>
        <w:tabs>
          <w:tab w:val="right" w:pos="5040"/>
          <w:tab w:val="left" w:pos="5760"/>
          <w:tab w:val="right" w:pos="9900"/>
        </w:tabs>
        <w:ind w:left="360" w:right="-720"/>
        <w:jc w:val="both"/>
        <w:rPr>
          <w:sz w:val="24"/>
        </w:rPr>
      </w:pPr>
    </w:p>
    <w:p w14:paraId="3BFDBD14" w14:textId="77777777" w:rsidR="00CB3A02" w:rsidRPr="0074266B" w:rsidRDefault="00CB3A02">
      <w:pPr>
        <w:tabs>
          <w:tab w:val="right" w:pos="5040"/>
          <w:tab w:val="left" w:pos="5760"/>
          <w:tab w:val="right" w:pos="9900"/>
        </w:tabs>
        <w:ind w:left="360" w:right="-720"/>
        <w:jc w:val="both"/>
        <w:rPr>
          <w:sz w:val="24"/>
          <w:u w:val="single"/>
        </w:rPr>
      </w:pPr>
    </w:p>
    <w:p w14:paraId="104B725F" w14:textId="77777777" w:rsidR="005C42A0" w:rsidRPr="0074266B" w:rsidRDefault="005C42A0">
      <w:pPr>
        <w:tabs>
          <w:tab w:val="right" w:pos="5040"/>
          <w:tab w:val="left" w:pos="5760"/>
          <w:tab w:val="right" w:pos="9900"/>
        </w:tabs>
        <w:ind w:left="360" w:right="-720"/>
        <w:jc w:val="both"/>
        <w:rPr>
          <w:sz w:val="24"/>
        </w:rPr>
      </w:pPr>
      <w:r w:rsidRPr="0074266B">
        <w:rPr>
          <w:sz w:val="24"/>
          <w:u w:val="single"/>
        </w:rPr>
        <w:tab/>
      </w:r>
      <w:r w:rsidRPr="0074266B">
        <w:rPr>
          <w:sz w:val="24"/>
        </w:rPr>
        <w:t>_________</w:t>
      </w:r>
      <w:r w:rsidR="009B7B23" w:rsidRPr="0074266B">
        <w:rPr>
          <w:sz w:val="24"/>
        </w:rPr>
        <w:tab/>
        <w:t>_________________________________</w:t>
      </w:r>
    </w:p>
    <w:p w14:paraId="396F72A4" w14:textId="77777777" w:rsidR="00043879" w:rsidRDefault="00C16F5C" w:rsidP="00DC128C">
      <w:pPr>
        <w:tabs>
          <w:tab w:val="right" w:pos="5040"/>
          <w:tab w:val="left" w:pos="5760"/>
          <w:tab w:val="right" w:pos="9900"/>
        </w:tabs>
        <w:ind w:left="5760" w:right="4" w:hanging="5400"/>
        <w:jc w:val="both"/>
      </w:pPr>
      <w:r w:rsidRPr="0074266B">
        <w:rPr>
          <w:sz w:val="24"/>
        </w:rPr>
        <w:t xml:space="preserve">Printed </w:t>
      </w:r>
      <w:r w:rsidR="005C42A0" w:rsidRPr="0074266B">
        <w:rPr>
          <w:sz w:val="24"/>
        </w:rPr>
        <w:t xml:space="preserve">Name of person who </w:t>
      </w:r>
      <w:r w:rsidR="00453DBD" w:rsidRPr="0074266B">
        <w:rPr>
          <w:sz w:val="24"/>
        </w:rPr>
        <w:t xml:space="preserve">explained </w:t>
      </w:r>
      <w:r w:rsidR="00CB3A02" w:rsidRPr="0074266B">
        <w:rPr>
          <w:sz w:val="24"/>
        </w:rPr>
        <w:t>consent</w:t>
      </w:r>
      <w:r w:rsidR="009B7B23" w:rsidRPr="0074266B">
        <w:rPr>
          <w:sz w:val="24"/>
        </w:rPr>
        <w:tab/>
      </w:r>
      <w:r w:rsidR="009B7B23" w:rsidRPr="0074266B">
        <w:rPr>
          <w:sz w:val="24"/>
        </w:rPr>
        <w:tab/>
      </w:r>
      <w:r w:rsidR="009B7B23" w:rsidRPr="0074266B">
        <w:t xml:space="preserve">Signature </w:t>
      </w:r>
      <w:r w:rsidR="007727C4" w:rsidRPr="0074266B">
        <w:t xml:space="preserve">of Person who explained consent </w:t>
      </w:r>
      <w:r w:rsidR="009B7B23" w:rsidRPr="0074266B">
        <w:t>&amp; date</w:t>
      </w:r>
    </w:p>
    <w:p w14:paraId="038DC60A" w14:textId="77777777" w:rsidR="002E1240" w:rsidRPr="0074266B" w:rsidRDefault="002E1240" w:rsidP="00CB3A02">
      <w:pPr>
        <w:tabs>
          <w:tab w:val="right" w:pos="5040"/>
          <w:tab w:val="left" w:pos="5760"/>
          <w:tab w:val="right" w:pos="9900"/>
        </w:tabs>
        <w:ind w:left="360" w:right="-720"/>
        <w:jc w:val="both"/>
        <w:rPr>
          <w:sz w:val="24"/>
        </w:rPr>
      </w:pPr>
    </w:p>
    <w:p w14:paraId="70F3138B" w14:textId="77777777" w:rsidR="002E1240" w:rsidRPr="0074266B" w:rsidRDefault="002E1240" w:rsidP="00CB3A02">
      <w:pPr>
        <w:tabs>
          <w:tab w:val="right" w:pos="5040"/>
          <w:tab w:val="left" w:pos="5760"/>
          <w:tab w:val="right" w:pos="9900"/>
        </w:tabs>
        <w:ind w:left="360" w:right="-720"/>
        <w:jc w:val="both"/>
        <w:rPr>
          <w:sz w:val="24"/>
        </w:rPr>
      </w:pPr>
    </w:p>
    <w:p w14:paraId="3841B841" w14:textId="77777777" w:rsidR="002E1240" w:rsidRPr="0074266B" w:rsidRDefault="002E1240" w:rsidP="00CB3A02">
      <w:pPr>
        <w:tabs>
          <w:tab w:val="right" w:pos="5040"/>
          <w:tab w:val="left" w:pos="5760"/>
          <w:tab w:val="right" w:pos="9900"/>
        </w:tabs>
        <w:ind w:left="360" w:right="-720"/>
        <w:jc w:val="both"/>
        <w:rPr>
          <w:sz w:val="24"/>
        </w:rPr>
      </w:pPr>
      <w:r w:rsidRPr="0074266B">
        <w:rPr>
          <w:sz w:val="24"/>
        </w:rPr>
        <w:t>_______________________________________</w:t>
      </w:r>
      <w:r w:rsidR="00354A88" w:rsidRPr="0074266B">
        <w:rPr>
          <w:sz w:val="24"/>
        </w:rPr>
        <w:tab/>
        <w:t>__________________________________</w:t>
      </w:r>
    </w:p>
    <w:p w14:paraId="4C4659B9" w14:textId="77777777" w:rsidR="00C16F5C" w:rsidRPr="0074266B" w:rsidRDefault="00C16F5C" w:rsidP="00CB3A02">
      <w:pPr>
        <w:tabs>
          <w:tab w:val="right" w:pos="5040"/>
          <w:tab w:val="left" w:pos="5760"/>
          <w:tab w:val="right" w:pos="9900"/>
        </w:tabs>
        <w:ind w:left="360" w:right="-720"/>
        <w:jc w:val="both"/>
        <w:rPr>
          <w:sz w:val="24"/>
        </w:rPr>
      </w:pPr>
      <w:r w:rsidRPr="0074266B">
        <w:rPr>
          <w:sz w:val="24"/>
        </w:rPr>
        <w:t xml:space="preserve">Printed </w:t>
      </w:r>
      <w:r w:rsidR="002E1240" w:rsidRPr="0074266B">
        <w:rPr>
          <w:sz w:val="24"/>
        </w:rPr>
        <w:t>Witness’ name (if the subject/legal guardian</w:t>
      </w:r>
      <w:r w:rsidRPr="0074266B">
        <w:rPr>
          <w:sz w:val="24"/>
        </w:rPr>
        <w:tab/>
        <w:t>Witness’ signature &amp; date</w:t>
      </w:r>
    </w:p>
    <w:p w14:paraId="41ECEC51" w14:textId="77777777" w:rsidR="002E1240" w:rsidRPr="0074266B" w:rsidRDefault="00C16F5C" w:rsidP="00C16F5C">
      <w:pPr>
        <w:tabs>
          <w:tab w:val="right" w:pos="5040"/>
          <w:tab w:val="left" w:pos="5760"/>
          <w:tab w:val="right" w:pos="9900"/>
        </w:tabs>
        <w:ind w:left="360" w:right="-720"/>
        <w:jc w:val="both"/>
        <w:rPr>
          <w:sz w:val="24"/>
        </w:rPr>
      </w:pPr>
      <w:r w:rsidRPr="0074266B">
        <w:rPr>
          <w:sz w:val="24"/>
        </w:rPr>
        <w:t>d</w:t>
      </w:r>
      <w:r w:rsidR="002E1240" w:rsidRPr="0074266B">
        <w:rPr>
          <w:sz w:val="24"/>
        </w:rPr>
        <w:t>oes</w:t>
      </w:r>
      <w:r w:rsidRPr="0074266B">
        <w:rPr>
          <w:sz w:val="24"/>
        </w:rPr>
        <w:t xml:space="preserve"> not read English)</w:t>
      </w:r>
    </w:p>
    <w:p w14:paraId="3932BEA9" w14:textId="77777777" w:rsidR="002E1240" w:rsidRPr="0074266B" w:rsidRDefault="002E1240" w:rsidP="00CB3A02">
      <w:pPr>
        <w:tabs>
          <w:tab w:val="right" w:pos="5040"/>
          <w:tab w:val="left" w:pos="5760"/>
          <w:tab w:val="right" w:pos="9900"/>
        </w:tabs>
        <w:ind w:left="360" w:right="-720"/>
        <w:jc w:val="both"/>
        <w:rPr>
          <w:sz w:val="24"/>
        </w:rPr>
      </w:pPr>
    </w:p>
    <w:p w14:paraId="6AC92E10" w14:textId="77777777" w:rsidR="00414A70" w:rsidRPr="0074266B" w:rsidRDefault="00414A70" w:rsidP="002E1240">
      <w:pPr>
        <w:tabs>
          <w:tab w:val="right" w:pos="5040"/>
          <w:tab w:val="left" w:pos="5760"/>
          <w:tab w:val="right" w:pos="9900"/>
        </w:tabs>
        <w:ind w:left="5760" w:right="-720" w:hanging="5400"/>
        <w:jc w:val="both"/>
        <w:rPr>
          <w:sz w:val="24"/>
        </w:rPr>
      </w:pPr>
      <w:r w:rsidRPr="0074266B">
        <w:rPr>
          <w:sz w:val="24"/>
        </w:rPr>
        <w:t xml:space="preserve">If you have any questions about this study, please call </w:t>
      </w:r>
      <w:r w:rsidR="009B1338">
        <w:rPr>
          <w:sz w:val="24"/>
        </w:rPr>
        <w:t xml:space="preserve">Dr Adrian James </w:t>
      </w:r>
      <w:r w:rsidRPr="0074266B">
        <w:rPr>
          <w:sz w:val="24"/>
        </w:rPr>
        <w:t>at</w:t>
      </w:r>
      <w:r w:rsidR="009B1338">
        <w:rPr>
          <w:sz w:val="24"/>
        </w:rPr>
        <w:t xml:space="preserve"> 416 813 </w:t>
      </w:r>
      <w:r w:rsidR="008C52F1">
        <w:rPr>
          <w:sz w:val="24"/>
        </w:rPr>
        <w:t>6767</w:t>
      </w:r>
    </w:p>
    <w:p w14:paraId="42F8FF64" w14:textId="77777777" w:rsidR="007B2763" w:rsidRPr="0074266B" w:rsidRDefault="007B2763" w:rsidP="002E1240">
      <w:pPr>
        <w:tabs>
          <w:tab w:val="right" w:pos="5040"/>
          <w:tab w:val="left" w:pos="5760"/>
          <w:tab w:val="right" w:pos="9900"/>
        </w:tabs>
        <w:ind w:left="5760" w:right="-720" w:hanging="5400"/>
        <w:jc w:val="both"/>
        <w:rPr>
          <w:sz w:val="24"/>
        </w:rPr>
      </w:pPr>
    </w:p>
    <w:p w14:paraId="656A889A" w14:textId="77777777" w:rsidR="00A05690" w:rsidRDefault="00414A70" w:rsidP="00DC128C">
      <w:pPr>
        <w:tabs>
          <w:tab w:val="left" w:pos="426"/>
          <w:tab w:val="right" w:pos="5040"/>
          <w:tab w:val="right" w:pos="9900"/>
        </w:tabs>
        <w:ind w:left="426" w:right="146" w:hanging="66"/>
        <w:jc w:val="both"/>
        <w:rPr>
          <w:i/>
          <w:sz w:val="24"/>
        </w:rPr>
      </w:pPr>
      <w:r w:rsidRPr="0074266B">
        <w:rPr>
          <w:sz w:val="24"/>
        </w:rPr>
        <w:t>If you have questions about your rights as a subject in a study or injuries during a study, please call the Research Ethics Manager at 416-813-5718.</w:t>
      </w:r>
    </w:p>
    <w:sectPr w:rsidR="00A05690" w:rsidSect="00711EFE">
      <w:footerReference w:type="default" r:id="rId8"/>
      <w:footerReference w:type="first" r:id="rId9"/>
      <w:type w:val="continuous"/>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BAF86E" w14:textId="77777777" w:rsidR="00213D43" w:rsidRDefault="00213D43" w:rsidP="00DB4AA5">
      <w:r>
        <w:separator/>
      </w:r>
    </w:p>
  </w:endnote>
  <w:endnote w:type="continuationSeparator" w:id="0">
    <w:p w14:paraId="49B86147" w14:textId="77777777" w:rsidR="00213D43" w:rsidRDefault="00213D43" w:rsidP="00DB4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D091CD3" w14:textId="77777777" w:rsidR="001374CB" w:rsidRDefault="00213D43">
    <w:pPr>
      <w:pStyle w:val="Footer"/>
      <w:tabs>
        <w:tab w:val="clear" w:pos="9071"/>
        <w:tab w:val="left" w:pos="3330"/>
        <w:tab w:val="left" w:pos="8010"/>
        <w:tab w:val="right" w:pos="9720"/>
      </w:tabs>
      <w:rPr>
        <w:i/>
        <w:sz w:val="20"/>
      </w:rPr>
    </w:pPr>
    <w:r>
      <w:rPr>
        <w:i/>
        <w:noProof/>
        <w:sz w:val="20"/>
      </w:rPr>
      <w:pict w14:anchorId="08B5FD92">
        <v:line id="Line_x0020_2" o:spid="_x0000_s2050" style="position:absolute;z-index:251658240;visibility:visible" from="-.7pt,-.4pt" to="467.3pt,-.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" o:allowincell="f"/>
      </w:pict>
    </w:r>
    <w:r w:rsidR="001374CB">
      <w:rPr>
        <w:i/>
        <w:sz w:val="20"/>
      </w:rPr>
      <w:t xml:space="preserve">Consent Form Version Date: </w:t>
    </w:r>
    <w:del w:id="14" w:author="Arushri Swarup" w:date="2017-02-16T12:02:00Z">
      <w:r w:rsidR="001374CB" w:rsidDel="002420DC">
        <w:rPr>
          <w:i/>
          <w:sz w:val="20"/>
        </w:rPr>
        <w:delText>7</w:delText>
      </w:r>
      <w:r w:rsidR="001374CB" w:rsidRPr="006A7144" w:rsidDel="002420DC">
        <w:rPr>
          <w:i/>
          <w:sz w:val="20"/>
          <w:vertAlign w:val="superscript"/>
        </w:rPr>
        <w:delText>th</w:delText>
      </w:r>
      <w:r w:rsidR="001374CB" w:rsidDel="002420DC">
        <w:rPr>
          <w:i/>
          <w:sz w:val="20"/>
        </w:rPr>
        <w:delText xml:space="preserve"> August 2012</w:delText>
      </w:r>
    </w:del>
    <w:ins w:id="15" w:author="Arushri Swarup" w:date="2017-02-16T12:02:00Z">
      <w:r w:rsidR="002420DC">
        <w:rPr>
          <w:i/>
          <w:sz w:val="20"/>
        </w:rPr>
        <w:t>17</w:t>
      </w:r>
      <w:r w:rsidR="002420DC" w:rsidRPr="002420DC">
        <w:rPr>
          <w:i/>
          <w:sz w:val="20"/>
          <w:vertAlign w:val="superscript"/>
          <w:rPrChange w:id="16" w:author="Arushri Swarup" w:date="2017-02-16T12:02:00Z">
            <w:rPr>
              <w:i/>
              <w:sz w:val="20"/>
            </w:rPr>
          </w:rPrChange>
        </w:rPr>
        <w:t>th</w:t>
      </w:r>
      <w:r w:rsidR="002420DC">
        <w:rPr>
          <w:i/>
          <w:sz w:val="20"/>
        </w:rPr>
        <w:t xml:space="preserve"> February 2017</w:t>
      </w:r>
    </w:ins>
  </w:p>
  <w:p w14:paraId="11A3C709" w14:textId="77777777" w:rsidR="001374CB" w:rsidRDefault="001374CB">
    <w:r>
      <w:t xml:space="preserve">Page </w:t>
    </w:r>
    <w:r w:rsidR="002102DC">
      <w:fldChar w:fldCharType="begin"/>
    </w:r>
    <w:r>
      <w:instrText xml:space="preserve"> PAGE </w:instrText>
    </w:r>
    <w:r w:rsidR="002102DC">
      <w:fldChar w:fldCharType="separate"/>
    </w:r>
    <w:r w:rsidR="0083392A">
      <w:rPr>
        <w:noProof/>
      </w:rPr>
      <w:t>2</w:t>
    </w:r>
    <w:r w:rsidR="002102DC">
      <w:rPr>
        <w:noProof/>
      </w:rPr>
      <w:fldChar w:fldCharType="end"/>
    </w:r>
    <w:r>
      <w:t xml:space="preserve"> of </w:t>
    </w:r>
    <w:r w:rsidR="002102DC">
      <w:fldChar w:fldCharType="begin"/>
    </w:r>
    <w:r>
      <w:instrText xml:space="preserve"> NUMPAGES  </w:instrText>
    </w:r>
    <w:r w:rsidR="002102DC">
      <w:fldChar w:fldCharType="separate"/>
    </w:r>
    <w:r w:rsidR="0083392A">
      <w:rPr>
        <w:noProof/>
      </w:rPr>
      <w:t>3</w:t>
    </w:r>
    <w:r w:rsidR="002102DC">
      <w:rPr>
        <w:noProof/>
      </w:rPr>
      <w:fldChar w:fldCharType="end"/>
    </w:r>
  </w:p>
  <w:p w14:paraId="53176BD3" w14:textId="77777777" w:rsidR="001374CB" w:rsidRDefault="001374CB">
    <w:pPr>
      <w:pStyle w:val="Footer"/>
      <w:tabs>
        <w:tab w:val="clear" w:pos="9071"/>
        <w:tab w:val="left" w:pos="3330"/>
        <w:tab w:val="left" w:pos="8010"/>
        <w:tab w:val="right" w:pos="9720"/>
      </w:tabs>
      <w:rPr>
        <w:i/>
        <w:sz w:val="20"/>
      </w:rPr>
    </w:pPr>
  </w:p>
  <w:p w14:paraId="44906966" w14:textId="77777777" w:rsidR="001374CB" w:rsidRDefault="001374C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C8020AB" w14:textId="77777777" w:rsidR="001374CB" w:rsidRDefault="00213D43">
    <w:pPr>
      <w:pStyle w:val="Footer"/>
      <w:tabs>
        <w:tab w:val="clear" w:pos="9071"/>
        <w:tab w:val="left" w:pos="3330"/>
        <w:tab w:val="left" w:pos="8010"/>
        <w:tab w:val="right" w:pos="9720"/>
      </w:tabs>
      <w:rPr>
        <w:i/>
        <w:sz w:val="20"/>
      </w:rPr>
    </w:pPr>
    <w:r>
      <w:rPr>
        <w:noProof/>
        <w:sz w:val="20"/>
      </w:rPr>
      <w:pict w14:anchorId="48CD7BB7">
        <v:line id="Line_x0020_1" o:spid="_x0000_s2049" style="position:absolute;z-index:251657216;visibility:visible" from="-.7pt,-.4pt" to="467.3pt,-.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" o:allowincell="f"/>
      </w:pict>
    </w:r>
    <w:r w:rsidR="00D80C5D">
      <w:rPr>
        <w:i/>
        <w:sz w:val="20"/>
      </w:rPr>
      <w:t>Consent</w:t>
    </w:r>
    <w:r w:rsidR="001374CB">
      <w:rPr>
        <w:i/>
        <w:sz w:val="20"/>
      </w:rPr>
      <w:t xml:space="preserve"> Form Version date </w:t>
    </w:r>
    <w:r w:rsidR="00D80C5D">
      <w:rPr>
        <w:i/>
        <w:sz w:val="20"/>
      </w:rPr>
      <w:t>27</w:t>
    </w:r>
    <w:r w:rsidR="00D80C5D" w:rsidRPr="00D80C5D">
      <w:rPr>
        <w:i/>
        <w:sz w:val="20"/>
        <w:vertAlign w:val="superscript"/>
      </w:rPr>
      <w:t>th</w:t>
    </w:r>
    <w:r w:rsidR="00D80C5D">
      <w:rPr>
        <w:i/>
        <w:sz w:val="20"/>
      </w:rPr>
      <w:t xml:space="preserve"> October 2016</w:t>
    </w:r>
  </w:p>
  <w:p w14:paraId="0A724187" w14:textId="77777777" w:rsidR="001374CB" w:rsidRDefault="001374CB">
    <w:r>
      <w:t xml:space="preserve">Page </w:t>
    </w:r>
    <w:r w:rsidR="002102DC">
      <w:fldChar w:fldCharType="begin"/>
    </w:r>
    <w:r>
      <w:instrText xml:space="preserve"> PAGE </w:instrText>
    </w:r>
    <w:r w:rsidR="002102DC">
      <w:fldChar w:fldCharType="separate"/>
    </w:r>
    <w:r w:rsidR="0083392A">
      <w:rPr>
        <w:noProof/>
      </w:rPr>
      <w:t>1</w:t>
    </w:r>
    <w:r w:rsidR="002102DC">
      <w:rPr>
        <w:noProof/>
      </w:rPr>
      <w:fldChar w:fldCharType="end"/>
    </w:r>
    <w:r>
      <w:t xml:space="preserve"> of </w:t>
    </w:r>
    <w:r w:rsidR="002102DC">
      <w:fldChar w:fldCharType="begin"/>
    </w:r>
    <w:r>
      <w:instrText xml:space="preserve"> NUMPAGES  </w:instrText>
    </w:r>
    <w:r w:rsidR="002102DC">
      <w:fldChar w:fldCharType="separate"/>
    </w:r>
    <w:r w:rsidR="0083392A">
      <w:rPr>
        <w:noProof/>
      </w:rPr>
      <w:t>3</w:t>
    </w:r>
    <w:r w:rsidR="002102DC">
      <w:rPr>
        <w:noProof/>
      </w:rPr>
      <w:fldChar w:fldCharType="end"/>
    </w:r>
  </w:p>
  <w:p w14:paraId="5C487FD4" w14:textId="77777777" w:rsidR="001374CB" w:rsidRDefault="001374C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21A9D5" w14:textId="77777777" w:rsidR="00213D43" w:rsidRDefault="00213D43" w:rsidP="00DB4AA5">
      <w:r>
        <w:separator/>
      </w:r>
    </w:p>
  </w:footnote>
  <w:footnote w:type="continuationSeparator" w:id="0">
    <w:p w14:paraId="77FCB328" w14:textId="77777777" w:rsidR="00213D43" w:rsidRDefault="00213D43" w:rsidP="00DB4AA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06729"/>
    <w:multiLevelType w:val="hybridMultilevel"/>
    <w:tmpl w:val="B5808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0B0D2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2DBC35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3C930789"/>
    <w:multiLevelType w:val="hybridMultilevel"/>
    <w:tmpl w:val="702EFD6E"/>
    <w:lvl w:ilvl="0" w:tplc="04090001">
      <w:start w:val="1"/>
      <w:numFmt w:val="bullet"/>
      <w:lvlText w:val=""/>
      <w:lvlJc w:val="left"/>
      <w:pPr>
        <w:tabs>
          <w:tab w:val="num" w:pos="1140"/>
        </w:tabs>
        <w:ind w:left="1140" w:hanging="360"/>
      </w:pPr>
      <w:rPr>
        <w:rFonts w:ascii="Symbol" w:hAnsi="Symbol"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4">
    <w:nsid w:val="50C67643"/>
    <w:multiLevelType w:val="hybridMultilevel"/>
    <w:tmpl w:val="D9C02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472D3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6920459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7A2C2B03"/>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5"/>
  </w:num>
  <w:num w:numId="3">
    <w:abstractNumId w:val="2"/>
  </w:num>
  <w:num w:numId="4">
    <w:abstractNumId w:val="6"/>
  </w:num>
  <w:num w:numId="5">
    <w:abstractNumId w:val="1"/>
  </w:num>
  <w:num w:numId="6">
    <w:abstractNumId w:val="3"/>
  </w:num>
  <w:num w:numId="7">
    <w:abstractNumId w:val="0"/>
  </w:num>
  <w:num w:numId="8">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ushri Swarup">
    <w15:presenceInfo w15:providerId="Windows Live" w15:userId="86362e55b653ea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85427"/>
    <w:rsid w:val="000325D5"/>
    <w:rsid w:val="00043879"/>
    <w:rsid w:val="00050D65"/>
    <w:rsid w:val="000600C0"/>
    <w:rsid w:val="0006408A"/>
    <w:rsid w:val="000705D5"/>
    <w:rsid w:val="00071E8A"/>
    <w:rsid w:val="00072D72"/>
    <w:rsid w:val="000752FC"/>
    <w:rsid w:val="000803C0"/>
    <w:rsid w:val="000810E6"/>
    <w:rsid w:val="00081934"/>
    <w:rsid w:val="00081D73"/>
    <w:rsid w:val="0009365D"/>
    <w:rsid w:val="000A277C"/>
    <w:rsid w:val="000A7DCD"/>
    <w:rsid w:val="000B5EB6"/>
    <w:rsid w:val="000B5F5D"/>
    <w:rsid w:val="000C4D3D"/>
    <w:rsid w:val="000C6B25"/>
    <w:rsid w:val="000E1945"/>
    <w:rsid w:val="000E243A"/>
    <w:rsid w:val="00101612"/>
    <w:rsid w:val="00107122"/>
    <w:rsid w:val="00111037"/>
    <w:rsid w:val="00111436"/>
    <w:rsid w:val="001179A0"/>
    <w:rsid w:val="00124E45"/>
    <w:rsid w:val="00124FCA"/>
    <w:rsid w:val="0012585A"/>
    <w:rsid w:val="00135B5A"/>
    <w:rsid w:val="001374CB"/>
    <w:rsid w:val="00144BE8"/>
    <w:rsid w:val="0014593B"/>
    <w:rsid w:val="00155871"/>
    <w:rsid w:val="00160E3D"/>
    <w:rsid w:val="00184613"/>
    <w:rsid w:val="00195350"/>
    <w:rsid w:val="001C0B88"/>
    <w:rsid w:val="001D5962"/>
    <w:rsid w:val="00201E3A"/>
    <w:rsid w:val="0020536E"/>
    <w:rsid w:val="002102DC"/>
    <w:rsid w:val="00213D43"/>
    <w:rsid w:val="0021716B"/>
    <w:rsid w:val="00217413"/>
    <w:rsid w:val="002226BF"/>
    <w:rsid w:val="002304D5"/>
    <w:rsid w:val="00234BF1"/>
    <w:rsid w:val="002412F1"/>
    <w:rsid w:val="002420DC"/>
    <w:rsid w:val="00244A26"/>
    <w:rsid w:val="00251493"/>
    <w:rsid w:val="002663B4"/>
    <w:rsid w:val="00285830"/>
    <w:rsid w:val="002965FD"/>
    <w:rsid w:val="002A05BA"/>
    <w:rsid w:val="002A3567"/>
    <w:rsid w:val="002B6F7D"/>
    <w:rsid w:val="002D4EE0"/>
    <w:rsid w:val="002E05C9"/>
    <w:rsid w:val="002E1240"/>
    <w:rsid w:val="002E63D8"/>
    <w:rsid w:val="002F0D21"/>
    <w:rsid w:val="00305B63"/>
    <w:rsid w:val="003064B1"/>
    <w:rsid w:val="00334473"/>
    <w:rsid w:val="00334769"/>
    <w:rsid w:val="003479DB"/>
    <w:rsid w:val="00350B18"/>
    <w:rsid w:val="00354A88"/>
    <w:rsid w:val="00362685"/>
    <w:rsid w:val="0038215C"/>
    <w:rsid w:val="0039665C"/>
    <w:rsid w:val="003A38C9"/>
    <w:rsid w:val="003B2208"/>
    <w:rsid w:val="003C668D"/>
    <w:rsid w:val="003D079B"/>
    <w:rsid w:val="003D41E3"/>
    <w:rsid w:val="003E3B6D"/>
    <w:rsid w:val="003F4F9D"/>
    <w:rsid w:val="00413B54"/>
    <w:rsid w:val="00414A70"/>
    <w:rsid w:val="00415EA7"/>
    <w:rsid w:val="00420301"/>
    <w:rsid w:val="0042203E"/>
    <w:rsid w:val="004326AE"/>
    <w:rsid w:val="00433269"/>
    <w:rsid w:val="0043386A"/>
    <w:rsid w:val="004416A4"/>
    <w:rsid w:val="00445649"/>
    <w:rsid w:val="00450B03"/>
    <w:rsid w:val="00453DBD"/>
    <w:rsid w:val="00463EF3"/>
    <w:rsid w:val="00476C38"/>
    <w:rsid w:val="00487D0A"/>
    <w:rsid w:val="00493955"/>
    <w:rsid w:val="00496D2B"/>
    <w:rsid w:val="004A18AB"/>
    <w:rsid w:val="004B2776"/>
    <w:rsid w:val="004C1A6A"/>
    <w:rsid w:val="004C1F27"/>
    <w:rsid w:val="004C75C5"/>
    <w:rsid w:val="004D25CE"/>
    <w:rsid w:val="004E20EF"/>
    <w:rsid w:val="00505BC5"/>
    <w:rsid w:val="005148A9"/>
    <w:rsid w:val="0052500A"/>
    <w:rsid w:val="005347DE"/>
    <w:rsid w:val="00541EBD"/>
    <w:rsid w:val="0054296D"/>
    <w:rsid w:val="00555FF3"/>
    <w:rsid w:val="00585427"/>
    <w:rsid w:val="00585EAE"/>
    <w:rsid w:val="0058765A"/>
    <w:rsid w:val="005B22C8"/>
    <w:rsid w:val="005B6ECD"/>
    <w:rsid w:val="005C24CE"/>
    <w:rsid w:val="005C42A0"/>
    <w:rsid w:val="005C4EA0"/>
    <w:rsid w:val="005E0C1B"/>
    <w:rsid w:val="005F20D0"/>
    <w:rsid w:val="00605F38"/>
    <w:rsid w:val="00611249"/>
    <w:rsid w:val="00615039"/>
    <w:rsid w:val="006341DB"/>
    <w:rsid w:val="00635268"/>
    <w:rsid w:val="00635B9B"/>
    <w:rsid w:val="00642BAD"/>
    <w:rsid w:val="0064374C"/>
    <w:rsid w:val="00651B6B"/>
    <w:rsid w:val="006549EC"/>
    <w:rsid w:val="00660718"/>
    <w:rsid w:val="006763FF"/>
    <w:rsid w:val="00676BE6"/>
    <w:rsid w:val="006828BB"/>
    <w:rsid w:val="00683664"/>
    <w:rsid w:val="006846F6"/>
    <w:rsid w:val="0069179C"/>
    <w:rsid w:val="006A1D9E"/>
    <w:rsid w:val="006A20F1"/>
    <w:rsid w:val="006A4311"/>
    <w:rsid w:val="006A7144"/>
    <w:rsid w:val="006B15D3"/>
    <w:rsid w:val="006C10E3"/>
    <w:rsid w:val="006C51A6"/>
    <w:rsid w:val="006D657F"/>
    <w:rsid w:val="006F22F1"/>
    <w:rsid w:val="006F3F28"/>
    <w:rsid w:val="006F645B"/>
    <w:rsid w:val="00705000"/>
    <w:rsid w:val="00711EFE"/>
    <w:rsid w:val="00716EFB"/>
    <w:rsid w:val="00725D65"/>
    <w:rsid w:val="0073412D"/>
    <w:rsid w:val="0074266B"/>
    <w:rsid w:val="0074745E"/>
    <w:rsid w:val="007638C9"/>
    <w:rsid w:val="00763BD9"/>
    <w:rsid w:val="00766961"/>
    <w:rsid w:val="007714BC"/>
    <w:rsid w:val="007727C4"/>
    <w:rsid w:val="00782C14"/>
    <w:rsid w:val="007844B2"/>
    <w:rsid w:val="00787BA8"/>
    <w:rsid w:val="00791DC8"/>
    <w:rsid w:val="007956CF"/>
    <w:rsid w:val="007A0FF6"/>
    <w:rsid w:val="007B2763"/>
    <w:rsid w:val="007B3C5C"/>
    <w:rsid w:val="007D0EF3"/>
    <w:rsid w:val="007D2AB7"/>
    <w:rsid w:val="007D41AE"/>
    <w:rsid w:val="007D76EE"/>
    <w:rsid w:val="007E0984"/>
    <w:rsid w:val="00803E64"/>
    <w:rsid w:val="008237FB"/>
    <w:rsid w:val="008270F9"/>
    <w:rsid w:val="0083392A"/>
    <w:rsid w:val="0084173E"/>
    <w:rsid w:val="0084442C"/>
    <w:rsid w:val="008A4ACE"/>
    <w:rsid w:val="008A57FC"/>
    <w:rsid w:val="008C52F1"/>
    <w:rsid w:val="008D0B14"/>
    <w:rsid w:val="008D2815"/>
    <w:rsid w:val="009073AF"/>
    <w:rsid w:val="00911BA6"/>
    <w:rsid w:val="00920822"/>
    <w:rsid w:val="009362D3"/>
    <w:rsid w:val="0096018E"/>
    <w:rsid w:val="0096747A"/>
    <w:rsid w:val="00971F4B"/>
    <w:rsid w:val="00972BF5"/>
    <w:rsid w:val="0097458F"/>
    <w:rsid w:val="00977A3F"/>
    <w:rsid w:val="00990249"/>
    <w:rsid w:val="009B09A9"/>
    <w:rsid w:val="009B1338"/>
    <w:rsid w:val="009B7B23"/>
    <w:rsid w:val="009C3979"/>
    <w:rsid w:val="009C4759"/>
    <w:rsid w:val="009D1152"/>
    <w:rsid w:val="009D1181"/>
    <w:rsid w:val="009F1467"/>
    <w:rsid w:val="009F3BB9"/>
    <w:rsid w:val="00A05690"/>
    <w:rsid w:val="00A05BA3"/>
    <w:rsid w:val="00A12CCC"/>
    <w:rsid w:val="00A24C54"/>
    <w:rsid w:val="00A26142"/>
    <w:rsid w:val="00A362BB"/>
    <w:rsid w:val="00A3695E"/>
    <w:rsid w:val="00A41D15"/>
    <w:rsid w:val="00A46F8A"/>
    <w:rsid w:val="00A6239D"/>
    <w:rsid w:val="00A74994"/>
    <w:rsid w:val="00A84D6D"/>
    <w:rsid w:val="00A90686"/>
    <w:rsid w:val="00A919AB"/>
    <w:rsid w:val="00A97232"/>
    <w:rsid w:val="00AC0DEF"/>
    <w:rsid w:val="00AC26AD"/>
    <w:rsid w:val="00AE6447"/>
    <w:rsid w:val="00AF3606"/>
    <w:rsid w:val="00AF552D"/>
    <w:rsid w:val="00AF5E26"/>
    <w:rsid w:val="00B028DE"/>
    <w:rsid w:val="00B05521"/>
    <w:rsid w:val="00B05F8C"/>
    <w:rsid w:val="00B20891"/>
    <w:rsid w:val="00B24045"/>
    <w:rsid w:val="00B244CD"/>
    <w:rsid w:val="00B26E9C"/>
    <w:rsid w:val="00B27437"/>
    <w:rsid w:val="00B31702"/>
    <w:rsid w:val="00B40673"/>
    <w:rsid w:val="00B50BC1"/>
    <w:rsid w:val="00B71229"/>
    <w:rsid w:val="00B81783"/>
    <w:rsid w:val="00B91EC8"/>
    <w:rsid w:val="00B9721E"/>
    <w:rsid w:val="00BA30CC"/>
    <w:rsid w:val="00BA3BBB"/>
    <w:rsid w:val="00BA56B0"/>
    <w:rsid w:val="00BD48DE"/>
    <w:rsid w:val="00BE7778"/>
    <w:rsid w:val="00BF6170"/>
    <w:rsid w:val="00C056CE"/>
    <w:rsid w:val="00C05B34"/>
    <w:rsid w:val="00C16F5C"/>
    <w:rsid w:val="00C22C28"/>
    <w:rsid w:val="00C257C0"/>
    <w:rsid w:val="00C46656"/>
    <w:rsid w:val="00C577EE"/>
    <w:rsid w:val="00C66164"/>
    <w:rsid w:val="00C66228"/>
    <w:rsid w:val="00C8421B"/>
    <w:rsid w:val="00C84A79"/>
    <w:rsid w:val="00C921E7"/>
    <w:rsid w:val="00CA353C"/>
    <w:rsid w:val="00CA6A47"/>
    <w:rsid w:val="00CB3A02"/>
    <w:rsid w:val="00CB5BFF"/>
    <w:rsid w:val="00CC2D91"/>
    <w:rsid w:val="00CC367C"/>
    <w:rsid w:val="00CD7362"/>
    <w:rsid w:val="00CE269E"/>
    <w:rsid w:val="00CF1531"/>
    <w:rsid w:val="00D14295"/>
    <w:rsid w:val="00D150A8"/>
    <w:rsid w:val="00D154FA"/>
    <w:rsid w:val="00D23FA1"/>
    <w:rsid w:val="00D435AE"/>
    <w:rsid w:val="00D44A84"/>
    <w:rsid w:val="00D62F1E"/>
    <w:rsid w:val="00D67CF8"/>
    <w:rsid w:val="00D75704"/>
    <w:rsid w:val="00D80C5D"/>
    <w:rsid w:val="00D90D70"/>
    <w:rsid w:val="00DA603A"/>
    <w:rsid w:val="00DA6671"/>
    <w:rsid w:val="00DB14FA"/>
    <w:rsid w:val="00DB1B46"/>
    <w:rsid w:val="00DB4AA5"/>
    <w:rsid w:val="00DB608F"/>
    <w:rsid w:val="00DC128C"/>
    <w:rsid w:val="00DC6309"/>
    <w:rsid w:val="00DE21F2"/>
    <w:rsid w:val="00DE659E"/>
    <w:rsid w:val="00DE6974"/>
    <w:rsid w:val="00DF196F"/>
    <w:rsid w:val="00DF2C28"/>
    <w:rsid w:val="00DF72D4"/>
    <w:rsid w:val="00E05B04"/>
    <w:rsid w:val="00E148F3"/>
    <w:rsid w:val="00E22D42"/>
    <w:rsid w:val="00E24F42"/>
    <w:rsid w:val="00E56B0E"/>
    <w:rsid w:val="00E64257"/>
    <w:rsid w:val="00E6565A"/>
    <w:rsid w:val="00E8705B"/>
    <w:rsid w:val="00EA544B"/>
    <w:rsid w:val="00ED0581"/>
    <w:rsid w:val="00EE54F4"/>
    <w:rsid w:val="00EF3289"/>
    <w:rsid w:val="00F040EC"/>
    <w:rsid w:val="00F055E1"/>
    <w:rsid w:val="00F10352"/>
    <w:rsid w:val="00F16725"/>
    <w:rsid w:val="00F30451"/>
    <w:rsid w:val="00F36186"/>
    <w:rsid w:val="00F52EDE"/>
    <w:rsid w:val="00F53545"/>
    <w:rsid w:val="00F6414A"/>
    <w:rsid w:val="00F67BED"/>
    <w:rsid w:val="00F849D8"/>
    <w:rsid w:val="00F85646"/>
    <w:rsid w:val="00F93FAD"/>
    <w:rsid w:val="00F96CDF"/>
    <w:rsid w:val="00FA6110"/>
    <w:rsid w:val="00FB14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ocId w14:val="17B8A02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1EFE"/>
    <w:rPr>
      <w:lang w:val="en-US" w:eastAsia="en-US"/>
    </w:rPr>
  </w:style>
  <w:style w:type="paragraph" w:styleId="Heading1">
    <w:name w:val="heading 1"/>
    <w:basedOn w:val="Normal"/>
    <w:next w:val="Normal"/>
    <w:qFormat/>
    <w:rsid w:val="00711EFE"/>
    <w:pPr>
      <w:keepNext/>
      <w:ind w:right="-720"/>
      <w:jc w:val="center"/>
      <w:outlineLvl w:val="0"/>
    </w:pPr>
    <w:rPr>
      <w:b/>
      <w:sz w:val="24"/>
    </w:rPr>
  </w:style>
  <w:style w:type="paragraph" w:styleId="Heading3">
    <w:name w:val="heading 3"/>
    <w:basedOn w:val="Normal"/>
    <w:next w:val="Normal"/>
    <w:qFormat/>
    <w:rsid w:val="00711EFE"/>
    <w:pPr>
      <w:keepNext/>
      <w:jc w:val="center"/>
      <w:outlineLvl w:val="2"/>
    </w:pPr>
    <w:rPr>
      <w:rFonts w:ascii="Times" w:hAnsi="Times"/>
      <w:b/>
      <w:sz w:val="28"/>
    </w:rPr>
  </w:style>
  <w:style w:type="paragraph" w:styleId="Heading4">
    <w:name w:val="heading 4"/>
    <w:basedOn w:val="Normal"/>
    <w:next w:val="Normal"/>
    <w:qFormat/>
    <w:rsid w:val="00711EFE"/>
    <w:pPr>
      <w:keepNext/>
      <w:ind w:right="-720"/>
      <w:outlineLvl w:val="3"/>
    </w:pPr>
    <w:rPr>
      <w:rFonts w:ascii="Times" w:hAnsi="Times"/>
      <w:b/>
      <w:sz w:val="24"/>
    </w:rPr>
  </w:style>
  <w:style w:type="paragraph" w:styleId="Heading5">
    <w:name w:val="heading 5"/>
    <w:basedOn w:val="Normal"/>
    <w:next w:val="Normal"/>
    <w:qFormat/>
    <w:rsid w:val="00711EFE"/>
    <w:pPr>
      <w:keepNext/>
      <w:tabs>
        <w:tab w:val="left" w:pos="5760"/>
        <w:tab w:val="right" w:pos="9900"/>
      </w:tabs>
      <w:ind w:right="-720"/>
      <w:jc w:val="both"/>
      <w:outlineLvl w:val="4"/>
    </w:pPr>
    <w:rPr>
      <w:rFonts w:ascii="Times" w:hAnsi="Time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711EFE"/>
    <w:pPr>
      <w:ind w:left="360" w:right="-720"/>
    </w:pPr>
    <w:rPr>
      <w:rFonts w:ascii="Times" w:hAnsi="Times"/>
      <w:sz w:val="24"/>
    </w:rPr>
  </w:style>
  <w:style w:type="paragraph" w:styleId="Footer">
    <w:name w:val="footer"/>
    <w:basedOn w:val="Normal"/>
    <w:rsid w:val="00711EFE"/>
    <w:pPr>
      <w:tabs>
        <w:tab w:val="center" w:pos="4819"/>
        <w:tab w:val="right" w:pos="9071"/>
      </w:tabs>
    </w:pPr>
    <w:rPr>
      <w:rFonts w:ascii="Times" w:hAnsi="Times"/>
      <w:sz w:val="24"/>
    </w:rPr>
  </w:style>
  <w:style w:type="paragraph" w:styleId="Header">
    <w:name w:val="header"/>
    <w:basedOn w:val="Normal"/>
    <w:rsid w:val="00711EFE"/>
    <w:pPr>
      <w:tabs>
        <w:tab w:val="center" w:pos="4320"/>
        <w:tab w:val="right" w:pos="8640"/>
      </w:tabs>
    </w:pPr>
  </w:style>
  <w:style w:type="paragraph" w:styleId="BodyText">
    <w:name w:val="Body Text"/>
    <w:basedOn w:val="Normal"/>
    <w:rsid w:val="00711EFE"/>
    <w:pPr>
      <w:tabs>
        <w:tab w:val="center" w:pos="5040"/>
      </w:tabs>
      <w:ind w:right="-720"/>
    </w:pPr>
    <w:rPr>
      <w:sz w:val="24"/>
    </w:rPr>
  </w:style>
  <w:style w:type="character" w:styleId="PageNumber">
    <w:name w:val="page number"/>
    <w:basedOn w:val="DefaultParagraphFont"/>
    <w:rsid w:val="00711EFE"/>
  </w:style>
  <w:style w:type="paragraph" w:styleId="BalloonText">
    <w:name w:val="Balloon Text"/>
    <w:basedOn w:val="Normal"/>
    <w:semiHidden/>
    <w:rsid w:val="00585427"/>
    <w:rPr>
      <w:rFonts w:ascii="Tahoma" w:hAnsi="Tahoma" w:cs="Tahoma"/>
      <w:sz w:val="16"/>
      <w:szCs w:val="16"/>
    </w:rPr>
  </w:style>
  <w:style w:type="paragraph" w:styleId="ListParagraph">
    <w:name w:val="List Paragraph"/>
    <w:basedOn w:val="Normal"/>
    <w:uiPriority w:val="34"/>
    <w:qFormat/>
    <w:rsid w:val="00DF196F"/>
    <w:pPr>
      <w:ind w:left="720"/>
      <w:contextualSpacing/>
    </w:pPr>
    <w:rPr>
      <w:rFonts w:asciiTheme="minorHAnsi" w:eastAsiaTheme="minorHAnsi" w:hAnsiTheme="minorHAnsi"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929</Words>
  <Characters>5298</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The Hospital for Sick Children</vt:lpstr>
    </vt:vector>
  </TitlesOfParts>
  <Company>HSC</Company>
  <LinksUpToDate>false</LinksUpToDate>
  <CharactersWithSpaces>6215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Hospital for Sick Children</dc:title>
  <dc:creator>HSCV8-1</dc:creator>
  <cp:lastModifiedBy>Arushri Swarup</cp:lastModifiedBy>
  <cp:revision>11</cp:revision>
  <cp:lastPrinted>2013-03-06T14:23:00Z</cp:lastPrinted>
  <dcterms:created xsi:type="dcterms:W3CDTF">2016-10-31T18:18:00Z</dcterms:created>
  <dcterms:modified xsi:type="dcterms:W3CDTF">2017-02-16T17:22:00Z</dcterms:modified>
</cp:coreProperties>
</file>