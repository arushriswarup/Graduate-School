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F40B99"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8"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rsidP="00C527E1">
      <w:pPr>
        <w:ind w:right="429"/>
        <w:rPr>
          <w:sz w:val="24"/>
        </w:rPr>
      </w:pPr>
    </w:p>
    <w:p w:rsidR="00DB4AA5" w:rsidRDefault="00EE54F4" w:rsidP="00C527E1">
      <w:pPr>
        <w:pStyle w:val="Heading1"/>
        <w:ind w:right="429"/>
        <w:rPr>
          <w:sz w:val="28"/>
          <w:szCs w:val="28"/>
        </w:rPr>
      </w:pPr>
      <w:r>
        <w:rPr>
          <w:sz w:val="28"/>
          <w:szCs w:val="28"/>
        </w:rPr>
        <w:t>R</w:t>
      </w:r>
      <w:r w:rsidR="005C42A0" w:rsidRPr="008270F9">
        <w:rPr>
          <w:sz w:val="28"/>
          <w:szCs w:val="28"/>
        </w:rPr>
        <w:t>esearch Consent Form</w:t>
      </w:r>
    </w:p>
    <w:p w:rsidR="00A919AB" w:rsidRDefault="00DB4AA5" w:rsidP="00C527E1">
      <w:pPr>
        <w:pStyle w:val="Heading1"/>
        <w:ind w:right="429"/>
        <w:rPr>
          <w:sz w:val="28"/>
          <w:szCs w:val="28"/>
        </w:rPr>
      </w:pPr>
      <w:r>
        <w:rPr>
          <w:sz w:val="28"/>
          <w:szCs w:val="28"/>
        </w:rPr>
        <w:t>(Study participant)</w:t>
      </w:r>
      <w:r w:rsidR="00A919AB" w:rsidRPr="008270F9">
        <w:rPr>
          <w:sz w:val="28"/>
          <w:szCs w:val="28"/>
        </w:rPr>
        <w:t xml:space="preserve"> </w:t>
      </w:r>
    </w:p>
    <w:p w:rsidR="00DB4AA5" w:rsidRPr="00DB4AA5" w:rsidRDefault="00DB4AA5" w:rsidP="00C527E1">
      <w:pPr>
        <w:ind w:right="429"/>
      </w:pPr>
      <w:r>
        <w:tab/>
      </w:r>
    </w:p>
    <w:p w:rsidR="005C42A0" w:rsidRDefault="005C42A0" w:rsidP="00C527E1">
      <w:pPr>
        <w:ind w:left="360" w:right="429"/>
        <w:jc w:val="both"/>
        <w:rPr>
          <w:sz w:val="24"/>
        </w:rPr>
      </w:pPr>
    </w:p>
    <w:p w:rsidR="005C42A0" w:rsidRDefault="005C42A0" w:rsidP="00C527E1">
      <w:pPr>
        <w:ind w:right="429"/>
        <w:jc w:val="both"/>
        <w:rPr>
          <w:b/>
          <w:sz w:val="24"/>
          <w:u w:val="single"/>
        </w:rPr>
      </w:pPr>
      <w:r>
        <w:rPr>
          <w:b/>
          <w:sz w:val="24"/>
          <w:u w:val="single"/>
        </w:rPr>
        <w:t>Title of Research Project:</w:t>
      </w:r>
    </w:p>
    <w:p w:rsidR="004C1A6A" w:rsidRDefault="00DB4AA5" w:rsidP="00C527E1">
      <w:pPr>
        <w:ind w:right="429"/>
        <w:jc w:val="both"/>
        <w:rPr>
          <w:sz w:val="24"/>
        </w:rPr>
      </w:pPr>
      <w:r w:rsidRPr="00DB4AA5">
        <w:rPr>
          <w:sz w:val="24"/>
        </w:rPr>
        <w:t xml:space="preserve">Prospective study of predictive factors in </w:t>
      </w:r>
      <w:proofErr w:type="spellStart"/>
      <w:r w:rsidRPr="00DB4AA5">
        <w:rPr>
          <w:sz w:val="24"/>
        </w:rPr>
        <w:t>paediatric</w:t>
      </w:r>
      <w:proofErr w:type="spellEnd"/>
      <w:r w:rsidRPr="00DB4AA5">
        <w:rPr>
          <w:sz w:val="24"/>
        </w:rPr>
        <w:t xml:space="preserve"> </w:t>
      </w:r>
      <w:proofErr w:type="spellStart"/>
      <w:r w:rsidRPr="00DB4AA5">
        <w:rPr>
          <w:sz w:val="24"/>
        </w:rPr>
        <w:t>cholesteatoma</w:t>
      </w:r>
      <w:proofErr w:type="spellEnd"/>
      <w:r w:rsidR="005C42A0">
        <w:rPr>
          <w:sz w:val="24"/>
        </w:rPr>
        <w:t>.</w:t>
      </w:r>
    </w:p>
    <w:p w:rsidR="005C42A0" w:rsidRDefault="005C42A0" w:rsidP="00C527E1">
      <w:pPr>
        <w:ind w:right="429"/>
        <w:jc w:val="both"/>
        <w:rPr>
          <w:sz w:val="24"/>
        </w:rPr>
      </w:pPr>
    </w:p>
    <w:p w:rsidR="003A38C9" w:rsidRPr="003A38C9" w:rsidRDefault="003A38C9" w:rsidP="00C527E1">
      <w:pPr>
        <w:ind w:right="429"/>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C527E1">
      <w:pPr>
        <w:ind w:right="429"/>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C527E1">
      <w:pPr>
        <w:ind w:right="429"/>
        <w:jc w:val="both"/>
        <w:rPr>
          <w:sz w:val="24"/>
        </w:rPr>
      </w:pPr>
      <w:r w:rsidRPr="003A38C9">
        <w:rPr>
          <w:b/>
          <w:sz w:val="24"/>
          <w:u w:val="single"/>
        </w:rPr>
        <w:t>Co-Investigators</w:t>
      </w:r>
      <w:r w:rsidRPr="003A38C9">
        <w:rPr>
          <w:b/>
          <w:sz w:val="24"/>
        </w:rPr>
        <w:t>:</w:t>
      </w:r>
    </w:p>
    <w:p w:rsidR="000325D5" w:rsidRDefault="000325D5" w:rsidP="00C527E1">
      <w:pPr>
        <w:ind w:right="429"/>
        <w:jc w:val="both"/>
        <w:rPr>
          <w:sz w:val="24"/>
        </w:rPr>
      </w:pPr>
      <w:r>
        <w:rPr>
          <w:sz w:val="24"/>
        </w:rPr>
        <w:t>Dr S Cushing</w:t>
      </w:r>
      <w:r>
        <w:rPr>
          <w:sz w:val="24"/>
        </w:rPr>
        <w:tab/>
      </w:r>
      <w:r>
        <w:rPr>
          <w:sz w:val="24"/>
        </w:rPr>
        <w:tab/>
        <w:t>Co-investigator</w:t>
      </w:r>
      <w:r>
        <w:rPr>
          <w:sz w:val="24"/>
        </w:rPr>
        <w:tab/>
      </w:r>
      <w:r>
        <w:rPr>
          <w:sz w:val="24"/>
        </w:rPr>
        <w:tab/>
        <w:t>416 813 2190</w:t>
      </w:r>
    </w:p>
    <w:p w:rsidR="000325D5" w:rsidRDefault="000325D5" w:rsidP="00C527E1">
      <w:pPr>
        <w:ind w:right="429"/>
        <w:jc w:val="both"/>
        <w:rPr>
          <w:sz w:val="24"/>
        </w:rPr>
      </w:pPr>
      <w:r>
        <w:rPr>
          <w:sz w:val="24"/>
        </w:rPr>
        <w:t xml:space="preserve">Dr B C </w:t>
      </w:r>
      <w:proofErr w:type="spellStart"/>
      <w:r>
        <w:rPr>
          <w:sz w:val="24"/>
        </w:rPr>
        <w:t>Papsin</w:t>
      </w:r>
      <w:proofErr w:type="spellEnd"/>
      <w:r>
        <w:rPr>
          <w:sz w:val="24"/>
        </w:rPr>
        <w:tab/>
      </w:r>
      <w:r>
        <w:rPr>
          <w:sz w:val="24"/>
        </w:rPr>
        <w:tab/>
        <w:t>Co-investigator</w:t>
      </w:r>
      <w:r>
        <w:rPr>
          <w:sz w:val="24"/>
        </w:rPr>
        <w:tab/>
      </w:r>
      <w:r>
        <w:rPr>
          <w:sz w:val="24"/>
        </w:rPr>
        <w:tab/>
        <w:t>416 813 2190</w:t>
      </w:r>
    </w:p>
    <w:p w:rsidR="000325D5" w:rsidRDefault="000325D5" w:rsidP="00C527E1">
      <w:pPr>
        <w:ind w:right="429"/>
        <w:jc w:val="both"/>
        <w:rPr>
          <w:sz w:val="24"/>
        </w:rPr>
      </w:pPr>
    </w:p>
    <w:p w:rsidR="005C42A0" w:rsidRDefault="005C42A0" w:rsidP="00C527E1">
      <w:pPr>
        <w:ind w:right="429"/>
        <w:rPr>
          <w:sz w:val="24"/>
          <w:u w:val="single"/>
        </w:rPr>
      </w:pPr>
      <w:r>
        <w:rPr>
          <w:b/>
          <w:sz w:val="24"/>
          <w:u w:val="single"/>
        </w:rPr>
        <w:t>Purpose of the Research</w:t>
      </w:r>
      <w:r>
        <w:rPr>
          <w:b/>
          <w:sz w:val="24"/>
        </w:rPr>
        <w:t>:</w:t>
      </w:r>
    </w:p>
    <w:p w:rsidR="000752FC" w:rsidRDefault="000752FC" w:rsidP="00C527E1">
      <w:pPr>
        <w:ind w:right="429"/>
        <w:jc w:val="both"/>
        <w:rPr>
          <w:sz w:val="24"/>
        </w:rPr>
      </w:pPr>
    </w:p>
    <w:p w:rsidR="00C527E1" w:rsidRDefault="004C1A6A" w:rsidP="00C527E1">
      <w:pPr>
        <w:ind w:right="429"/>
        <w:jc w:val="both"/>
        <w:rPr>
          <w:ins w:id="0" w:author="Adrian James" w:date="2016-10-30T14:50:00Z"/>
          <w:sz w:val="24"/>
        </w:rPr>
      </w:pPr>
      <w:r>
        <w:rPr>
          <w:sz w:val="24"/>
        </w:rPr>
        <w:t xml:space="preserve">When skin from the ear drum grows </w:t>
      </w:r>
      <w:r w:rsidR="00DE21F2">
        <w:rPr>
          <w:sz w:val="24"/>
        </w:rPr>
        <w:t xml:space="preserve">deep into the ear it can cause ear infections and damage the hearing. This is called cholesteatoma. </w:t>
      </w:r>
      <w:r w:rsidR="00972BF5">
        <w:rPr>
          <w:sz w:val="24"/>
        </w:rPr>
        <w:t>Cholesteatoma can be treated with surgery but sometimes the hearing loss is permanent and sometimes cholesteatoma grows back again</w:t>
      </w:r>
      <w:r w:rsidR="002D4EE0">
        <w:rPr>
          <w:sz w:val="24"/>
        </w:rPr>
        <w:t xml:space="preserve"> so more surgery can be needed.  We would like to learn more about what makes cholesteatoma recur so we can learn how to </w:t>
      </w:r>
      <w:r w:rsidR="00433269">
        <w:rPr>
          <w:sz w:val="24"/>
        </w:rPr>
        <w:t xml:space="preserve">treat it </w:t>
      </w:r>
      <w:r w:rsidR="000810E6">
        <w:rPr>
          <w:sz w:val="24"/>
        </w:rPr>
        <w:t>as effectively as possible</w:t>
      </w:r>
      <w:r w:rsidR="00433269">
        <w:rPr>
          <w:sz w:val="24"/>
        </w:rPr>
        <w:t xml:space="preserve">. </w:t>
      </w:r>
    </w:p>
    <w:p w:rsidR="004C1A6A" w:rsidRDefault="004C1A6A" w:rsidP="00C527E1">
      <w:pPr>
        <w:ind w:right="429"/>
        <w:jc w:val="both"/>
        <w:rPr>
          <w:sz w:val="24"/>
        </w:rPr>
      </w:pPr>
    </w:p>
    <w:p w:rsidR="005C42A0" w:rsidRDefault="005C42A0" w:rsidP="00C527E1">
      <w:pPr>
        <w:ind w:right="429"/>
        <w:rPr>
          <w:sz w:val="24"/>
        </w:rPr>
      </w:pPr>
      <w:r>
        <w:rPr>
          <w:b/>
          <w:sz w:val="24"/>
          <w:u w:val="single"/>
        </w:rPr>
        <w:t>Description of the Research</w:t>
      </w:r>
      <w:r>
        <w:rPr>
          <w:b/>
          <w:sz w:val="24"/>
        </w:rPr>
        <w:t>:</w:t>
      </w:r>
    </w:p>
    <w:p w:rsidR="00433269" w:rsidRDefault="00433269" w:rsidP="00C527E1">
      <w:pPr>
        <w:ind w:right="429"/>
        <w:jc w:val="both"/>
        <w:rPr>
          <w:sz w:val="24"/>
        </w:rPr>
      </w:pPr>
    </w:p>
    <w:p w:rsidR="00B36E6B" w:rsidRDefault="00433269" w:rsidP="00C527E1">
      <w:pPr>
        <w:ind w:right="429"/>
        <w:jc w:val="both"/>
        <w:rPr>
          <w:ins w:id="1" w:author="Adrian James" w:date="2016-10-30T15:19:00Z"/>
          <w:sz w:val="24"/>
        </w:rPr>
      </w:pPr>
      <w:r>
        <w:rPr>
          <w:sz w:val="24"/>
        </w:rPr>
        <w:t xml:space="preserve">In this study we will be </w:t>
      </w:r>
      <w:proofErr w:type="spellStart"/>
      <w:r w:rsidR="000A277C">
        <w:rPr>
          <w:sz w:val="24"/>
        </w:rPr>
        <w:t>analysing</w:t>
      </w:r>
      <w:proofErr w:type="spellEnd"/>
      <w:r>
        <w:rPr>
          <w:sz w:val="24"/>
        </w:rPr>
        <w:t xml:space="preserve"> information about </w:t>
      </w:r>
      <w:proofErr w:type="spellStart"/>
      <w:r w:rsidR="00B24045">
        <w:rPr>
          <w:sz w:val="24"/>
        </w:rPr>
        <w:t>cholesteatoma</w:t>
      </w:r>
      <w:proofErr w:type="spellEnd"/>
      <w:r w:rsidR="00B24045">
        <w:rPr>
          <w:sz w:val="24"/>
        </w:rPr>
        <w:t xml:space="preserve"> and hearing levels before and after surgery.</w:t>
      </w:r>
      <w:r w:rsidR="00D435AE">
        <w:rPr>
          <w:sz w:val="24"/>
        </w:rPr>
        <w:t xml:space="preserve"> </w:t>
      </w:r>
      <w:ins w:id="2" w:author="Adrian James" w:date="2016-10-30T15:10:00Z">
        <w:r w:rsidR="006F3341">
          <w:rPr>
            <w:sz w:val="24"/>
          </w:rPr>
          <w:t>Most of</w:t>
        </w:r>
      </w:ins>
      <w:del w:id="3" w:author="Adrian James" w:date="2016-10-30T15:10:00Z">
        <w:r w:rsidR="00D435AE" w:rsidDel="006F3341">
          <w:rPr>
            <w:sz w:val="24"/>
          </w:rPr>
          <w:delText>All</w:delText>
        </w:r>
      </w:del>
      <w:r w:rsidR="00D435AE">
        <w:rPr>
          <w:sz w:val="24"/>
        </w:rPr>
        <w:t xml:space="preserve"> the information we would like to </w:t>
      </w:r>
      <w:proofErr w:type="spellStart"/>
      <w:r w:rsidR="000A277C">
        <w:rPr>
          <w:sz w:val="24"/>
        </w:rPr>
        <w:t>analyse</w:t>
      </w:r>
      <w:proofErr w:type="spellEnd"/>
      <w:r w:rsidR="00D435AE">
        <w:rPr>
          <w:sz w:val="24"/>
        </w:rPr>
        <w:t xml:space="preserve"> is already recorded in </w:t>
      </w:r>
      <w:r w:rsidR="00F10352">
        <w:rPr>
          <w:sz w:val="24"/>
        </w:rPr>
        <w:t xml:space="preserve">the </w:t>
      </w:r>
      <w:r w:rsidR="00D435AE">
        <w:rPr>
          <w:sz w:val="24"/>
        </w:rPr>
        <w:t>hospital record</w:t>
      </w:r>
      <w:r w:rsidR="00F10352">
        <w:rPr>
          <w:sz w:val="24"/>
        </w:rPr>
        <w:t xml:space="preserve"> of patients with cholesteatoma as part of </w:t>
      </w:r>
      <w:r w:rsidR="004326AE">
        <w:rPr>
          <w:sz w:val="24"/>
        </w:rPr>
        <w:t>standard</w:t>
      </w:r>
      <w:r w:rsidR="00F10352">
        <w:rPr>
          <w:sz w:val="24"/>
        </w:rPr>
        <w:t xml:space="preserve"> care</w:t>
      </w:r>
      <w:r w:rsidR="00D435AE">
        <w:rPr>
          <w:sz w:val="24"/>
        </w:rPr>
        <w:t xml:space="preserve">. We would like your permission to </w:t>
      </w:r>
      <w:r w:rsidR="00990249">
        <w:rPr>
          <w:sz w:val="24"/>
        </w:rPr>
        <w:t xml:space="preserve">collect this information from your records. </w:t>
      </w:r>
      <w:r w:rsidR="006F3341">
        <w:rPr>
          <w:sz w:val="24"/>
        </w:rPr>
        <w:t xml:space="preserve">Also, </w:t>
      </w:r>
      <w:r w:rsidR="006F3341" w:rsidRPr="00DF196F">
        <w:rPr>
          <w:sz w:val="24"/>
        </w:rPr>
        <w:t xml:space="preserve">we </w:t>
      </w:r>
      <w:ins w:id="4" w:author="Adrian James" w:date="2016-10-30T15:11:00Z">
        <w:r w:rsidR="006F3341">
          <w:rPr>
            <w:sz w:val="24"/>
          </w:rPr>
          <w:t>would like</w:t>
        </w:r>
      </w:ins>
      <w:r w:rsidR="006F3341" w:rsidRPr="00DF196F">
        <w:rPr>
          <w:sz w:val="24"/>
        </w:rPr>
        <w:t xml:space="preserve"> to </w:t>
      </w:r>
      <w:ins w:id="5" w:author="Adrian James" w:date="2016-10-30T15:18:00Z">
        <w:r w:rsidR="00B36E6B">
          <w:rPr>
            <w:sz w:val="24"/>
          </w:rPr>
          <w:t>test how well</w:t>
        </w:r>
      </w:ins>
      <w:ins w:id="6" w:author="Adrian James" w:date="2016-10-30T15:12:00Z">
        <w:r w:rsidR="00B36E6B">
          <w:rPr>
            <w:sz w:val="24"/>
          </w:rPr>
          <w:t xml:space="preserve"> surgical </w:t>
        </w:r>
      </w:ins>
      <w:r w:rsidR="006F3341" w:rsidRPr="00DF196F">
        <w:rPr>
          <w:sz w:val="24"/>
        </w:rPr>
        <w:t xml:space="preserve">instruments </w:t>
      </w:r>
      <w:ins w:id="7" w:author="Adrian James" w:date="2016-10-30T15:18:00Z">
        <w:r w:rsidR="00B36E6B">
          <w:rPr>
            <w:sz w:val="24"/>
          </w:rPr>
          <w:t>remove</w:t>
        </w:r>
      </w:ins>
      <w:ins w:id="8" w:author="Adrian James" w:date="2016-10-30T15:12:00Z">
        <w:r w:rsidR="00B36E6B">
          <w:rPr>
            <w:sz w:val="24"/>
          </w:rPr>
          <w:t xml:space="preserve"> </w:t>
        </w:r>
        <w:proofErr w:type="spellStart"/>
        <w:r w:rsidR="00B36E6B">
          <w:rPr>
            <w:sz w:val="24"/>
          </w:rPr>
          <w:t>cholesteatoma</w:t>
        </w:r>
        <w:proofErr w:type="spellEnd"/>
        <w:r w:rsidR="00B36E6B">
          <w:rPr>
            <w:sz w:val="24"/>
          </w:rPr>
          <w:t>. To do this we would like to time how long it takes to complete different parts of the o</w:t>
        </w:r>
        <w:r w:rsidR="00BE532A">
          <w:rPr>
            <w:sz w:val="24"/>
          </w:rPr>
          <w:t>peration. We would also like to</w:t>
        </w:r>
      </w:ins>
      <w:ins w:id="9" w:author="Adrian James" w:date="2016-10-30T15:19:00Z">
        <w:r w:rsidR="00B36E6B">
          <w:rPr>
            <w:sz w:val="24"/>
          </w:rPr>
          <w:t xml:space="preserve"> test different surgical instruments in</w:t>
        </w:r>
      </w:ins>
      <w:ins w:id="10" w:author="Adrian James" w:date="2016-10-30T15:14:00Z">
        <w:r w:rsidR="00B36E6B">
          <w:rPr>
            <w:sz w:val="24"/>
          </w:rPr>
          <w:t xml:space="preserve"> models </w:t>
        </w:r>
      </w:ins>
      <w:ins w:id="11" w:author="Adrian James" w:date="2016-10-30T15:19:00Z">
        <w:r w:rsidR="00B36E6B">
          <w:rPr>
            <w:sz w:val="24"/>
          </w:rPr>
          <w:t xml:space="preserve">of your ear that we can make </w:t>
        </w:r>
      </w:ins>
      <w:ins w:id="12" w:author="Adrian James" w:date="2016-10-30T15:13:00Z">
        <w:r w:rsidR="00B36E6B">
          <w:rPr>
            <w:sz w:val="24"/>
          </w:rPr>
          <w:t>from your CT scan (if you have had one done)</w:t>
        </w:r>
      </w:ins>
      <w:r w:rsidR="006F3341">
        <w:rPr>
          <w:sz w:val="24"/>
        </w:rPr>
        <w:t xml:space="preserve">. </w:t>
      </w:r>
    </w:p>
    <w:p w:rsidR="006F3341" w:rsidRDefault="00990249" w:rsidP="00C527E1">
      <w:pPr>
        <w:ind w:right="429"/>
        <w:jc w:val="both"/>
        <w:rPr>
          <w:ins w:id="13" w:author="Adrian James" w:date="2016-10-30T15:10:00Z"/>
          <w:sz w:val="24"/>
        </w:rPr>
      </w:pPr>
      <w:r>
        <w:rPr>
          <w:sz w:val="24"/>
        </w:rPr>
        <w:t>No extra tests or treatments are needed if you take part in this study.</w:t>
      </w:r>
    </w:p>
    <w:p w:rsidR="00433269" w:rsidRDefault="00433269" w:rsidP="00C527E1">
      <w:pPr>
        <w:ind w:right="429"/>
        <w:jc w:val="both"/>
        <w:rPr>
          <w:sz w:val="24"/>
        </w:rPr>
      </w:pPr>
    </w:p>
    <w:p w:rsidR="004326AE" w:rsidRDefault="004326AE" w:rsidP="00C527E1">
      <w:pPr>
        <w:ind w:right="429"/>
        <w:jc w:val="both"/>
        <w:rPr>
          <w:sz w:val="24"/>
        </w:rPr>
      </w:pPr>
      <w:r>
        <w:rPr>
          <w:sz w:val="24"/>
        </w:rPr>
        <w:t>If you agree, the information we would record would include</w:t>
      </w:r>
      <w:r w:rsidR="00155871">
        <w:rPr>
          <w:sz w:val="24"/>
        </w:rPr>
        <w:t>:</w:t>
      </w:r>
    </w:p>
    <w:p w:rsidR="00155871" w:rsidRPr="00155871" w:rsidRDefault="00155871" w:rsidP="00C527E1">
      <w:pPr>
        <w:numPr>
          <w:ilvl w:val="0"/>
          <w:numId w:val="7"/>
        </w:numPr>
        <w:ind w:left="0" w:right="429"/>
        <w:jc w:val="both"/>
        <w:rPr>
          <w:sz w:val="24"/>
        </w:rPr>
      </w:pPr>
      <w:r>
        <w:rPr>
          <w:sz w:val="24"/>
        </w:rPr>
        <w:t xml:space="preserve">Your age, gender and </w:t>
      </w:r>
      <w:r w:rsidRPr="00155871">
        <w:rPr>
          <w:sz w:val="24"/>
        </w:rPr>
        <w:t xml:space="preserve">previous medical history which may be related to cholesteatoma.  </w:t>
      </w:r>
    </w:p>
    <w:p w:rsidR="00155871" w:rsidRPr="00155871" w:rsidRDefault="0039665C" w:rsidP="00C527E1">
      <w:pPr>
        <w:numPr>
          <w:ilvl w:val="0"/>
          <w:numId w:val="7"/>
        </w:numPr>
        <w:ind w:left="0" w:right="429"/>
        <w:jc w:val="both"/>
        <w:rPr>
          <w:sz w:val="24"/>
        </w:rPr>
      </w:pPr>
      <w:r>
        <w:rPr>
          <w:sz w:val="24"/>
        </w:rPr>
        <w:t>Details about the extent of cholesteatoma in your ear</w:t>
      </w:r>
      <w:r w:rsidR="001D5962">
        <w:rPr>
          <w:sz w:val="24"/>
        </w:rPr>
        <w:t>, from pictures taken of your ear drum in clinic, from what is found during surgery and from any scans you may need as part of your treatment (</w:t>
      </w:r>
      <w:proofErr w:type="spellStart"/>
      <w:r w:rsidR="001D5962">
        <w:rPr>
          <w:sz w:val="24"/>
        </w:rPr>
        <w:t>eg</w:t>
      </w:r>
      <w:proofErr w:type="spellEnd"/>
      <w:r w:rsidR="001D5962">
        <w:rPr>
          <w:sz w:val="24"/>
        </w:rPr>
        <w:t xml:space="preserve"> CT scan or MRI scan)</w:t>
      </w:r>
      <w:r w:rsidR="00155871" w:rsidRPr="00155871">
        <w:rPr>
          <w:sz w:val="24"/>
        </w:rPr>
        <w:t xml:space="preserve">.  </w:t>
      </w:r>
    </w:p>
    <w:p w:rsidR="0039665C" w:rsidRDefault="0039665C" w:rsidP="00C527E1">
      <w:pPr>
        <w:numPr>
          <w:ilvl w:val="0"/>
          <w:numId w:val="7"/>
        </w:numPr>
        <w:ind w:left="0" w:right="429"/>
        <w:jc w:val="both"/>
        <w:rPr>
          <w:sz w:val="24"/>
        </w:rPr>
      </w:pPr>
      <w:r>
        <w:rPr>
          <w:sz w:val="24"/>
        </w:rPr>
        <w:t>Your</w:t>
      </w:r>
      <w:r w:rsidR="00155871" w:rsidRPr="00155871">
        <w:rPr>
          <w:sz w:val="24"/>
        </w:rPr>
        <w:t xml:space="preserve"> hearing level</w:t>
      </w:r>
      <w:r>
        <w:rPr>
          <w:sz w:val="24"/>
        </w:rPr>
        <w:t xml:space="preserve"> before and after surgery.</w:t>
      </w:r>
    </w:p>
    <w:p w:rsidR="00155871" w:rsidRPr="00155871" w:rsidRDefault="007D0EF3" w:rsidP="00C527E1">
      <w:pPr>
        <w:numPr>
          <w:ilvl w:val="0"/>
          <w:numId w:val="7"/>
        </w:numPr>
        <w:ind w:left="0" w:right="429"/>
        <w:jc w:val="both"/>
        <w:rPr>
          <w:sz w:val="24"/>
        </w:rPr>
      </w:pPr>
      <w:r>
        <w:rPr>
          <w:sz w:val="24"/>
        </w:rPr>
        <w:t>Details about any specimens that are taken during surgery</w:t>
      </w:r>
      <w:r w:rsidR="00155871" w:rsidRPr="00155871">
        <w:rPr>
          <w:sz w:val="24"/>
        </w:rPr>
        <w:t xml:space="preserve">. </w:t>
      </w:r>
    </w:p>
    <w:p w:rsidR="00155871" w:rsidRDefault="00072D72" w:rsidP="00C527E1">
      <w:pPr>
        <w:numPr>
          <w:ilvl w:val="0"/>
          <w:numId w:val="7"/>
        </w:numPr>
        <w:ind w:left="0" w:right="429"/>
        <w:jc w:val="both"/>
        <w:rPr>
          <w:ins w:id="14" w:author="Arushri Swarup" w:date="2016-10-11T19:16:00Z"/>
          <w:sz w:val="24"/>
        </w:rPr>
      </w:pPr>
      <w:del w:id="15" w:author="Adrian James" w:date="2016-10-30T15:21:00Z">
        <w:r w:rsidDel="00B36E6B">
          <w:rPr>
            <w:sz w:val="24"/>
          </w:rPr>
          <w:delText>If you have had</w:delText>
        </w:r>
      </w:del>
      <w:ins w:id="16" w:author="Adrian James" w:date="2016-10-30T15:21:00Z">
        <w:r w:rsidR="00B36E6B">
          <w:rPr>
            <w:sz w:val="24"/>
          </w:rPr>
          <w:t>Results of</w:t>
        </w:r>
      </w:ins>
      <w:r>
        <w:rPr>
          <w:sz w:val="24"/>
        </w:rPr>
        <w:t xml:space="preserve"> </w:t>
      </w:r>
      <w:del w:id="17" w:author="Adrian James" w:date="2016-10-30T15:21:00Z">
        <w:r w:rsidDel="00822B91">
          <w:rPr>
            <w:sz w:val="24"/>
          </w:rPr>
          <w:delText xml:space="preserve">any </w:delText>
        </w:r>
      </w:del>
      <w:r>
        <w:rPr>
          <w:sz w:val="24"/>
        </w:rPr>
        <w:t>blood tests</w:t>
      </w:r>
      <w:ins w:id="18" w:author="Adrian James" w:date="2016-10-30T15:22:00Z">
        <w:r w:rsidR="00822B91">
          <w:rPr>
            <w:sz w:val="24"/>
          </w:rPr>
          <w:t xml:space="preserve"> relevant to cholesteatoma surgery</w:t>
        </w:r>
      </w:ins>
      <w:r>
        <w:rPr>
          <w:sz w:val="24"/>
        </w:rPr>
        <w:t>, including genetic testing</w:t>
      </w:r>
      <w:del w:id="19" w:author="Adrian James" w:date="2016-10-30T15:22:00Z">
        <w:r w:rsidDel="00822B91">
          <w:rPr>
            <w:sz w:val="24"/>
          </w:rPr>
          <w:delText>,</w:delText>
        </w:r>
      </w:del>
      <w:del w:id="20" w:author="Adrian James" w:date="2016-10-30T15:21:00Z">
        <w:r w:rsidDel="00B36E6B">
          <w:rPr>
            <w:sz w:val="24"/>
          </w:rPr>
          <w:delText xml:space="preserve"> we would also like to check these results</w:delText>
        </w:r>
      </w:del>
      <w:r>
        <w:rPr>
          <w:sz w:val="24"/>
        </w:rPr>
        <w:t>.</w:t>
      </w:r>
    </w:p>
    <w:p w:rsidR="00DA04E7" w:rsidRPr="00DA04E7" w:rsidRDefault="00DA04E7" w:rsidP="00C527E1">
      <w:pPr>
        <w:numPr>
          <w:ilvl w:val="0"/>
          <w:numId w:val="7"/>
        </w:numPr>
        <w:ind w:left="0" w:right="429"/>
        <w:jc w:val="both"/>
        <w:rPr>
          <w:sz w:val="24"/>
        </w:rPr>
      </w:pPr>
      <w:ins w:id="21" w:author="Arushri Swarup" w:date="2016-10-11T19:16:00Z">
        <w:r>
          <w:rPr>
            <w:sz w:val="24"/>
          </w:rPr>
          <w:t xml:space="preserve">Duration of different </w:t>
        </w:r>
      </w:ins>
      <w:ins w:id="22" w:author="Adrian James" w:date="2016-10-30T15:14:00Z">
        <w:r w:rsidR="00B36E6B">
          <w:rPr>
            <w:sz w:val="24"/>
          </w:rPr>
          <w:t xml:space="preserve">parts of </w:t>
        </w:r>
      </w:ins>
      <w:ins w:id="23" w:author="Arushri Swarup" w:date="2016-10-11T19:16:00Z">
        <w:r>
          <w:rPr>
            <w:sz w:val="24"/>
          </w:rPr>
          <w:t>your surgery.</w:t>
        </w:r>
      </w:ins>
    </w:p>
    <w:p w:rsidR="007D76EE" w:rsidRDefault="007D76EE" w:rsidP="00C527E1">
      <w:pPr>
        <w:ind w:right="429"/>
        <w:jc w:val="both"/>
        <w:rPr>
          <w:sz w:val="24"/>
        </w:rPr>
      </w:pPr>
    </w:p>
    <w:p w:rsidR="00AF22C6" w:rsidRDefault="004E20EF" w:rsidP="00C527E1">
      <w:pPr>
        <w:ind w:right="429"/>
        <w:jc w:val="both"/>
        <w:rPr>
          <w:ins w:id="24" w:author="Adrian James" w:date="2016-10-30T16:01:00Z"/>
          <w:sz w:val="24"/>
        </w:rPr>
      </w:pPr>
      <w:r>
        <w:rPr>
          <w:sz w:val="24"/>
        </w:rPr>
        <w:t xml:space="preserve">So we can check if your ear remains healthy in the long term we would like to update records of your ear and hearing while you are still a patient at Sick Kids. </w:t>
      </w:r>
      <w:r w:rsidR="002304D5">
        <w:rPr>
          <w:sz w:val="24"/>
        </w:rPr>
        <w:t xml:space="preserve">We expect this study will carry on for about </w:t>
      </w:r>
      <w:r w:rsidR="000A7DCD">
        <w:rPr>
          <w:sz w:val="24"/>
        </w:rPr>
        <w:t xml:space="preserve">twenty years and then the research records will be deleted. </w:t>
      </w:r>
      <w:ins w:id="25" w:author="Adrian James" w:date="2016-10-30T16:01:00Z">
        <w:r w:rsidR="00AF22C6">
          <w:rPr>
            <w:sz w:val="24"/>
          </w:rPr>
          <w:t xml:space="preserve">We would like to use the model of your ear that we make from </w:t>
        </w:r>
      </w:ins>
      <w:ins w:id="26" w:author="Adrian James" w:date="2016-10-30T16:02:00Z">
        <w:r w:rsidR="00AF22C6">
          <w:rPr>
            <w:sz w:val="24"/>
          </w:rPr>
          <w:t>your CT</w:t>
        </w:r>
      </w:ins>
      <w:ins w:id="27" w:author="Adrian James" w:date="2016-10-30T16:01:00Z">
        <w:r w:rsidR="00AF22C6">
          <w:rPr>
            <w:sz w:val="24"/>
          </w:rPr>
          <w:t xml:space="preserve"> scan for teaching </w:t>
        </w:r>
      </w:ins>
      <w:ins w:id="28" w:author="Adrian James" w:date="2016-10-30T16:02:00Z">
        <w:r w:rsidR="00AF22C6">
          <w:rPr>
            <w:sz w:val="24"/>
          </w:rPr>
          <w:t>anatomy and surgery after we have used them for our research</w:t>
        </w:r>
        <w:bookmarkStart w:id="29" w:name="_GoBack"/>
        <w:bookmarkEnd w:id="29"/>
        <w:r w:rsidR="00AF22C6">
          <w:rPr>
            <w:sz w:val="24"/>
          </w:rPr>
          <w:t>.</w:t>
        </w:r>
      </w:ins>
    </w:p>
    <w:p w:rsidR="007D76EE" w:rsidRPr="00155871" w:rsidRDefault="000A7DCD" w:rsidP="00C527E1">
      <w:pPr>
        <w:ind w:right="429"/>
        <w:jc w:val="both"/>
        <w:rPr>
          <w:sz w:val="24"/>
        </w:rPr>
      </w:pPr>
      <w:r>
        <w:rPr>
          <w:sz w:val="24"/>
        </w:rPr>
        <w:t>We will not be recording private informati</w:t>
      </w:r>
      <w:r w:rsidR="009F1467">
        <w:rPr>
          <w:sz w:val="24"/>
        </w:rPr>
        <w:t>on such as your name or address</w:t>
      </w:r>
      <w:r>
        <w:rPr>
          <w:sz w:val="24"/>
        </w:rPr>
        <w:t>.</w:t>
      </w:r>
      <w:ins w:id="30" w:author="Adrian James" w:date="2016-10-30T16:01:00Z">
        <w:r w:rsidR="00AF22C6">
          <w:rPr>
            <w:sz w:val="24"/>
          </w:rPr>
          <w:t xml:space="preserve"> </w:t>
        </w:r>
      </w:ins>
    </w:p>
    <w:p w:rsidR="00155871" w:rsidRDefault="00155871" w:rsidP="00C527E1">
      <w:pPr>
        <w:ind w:right="429"/>
        <w:jc w:val="both"/>
        <w:rPr>
          <w:sz w:val="24"/>
        </w:rPr>
      </w:pPr>
    </w:p>
    <w:p w:rsidR="005C42A0" w:rsidRDefault="005C42A0" w:rsidP="00C527E1">
      <w:pPr>
        <w:ind w:right="429"/>
        <w:rPr>
          <w:sz w:val="24"/>
        </w:rPr>
      </w:pPr>
      <w:r>
        <w:rPr>
          <w:b/>
          <w:sz w:val="24"/>
          <w:u w:val="single"/>
        </w:rPr>
        <w:t>Potential Harms:</w:t>
      </w:r>
    </w:p>
    <w:p w:rsidR="005C42A0" w:rsidRPr="00E6565A" w:rsidRDefault="00B05F8C" w:rsidP="00C527E1">
      <w:pPr>
        <w:ind w:right="429"/>
      </w:pPr>
      <w:r>
        <w:rPr>
          <w:sz w:val="24"/>
        </w:rPr>
        <w:t>There are no potential harms from taking part in this study</w:t>
      </w:r>
      <w:r w:rsidR="004B2776">
        <w:rPr>
          <w:sz w:val="24"/>
        </w:rPr>
        <w:t>.</w:t>
      </w:r>
    </w:p>
    <w:p w:rsidR="00415EA7" w:rsidRDefault="00415EA7" w:rsidP="00C527E1">
      <w:pPr>
        <w:ind w:right="429"/>
        <w:rPr>
          <w:sz w:val="24"/>
        </w:rPr>
      </w:pPr>
    </w:p>
    <w:p w:rsidR="005C42A0" w:rsidRDefault="005C42A0" w:rsidP="00C527E1">
      <w:pPr>
        <w:ind w:right="429"/>
        <w:rPr>
          <w:b/>
          <w:sz w:val="24"/>
          <w:u w:val="single"/>
        </w:rPr>
      </w:pPr>
      <w:r>
        <w:rPr>
          <w:b/>
          <w:sz w:val="24"/>
          <w:u w:val="single"/>
        </w:rPr>
        <w:t>Potential Discomforts or Inconvenience:</w:t>
      </w:r>
    </w:p>
    <w:p w:rsidR="005C42A0" w:rsidRPr="004B2776" w:rsidRDefault="00B05F8C" w:rsidP="00C527E1">
      <w:pPr>
        <w:ind w:right="429"/>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C527E1">
      <w:pPr>
        <w:ind w:right="429"/>
        <w:rPr>
          <w:b/>
          <w:sz w:val="24"/>
          <w:u w:val="single"/>
        </w:rPr>
      </w:pPr>
    </w:p>
    <w:p w:rsidR="005C42A0" w:rsidRDefault="005C42A0" w:rsidP="00C527E1">
      <w:pPr>
        <w:ind w:right="429"/>
        <w:rPr>
          <w:b/>
          <w:sz w:val="24"/>
          <w:u w:val="single"/>
        </w:rPr>
      </w:pPr>
      <w:r>
        <w:rPr>
          <w:b/>
          <w:sz w:val="24"/>
          <w:u w:val="single"/>
        </w:rPr>
        <w:t>Potential Benefits:</w:t>
      </w:r>
    </w:p>
    <w:p w:rsidR="005C42A0" w:rsidRDefault="005C42A0" w:rsidP="00C527E1">
      <w:pPr>
        <w:ind w:right="429"/>
        <w:rPr>
          <w:b/>
          <w:sz w:val="24"/>
          <w:u w:val="single"/>
        </w:rPr>
      </w:pPr>
    </w:p>
    <w:p w:rsidR="005C42A0" w:rsidRDefault="005C42A0" w:rsidP="00C527E1">
      <w:pPr>
        <w:ind w:right="429"/>
        <w:rPr>
          <w:b/>
          <w:sz w:val="24"/>
          <w:u w:val="single"/>
        </w:rPr>
      </w:pPr>
      <w:r>
        <w:rPr>
          <w:b/>
          <w:sz w:val="24"/>
          <w:u w:val="single"/>
        </w:rPr>
        <w:t>To individual subjects:</w:t>
      </w:r>
    </w:p>
    <w:p w:rsidR="005C42A0" w:rsidRDefault="004B2776" w:rsidP="00C527E1">
      <w:pPr>
        <w:ind w:right="429"/>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rsidP="00C527E1">
      <w:pPr>
        <w:ind w:right="429"/>
        <w:rPr>
          <w:sz w:val="24"/>
        </w:rPr>
      </w:pPr>
    </w:p>
    <w:p w:rsidR="005C42A0" w:rsidRDefault="005C42A0" w:rsidP="00C527E1">
      <w:pPr>
        <w:ind w:right="429"/>
        <w:rPr>
          <w:b/>
          <w:sz w:val="24"/>
          <w:u w:val="single"/>
        </w:rPr>
      </w:pPr>
      <w:r>
        <w:rPr>
          <w:b/>
          <w:sz w:val="24"/>
          <w:u w:val="single"/>
        </w:rPr>
        <w:t>To society:</w:t>
      </w:r>
    </w:p>
    <w:p w:rsidR="005C42A0" w:rsidRDefault="00E64257" w:rsidP="00C527E1">
      <w:pPr>
        <w:ind w:right="429"/>
        <w:rPr>
          <w:sz w:val="24"/>
        </w:rPr>
      </w:pPr>
      <w:r>
        <w:rPr>
          <w:sz w:val="24"/>
        </w:rPr>
        <w:t xml:space="preserve">We expect that the information we learn from this study will improve the way we look after patients with cholesteatoma, for example by showing how we can hearing </w:t>
      </w:r>
      <w:r w:rsidR="00107122">
        <w:rPr>
          <w:sz w:val="24"/>
        </w:rPr>
        <w:t xml:space="preserve">better </w:t>
      </w:r>
      <w:r>
        <w:rPr>
          <w:sz w:val="24"/>
        </w:rPr>
        <w:t>or how we</w:t>
      </w:r>
      <w:r w:rsidR="00107122">
        <w:rPr>
          <w:sz w:val="24"/>
        </w:rPr>
        <w:t xml:space="preserve"> can stop cholesteatoma from recurring</w:t>
      </w:r>
      <w:r w:rsidR="005C42A0">
        <w:rPr>
          <w:sz w:val="24"/>
        </w:rPr>
        <w:t>.</w:t>
      </w:r>
    </w:p>
    <w:p w:rsidR="005C42A0" w:rsidRDefault="005C42A0" w:rsidP="00C527E1">
      <w:pPr>
        <w:ind w:right="429"/>
        <w:rPr>
          <w:b/>
          <w:sz w:val="24"/>
          <w:u w:val="single"/>
        </w:rPr>
      </w:pPr>
    </w:p>
    <w:p w:rsidR="005C42A0" w:rsidRDefault="005C42A0" w:rsidP="00C527E1">
      <w:pPr>
        <w:ind w:right="429"/>
        <w:rPr>
          <w:sz w:val="24"/>
        </w:rPr>
      </w:pPr>
    </w:p>
    <w:p w:rsidR="005C42A0" w:rsidRDefault="005C42A0" w:rsidP="00C527E1">
      <w:pPr>
        <w:ind w:right="429"/>
        <w:rPr>
          <w:sz w:val="24"/>
        </w:rPr>
      </w:pPr>
      <w:r>
        <w:rPr>
          <w:b/>
          <w:sz w:val="24"/>
          <w:u w:val="single"/>
        </w:rPr>
        <w:t>Confidentiality:</w:t>
      </w:r>
    </w:p>
    <w:p w:rsidR="002A3567" w:rsidRPr="00CC367C" w:rsidRDefault="002A3567" w:rsidP="00C527E1">
      <w:pPr>
        <w:ind w:right="429"/>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C527E1">
      <w:pPr>
        <w:ind w:right="429"/>
        <w:rPr>
          <w:i/>
          <w:sz w:val="24"/>
        </w:rPr>
      </w:pPr>
    </w:p>
    <w:p w:rsidR="00450B03" w:rsidRDefault="00D23FA1" w:rsidP="00C527E1">
      <w:pPr>
        <w:ind w:right="429"/>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C527E1">
      <w:pPr>
        <w:ind w:right="429"/>
        <w:rPr>
          <w:sz w:val="24"/>
        </w:rPr>
      </w:pPr>
    </w:p>
    <w:p w:rsidR="005C42A0" w:rsidRPr="00251493" w:rsidRDefault="0096018E" w:rsidP="00C527E1">
      <w:pPr>
        <w:ind w:right="429"/>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C527E1">
      <w:pPr>
        <w:ind w:right="429"/>
        <w:rPr>
          <w:sz w:val="24"/>
        </w:rPr>
      </w:pPr>
    </w:p>
    <w:p w:rsidR="005C42A0" w:rsidRDefault="005C42A0" w:rsidP="00C527E1">
      <w:pPr>
        <w:ind w:right="429"/>
        <w:rPr>
          <w:sz w:val="24"/>
        </w:rPr>
      </w:pPr>
      <w:r>
        <w:rPr>
          <w:b/>
          <w:sz w:val="24"/>
          <w:u w:val="single"/>
        </w:rPr>
        <w:t>Reimbursement:</w:t>
      </w:r>
    </w:p>
    <w:p w:rsidR="00D150A8" w:rsidRPr="00A05BA3" w:rsidRDefault="009D1181" w:rsidP="00C527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right="429"/>
        <w:rPr>
          <w:color w:val="000000"/>
          <w:sz w:val="23"/>
          <w:szCs w:val="23"/>
        </w:rPr>
      </w:pPr>
      <w:r>
        <w:rPr>
          <w:color w:val="000000"/>
          <w:sz w:val="23"/>
          <w:szCs w:val="23"/>
        </w:rPr>
        <w:t>You will not incur any expenses by being involved with this study so there will be no reimbursement.</w:t>
      </w:r>
    </w:p>
    <w:p w:rsidR="00F6414A" w:rsidRDefault="00F6414A" w:rsidP="00C527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right="429"/>
        <w:rPr>
          <w:color w:val="000000"/>
          <w:sz w:val="23"/>
          <w:szCs w:val="23"/>
        </w:rPr>
      </w:pPr>
    </w:p>
    <w:p w:rsidR="00D95F4B" w:rsidRDefault="00D95F4B" w:rsidP="00C527E1">
      <w:pPr>
        <w:ind w:right="429"/>
        <w:rPr>
          <w:ins w:id="31" w:author="Arushri Swarup" w:date="2016-10-31T14:02:00Z"/>
          <w:b/>
          <w:sz w:val="24"/>
          <w:u w:val="single"/>
        </w:rPr>
      </w:pPr>
    </w:p>
    <w:p w:rsidR="003D41E3" w:rsidRPr="00160E3D" w:rsidRDefault="005C42A0" w:rsidP="00C527E1">
      <w:pPr>
        <w:ind w:right="429"/>
        <w:rPr>
          <w:b/>
          <w:sz w:val="24"/>
        </w:rPr>
      </w:pPr>
      <w:r>
        <w:rPr>
          <w:b/>
          <w:sz w:val="24"/>
          <w:u w:val="single"/>
        </w:rPr>
        <w:lastRenderedPageBreak/>
        <w:t>Participation:</w:t>
      </w:r>
    </w:p>
    <w:p w:rsidR="005C42A0" w:rsidRDefault="00CB5BFF" w:rsidP="00C527E1">
      <w:pPr>
        <w:ind w:right="429"/>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C527E1">
      <w:pPr>
        <w:ind w:right="429"/>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C527E1">
      <w:pPr>
        <w:ind w:right="429"/>
        <w:rPr>
          <w:i/>
          <w:sz w:val="24"/>
        </w:rPr>
      </w:pPr>
    </w:p>
    <w:p w:rsidR="005C42A0" w:rsidRPr="00635268" w:rsidRDefault="005C42A0" w:rsidP="00C527E1">
      <w:pPr>
        <w:ind w:right="429"/>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5C42A0" w:rsidRDefault="005C42A0" w:rsidP="00C527E1">
      <w:pPr>
        <w:ind w:right="429"/>
        <w:rPr>
          <w:sz w:val="24"/>
        </w:rPr>
      </w:pPr>
    </w:p>
    <w:p w:rsidR="005C42A0" w:rsidRDefault="005C42A0" w:rsidP="00C527E1">
      <w:pPr>
        <w:ind w:right="429"/>
        <w:jc w:val="both"/>
        <w:rPr>
          <w:sz w:val="24"/>
        </w:rPr>
      </w:pPr>
    </w:p>
    <w:p w:rsidR="006A7144" w:rsidRPr="006A7144" w:rsidRDefault="006A7144" w:rsidP="00C527E1">
      <w:pPr>
        <w:ind w:right="429"/>
        <w:jc w:val="both"/>
        <w:rPr>
          <w:b/>
          <w:sz w:val="24"/>
          <w:u w:val="single"/>
        </w:rPr>
      </w:pPr>
      <w:r w:rsidRPr="006A7144">
        <w:rPr>
          <w:b/>
          <w:sz w:val="24"/>
          <w:u w:val="single"/>
        </w:rPr>
        <w:t xml:space="preserve">Sponsorship </w:t>
      </w:r>
    </w:p>
    <w:p w:rsidR="006A7144" w:rsidRPr="00476C38" w:rsidRDefault="006A7144" w:rsidP="00C527E1">
      <w:pPr>
        <w:ind w:right="429"/>
        <w:jc w:val="both"/>
        <w:rPr>
          <w:sz w:val="24"/>
        </w:rPr>
      </w:pPr>
      <w:r w:rsidRPr="00476C38">
        <w:rPr>
          <w:sz w:val="24"/>
        </w:rPr>
        <w:t>Dr. Adrian James and the Department of Otolaryngology at The Hospital for Sick Children are the sponsors of this study</w:t>
      </w:r>
    </w:p>
    <w:p w:rsidR="006A7144" w:rsidRPr="006A7144" w:rsidRDefault="006A7144" w:rsidP="00C527E1">
      <w:pPr>
        <w:ind w:right="429"/>
        <w:jc w:val="both"/>
        <w:rPr>
          <w:b/>
          <w:sz w:val="24"/>
          <w:u w:val="single"/>
        </w:rPr>
      </w:pPr>
      <w:r w:rsidRPr="006A7144">
        <w:rPr>
          <w:b/>
          <w:sz w:val="24"/>
          <w:u w:val="single"/>
        </w:rPr>
        <w:t>Conflict of Interest:</w:t>
      </w:r>
    </w:p>
    <w:p w:rsidR="006A7144" w:rsidRPr="00476C38" w:rsidRDefault="006A7144" w:rsidP="00C527E1">
      <w:pPr>
        <w:ind w:right="429"/>
        <w:jc w:val="both"/>
        <w:rPr>
          <w:sz w:val="24"/>
        </w:rPr>
      </w:pPr>
      <w:r w:rsidRPr="00476C38">
        <w:rPr>
          <w:sz w:val="24"/>
        </w:rPr>
        <w:t xml:space="preserve">Dr. Adrian James and the other research team members have no conflict of interest to declare. </w:t>
      </w:r>
    </w:p>
    <w:p w:rsidR="002E63D8" w:rsidRPr="002E63D8" w:rsidRDefault="002E63D8" w:rsidP="00C527E1">
      <w:pPr>
        <w:ind w:right="429"/>
        <w:rPr>
          <w:sz w:val="24"/>
        </w:rPr>
      </w:pPr>
    </w:p>
    <w:p w:rsidR="005C42A0" w:rsidRDefault="005C42A0" w:rsidP="00C527E1">
      <w:pPr>
        <w:ind w:right="429"/>
        <w:jc w:val="both"/>
        <w:rPr>
          <w:sz w:val="24"/>
        </w:rPr>
      </w:pPr>
      <w:proofErr w:type="gramStart"/>
      <w:r>
        <w:rPr>
          <w:b/>
          <w:sz w:val="24"/>
          <w:u w:val="single"/>
        </w:rPr>
        <w:t>Consent</w:t>
      </w:r>
      <w:r>
        <w:rPr>
          <w:sz w:val="24"/>
          <w:u w:val="single"/>
        </w:rPr>
        <w:t xml:space="preserve"> </w:t>
      </w:r>
      <w:r>
        <w:rPr>
          <w:sz w:val="24"/>
        </w:rPr>
        <w:t>:</w:t>
      </w:r>
      <w:proofErr w:type="gramEnd"/>
    </w:p>
    <w:p w:rsidR="005C42A0" w:rsidRPr="007727C4" w:rsidRDefault="005C42A0" w:rsidP="00C527E1">
      <w:pPr>
        <w:ind w:right="429"/>
        <w:jc w:val="both"/>
        <w:rPr>
          <w:sz w:val="24"/>
        </w:rPr>
      </w:pPr>
      <w:r w:rsidRPr="007727C4">
        <w:rPr>
          <w:sz w:val="24"/>
        </w:rPr>
        <w:t>By signing this form, I agree that:</w:t>
      </w:r>
    </w:p>
    <w:p w:rsidR="005C42A0" w:rsidRPr="007727C4" w:rsidRDefault="005C42A0" w:rsidP="00C527E1">
      <w:pPr>
        <w:ind w:right="429"/>
        <w:jc w:val="both"/>
        <w:rPr>
          <w:sz w:val="24"/>
        </w:rPr>
      </w:pPr>
      <w:r w:rsidRPr="007727C4">
        <w:rPr>
          <w:sz w:val="24"/>
        </w:rPr>
        <w:t xml:space="preserve">1) </w:t>
      </w:r>
      <w:r w:rsidR="00822B91">
        <w:rPr>
          <w:sz w:val="24"/>
        </w:rPr>
        <w:t xml:space="preserve"> </w:t>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C527E1">
      <w:pPr>
        <w:ind w:right="429"/>
        <w:jc w:val="both"/>
        <w:rPr>
          <w:sz w:val="24"/>
        </w:rPr>
      </w:pPr>
      <w:r w:rsidRPr="007727C4">
        <w:rPr>
          <w:sz w:val="24"/>
        </w:rPr>
        <w:t>2)</w:t>
      </w:r>
      <w:r w:rsidR="00822B91">
        <w:rPr>
          <w:sz w:val="24"/>
        </w:rPr>
        <w:t xml:space="preserve">  </w:t>
      </w:r>
      <w:r w:rsidR="0012585A" w:rsidRPr="007727C4">
        <w:rPr>
          <w:sz w:val="24"/>
        </w:rPr>
        <w:t>You have explained t</w:t>
      </w:r>
      <w:r w:rsidRPr="007727C4">
        <w:rPr>
          <w:sz w:val="24"/>
        </w:rPr>
        <w:t>he possible harms and benefits (if any) of this study.</w:t>
      </w:r>
    </w:p>
    <w:p w:rsidR="005C42A0" w:rsidRPr="007727C4" w:rsidRDefault="005C42A0" w:rsidP="00C527E1">
      <w:pPr>
        <w:ind w:right="429"/>
        <w:jc w:val="both"/>
        <w:rPr>
          <w:sz w:val="24"/>
        </w:rPr>
      </w:pPr>
      <w:r w:rsidRPr="007727C4">
        <w:rPr>
          <w:sz w:val="24"/>
        </w:rPr>
        <w:t>3</w:t>
      </w:r>
      <w:r w:rsidR="00B40673" w:rsidRPr="007727C4">
        <w:rPr>
          <w:sz w:val="24"/>
        </w:rPr>
        <w:t>)</w:t>
      </w:r>
      <w:r w:rsidR="00822B91">
        <w:rPr>
          <w:sz w:val="24"/>
        </w:rPr>
        <w:t xml:space="preserve">  </w:t>
      </w:r>
      <w:r w:rsidRPr="007727C4">
        <w:rPr>
          <w:sz w:val="24"/>
        </w:rPr>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C527E1">
      <w:pPr>
        <w:ind w:right="429"/>
        <w:jc w:val="both"/>
        <w:rPr>
          <w:sz w:val="24"/>
        </w:rPr>
      </w:pPr>
      <w:r w:rsidRPr="007727C4">
        <w:rPr>
          <w:sz w:val="24"/>
        </w:rPr>
        <w:t>4)</w:t>
      </w:r>
      <w:r w:rsidR="00822B91">
        <w:rPr>
          <w:sz w:val="24"/>
        </w:rPr>
        <w:t xml:space="preserve">  </w:t>
      </w:r>
      <w:r w:rsidRPr="007727C4">
        <w:rPr>
          <w:sz w:val="24"/>
        </w:rPr>
        <w:t>I am free no</w:t>
      </w:r>
      <w:r w:rsidR="00F53545" w:rsidRPr="007727C4">
        <w:rPr>
          <w:sz w:val="24"/>
        </w:rPr>
        <w:t>w, and in the future, to ask</w:t>
      </w:r>
      <w:r w:rsidRPr="007727C4">
        <w:rPr>
          <w:sz w:val="24"/>
        </w:rPr>
        <w:t xml:space="preserve"> questions about the study.</w:t>
      </w:r>
    </w:p>
    <w:p w:rsidR="005C42A0" w:rsidRPr="007727C4" w:rsidRDefault="005C42A0" w:rsidP="00C527E1">
      <w:pPr>
        <w:ind w:right="429"/>
        <w:jc w:val="both"/>
        <w:rPr>
          <w:sz w:val="24"/>
        </w:rPr>
      </w:pPr>
      <w:r w:rsidRPr="007727C4">
        <w:rPr>
          <w:sz w:val="24"/>
        </w:rPr>
        <w:t>5)</w:t>
      </w:r>
      <w:r w:rsidR="00822B91">
        <w:rPr>
          <w:sz w:val="24"/>
        </w:rPr>
        <w:t xml:space="preserve">  </w:t>
      </w:r>
      <w:r w:rsidRPr="007727C4">
        <w:rPr>
          <w:sz w:val="24"/>
        </w:rPr>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C527E1">
      <w:pPr>
        <w:ind w:right="429"/>
        <w:jc w:val="both"/>
        <w:rPr>
          <w:sz w:val="24"/>
        </w:rPr>
      </w:pPr>
      <w:r w:rsidRPr="007727C4">
        <w:rPr>
          <w:sz w:val="24"/>
        </w:rPr>
        <w:t>6)</w:t>
      </w:r>
      <w:r w:rsidR="00822B91">
        <w:rPr>
          <w:sz w:val="24"/>
        </w:rPr>
        <w:t xml:space="preserve">  </w:t>
      </w:r>
      <w:r w:rsidRPr="007727C4">
        <w:rPr>
          <w:sz w:val="24"/>
        </w:rPr>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C527E1">
      <w:pPr>
        <w:ind w:right="429"/>
        <w:jc w:val="both"/>
        <w:rPr>
          <w:sz w:val="24"/>
        </w:rPr>
      </w:pPr>
      <w:r w:rsidRPr="007727C4">
        <w:rPr>
          <w:sz w:val="24"/>
        </w:rPr>
        <w:t>7)</w:t>
      </w:r>
      <w:r w:rsidR="00651B6B" w:rsidRPr="007727C4">
        <w:rPr>
          <w:sz w:val="24"/>
        </w:rPr>
        <w:t xml:space="preserve"> </w:t>
      </w:r>
      <w:r w:rsidR="00822B91">
        <w:rPr>
          <w:sz w:val="24"/>
        </w:rPr>
        <w:t xml:space="preserve"> </w:t>
      </w:r>
      <w:r w:rsidR="00651B6B" w:rsidRPr="007727C4">
        <w:rPr>
          <w:sz w:val="24"/>
        </w:rPr>
        <w:t>I agree, or</w:t>
      </w:r>
      <w:r w:rsidR="00B27437" w:rsidRPr="007727C4">
        <w:rPr>
          <w:sz w:val="24"/>
        </w:rPr>
        <w:t xml:space="preserve"> consent</w:t>
      </w:r>
      <w:r w:rsidR="00651B6B" w:rsidRPr="007727C4">
        <w:rPr>
          <w:sz w:val="24"/>
        </w:rPr>
        <w:t>, to take part in this study.</w:t>
      </w:r>
    </w:p>
    <w:p w:rsidR="005C42A0" w:rsidRDefault="005C42A0" w:rsidP="00C527E1">
      <w:pPr>
        <w:ind w:right="429"/>
        <w:jc w:val="both"/>
        <w:rPr>
          <w:i/>
          <w:sz w:val="24"/>
        </w:rPr>
      </w:pPr>
    </w:p>
    <w:p w:rsidR="00822B91" w:rsidRDefault="00822B91" w:rsidP="00C527E1">
      <w:pPr>
        <w:tabs>
          <w:tab w:val="right" w:pos="5040"/>
          <w:tab w:val="left" w:pos="5760"/>
          <w:tab w:val="right" w:pos="9900"/>
        </w:tabs>
        <w:ind w:right="429"/>
        <w:jc w:val="both"/>
        <w:rPr>
          <w:sz w:val="24"/>
          <w:u w:val="single"/>
        </w:rPr>
      </w:pPr>
    </w:p>
    <w:p w:rsidR="00822B91" w:rsidRPr="00822B91" w:rsidRDefault="00822B91" w:rsidP="00C527E1">
      <w:pPr>
        <w:tabs>
          <w:tab w:val="right" w:pos="5040"/>
          <w:tab w:val="left" w:pos="5760"/>
          <w:tab w:val="right" w:pos="9900"/>
        </w:tabs>
        <w:ind w:right="429"/>
        <w:jc w:val="both"/>
        <w:rPr>
          <w:sz w:val="24"/>
        </w:rPr>
      </w:pPr>
      <w:r w:rsidRPr="00822B91">
        <w:rPr>
          <w:sz w:val="24"/>
        </w:rPr>
        <w:t>______________________________________</w:t>
      </w:r>
      <w:r w:rsidRPr="00822B91">
        <w:rPr>
          <w:sz w:val="24"/>
        </w:rPr>
        <w:tab/>
      </w:r>
      <w:r w:rsidRPr="00822B91">
        <w:rPr>
          <w:sz w:val="24"/>
        </w:rPr>
        <w:tab/>
        <w:t>__________________________</w:t>
      </w:r>
    </w:p>
    <w:p w:rsidR="003E3B6D" w:rsidRPr="0074266B" w:rsidRDefault="00C16F5C" w:rsidP="00C527E1">
      <w:pPr>
        <w:tabs>
          <w:tab w:val="right" w:pos="5040"/>
          <w:tab w:val="left" w:pos="5760"/>
          <w:tab w:val="right" w:pos="9900"/>
        </w:tabs>
        <w:ind w:right="429"/>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rsidP="00C527E1">
      <w:pPr>
        <w:tabs>
          <w:tab w:val="right" w:pos="5040"/>
          <w:tab w:val="left" w:pos="5760"/>
          <w:tab w:val="right" w:pos="9900"/>
        </w:tabs>
        <w:ind w:right="429"/>
        <w:jc w:val="both"/>
        <w:rPr>
          <w:sz w:val="24"/>
        </w:rPr>
      </w:pPr>
    </w:p>
    <w:p w:rsidR="00CB3A02" w:rsidRPr="0074266B" w:rsidRDefault="00CB3A02" w:rsidP="00C527E1">
      <w:pPr>
        <w:tabs>
          <w:tab w:val="right" w:pos="5040"/>
          <w:tab w:val="left" w:pos="5760"/>
          <w:tab w:val="right" w:pos="9900"/>
        </w:tabs>
        <w:ind w:right="429"/>
        <w:jc w:val="both"/>
        <w:rPr>
          <w:sz w:val="24"/>
          <w:u w:val="single"/>
        </w:rPr>
      </w:pPr>
    </w:p>
    <w:p w:rsidR="00822B91" w:rsidRPr="00822B91" w:rsidRDefault="00822B91" w:rsidP="00822B91">
      <w:pPr>
        <w:tabs>
          <w:tab w:val="right" w:pos="5040"/>
          <w:tab w:val="left" w:pos="5760"/>
          <w:tab w:val="right" w:pos="9900"/>
        </w:tabs>
        <w:ind w:right="429"/>
        <w:jc w:val="both"/>
        <w:rPr>
          <w:sz w:val="24"/>
        </w:rPr>
      </w:pPr>
      <w:r w:rsidRPr="00822B91">
        <w:rPr>
          <w:sz w:val="24"/>
        </w:rPr>
        <w:t>____________________________________</w:t>
      </w:r>
      <w:r w:rsidRPr="00822B91">
        <w:rPr>
          <w:sz w:val="24"/>
        </w:rPr>
        <w:tab/>
      </w:r>
      <w:r w:rsidRPr="00822B91">
        <w:rPr>
          <w:sz w:val="24"/>
        </w:rPr>
        <w:tab/>
        <w:t>__________________________</w:t>
      </w:r>
    </w:p>
    <w:p w:rsidR="00CB3A02" w:rsidRPr="0074266B" w:rsidRDefault="00C16F5C" w:rsidP="00C527E1">
      <w:pPr>
        <w:tabs>
          <w:tab w:val="right" w:pos="5040"/>
          <w:tab w:val="left" w:pos="5760"/>
          <w:tab w:val="right" w:pos="9900"/>
        </w:tabs>
        <w:ind w:right="429"/>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527E1">
      <w:pPr>
        <w:tabs>
          <w:tab w:val="right" w:pos="5040"/>
          <w:tab w:val="left" w:pos="5760"/>
          <w:tab w:val="right" w:pos="9900"/>
        </w:tabs>
        <w:ind w:right="429"/>
        <w:jc w:val="both"/>
        <w:rPr>
          <w:sz w:val="24"/>
        </w:rPr>
      </w:pPr>
    </w:p>
    <w:p w:rsidR="002E1240" w:rsidRPr="0074266B" w:rsidRDefault="002E1240" w:rsidP="00C527E1">
      <w:pPr>
        <w:tabs>
          <w:tab w:val="right" w:pos="5040"/>
          <w:tab w:val="left" w:pos="5760"/>
          <w:tab w:val="right" w:pos="9900"/>
        </w:tabs>
        <w:ind w:right="429"/>
        <w:jc w:val="both"/>
        <w:rPr>
          <w:sz w:val="24"/>
        </w:rPr>
      </w:pPr>
    </w:p>
    <w:p w:rsidR="00822B91" w:rsidRPr="00822B91" w:rsidRDefault="00822B91" w:rsidP="00822B91">
      <w:pPr>
        <w:tabs>
          <w:tab w:val="right" w:pos="5040"/>
          <w:tab w:val="left" w:pos="5760"/>
          <w:tab w:val="right" w:pos="9900"/>
        </w:tabs>
        <w:ind w:right="429"/>
        <w:jc w:val="both"/>
        <w:rPr>
          <w:sz w:val="24"/>
        </w:rPr>
      </w:pPr>
      <w:r w:rsidRPr="00822B91">
        <w:rPr>
          <w:sz w:val="24"/>
        </w:rPr>
        <w:lastRenderedPageBreak/>
        <w:t>______________________________________</w:t>
      </w:r>
      <w:r w:rsidRPr="00822B91">
        <w:rPr>
          <w:sz w:val="24"/>
        </w:rPr>
        <w:tab/>
      </w:r>
      <w:r w:rsidRPr="00822B91">
        <w:rPr>
          <w:sz w:val="24"/>
        </w:rPr>
        <w:tab/>
        <w:t>__________________________</w:t>
      </w:r>
    </w:p>
    <w:p w:rsidR="00C16F5C" w:rsidRPr="0074266B" w:rsidRDefault="00C16F5C" w:rsidP="00C527E1">
      <w:pPr>
        <w:tabs>
          <w:tab w:val="right" w:pos="5040"/>
          <w:tab w:val="left" w:pos="5760"/>
          <w:tab w:val="right" w:pos="9900"/>
        </w:tabs>
        <w:ind w:right="429"/>
        <w:jc w:val="both"/>
        <w:rPr>
          <w:sz w:val="24"/>
        </w:rPr>
      </w:pPr>
      <w:r w:rsidRPr="0074266B">
        <w:rPr>
          <w:sz w:val="24"/>
        </w:rPr>
        <w:t xml:space="preserve">Printed </w:t>
      </w:r>
      <w:r w:rsidR="002E1240" w:rsidRPr="0074266B">
        <w:rPr>
          <w:sz w:val="24"/>
        </w:rPr>
        <w:t>Witness’ name (if the subject/legal guardian</w:t>
      </w:r>
      <w:r w:rsidRPr="0074266B">
        <w:rPr>
          <w:sz w:val="24"/>
        </w:rPr>
        <w:tab/>
      </w:r>
      <w:ins w:id="32" w:author="Arushri Swarup" w:date="2016-10-31T14:08:00Z">
        <w:r w:rsidR="00D95F4B">
          <w:rPr>
            <w:sz w:val="24"/>
          </w:rPr>
          <w:tab/>
        </w:r>
      </w:ins>
      <w:r w:rsidRPr="0074266B">
        <w:rPr>
          <w:sz w:val="24"/>
        </w:rPr>
        <w:t>Witness’ signature &amp; date</w:t>
      </w:r>
    </w:p>
    <w:p w:rsidR="002E1240" w:rsidRPr="0074266B" w:rsidRDefault="00C16F5C" w:rsidP="00C527E1">
      <w:pPr>
        <w:tabs>
          <w:tab w:val="right" w:pos="5040"/>
          <w:tab w:val="left" w:pos="5760"/>
          <w:tab w:val="right" w:pos="9900"/>
        </w:tabs>
        <w:ind w:right="429"/>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527E1">
      <w:pPr>
        <w:tabs>
          <w:tab w:val="right" w:pos="5040"/>
          <w:tab w:val="left" w:pos="5760"/>
          <w:tab w:val="right" w:pos="9900"/>
        </w:tabs>
        <w:ind w:right="429"/>
        <w:jc w:val="both"/>
        <w:rPr>
          <w:sz w:val="24"/>
        </w:rPr>
      </w:pPr>
    </w:p>
    <w:p w:rsidR="00414A70" w:rsidRPr="0074266B" w:rsidRDefault="00414A70" w:rsidP="00C527E1">
      <w:pPr>
        <w:tabs>
          <w:tab w:val="right" w:pos="5040"/>
          <w:tab w:val="left" w:pos="5760"/>
          <w:tab w:val="right" w:pos="9900"/>
        </w:tabs>
        <w:ind w:right="429"/>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del w:id="33" w:author="Adrian James" w:date="2016-10-30T15:26:00Z">
        <w:r w:rsidR="009B1338" w:rsidDel="00822B91">
          <w:rPr>
            <w:sz w:val="24"/>
          </w:rPr>
          <w:delText>2191</w:delText>
        </w:r>
      </w:del>
      <w:ins w:id="34" w:author="Adrian James" w:date="2016-10-30T15:26:00Z">
        <w:r w:rsidR="00822B91">
          <w:rPr>
            <w:sz w:val="24"/>
          </w:rPr>
          <w:t>6767</w:t>
        </w:r>
      </w:ins>
    </w:p>
    <w:p w:rsidR="007B2763" w:rsidRPr="0074266B" w:rsidRDefault="007B2763" w:rsidP="00C527E1">
      <w:pPr>
        <w:tabs>
          <w:tab w:val="right" w:pos="5040"/>
          <w:tab w:val="left" w:pos="5760"/>
          <w:tab w:val="right" w:pos="9900"/>
        </w:tabs>
        <w:ind w:right="429"/>
        <w:jc w:val="both"/>
        <w:rPr>
          <w:sz w:val="24"/>
        </w:rPr>
      </w:pPr>
    </w:p>
    <w:p w:rsidR="00305B63" w:rsidRPr="00CA6A47" w:rsidRDefault="00414A70" w:rsidP="00C527E1">
      <w:pPr>
        <w:tabs>
          <w:tab w:val="right" w:pos="5040"/>
          <w:tab w:val="left" w:pos="5760"/>
          <w:tab w:val="right" w:pos="9900"/>
        </w:tabs>
        <w:ind w:right="429"/>
        <w:jc w:val="both"/>
        <w:rPr>
          <w:i/>
          <w:sz w:val="24"/>
        </w:rPr>
      </w:pPr>
      <w:r w:rsidRPr="0074266B">
        <w:rPr>
          <w:sz w:val="24"/>
        </w:rPr>
        <w:t>If you have questions about your rights as a subject in a study or injuries during a study, please call the Research Ethics Manager at 416-813-5718.</w:t>
      </w:r>
    </w:p>
    <w:sectPr w:rsidR="00305B63" w:rsidRPr="00CA6A47" w:rsidSect="00F63E59">
      <w:footerReference w:type="default" r:id="rId9"/>
      <w:footerReference w:type="first" r:id="rId10"/>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284" w:rsidRDefault="00C91284" w:rsidP="00DB4AA5">
      <w:r>
        <w:separator/>
      </w:r>
    </w:p>
  </w:endnote>
  <w:endnote w:type="continuationSeparator" w:id="0">
    <w:p w:rsidR="00C91284" w:rsidRDefault="00C91284"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B91" w:rsidRDefault="003B0FCF">
    <w:pPr>
      <w:pStyle w:val="Footer"/>
      <w:tabs>
        <w:tab w:val="clear" w:pos="9071"/>
        <w:tab w:val="left" w:pos="3330"/>
        <w:tab w:val="left" w:pos="8010"/>
        <w:tab w:val="right" w:pos="9720"/>
      </w:tabs>
      <w:rPr>
        <w:i/>
        <w:sz w:val="20"/>
      </w:rPr>
    </w:pPr>
    <w:r w:rsidRPr="003B0FCF">
      <w:rPr>
        <w:i/>
        <w:noProof/>
        <w:sz w:val="20"/>
      </w:rPr>
      <w:pict>
        <v:line id="Line 2" o:spid="_x0000_s4098"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822B91">
      <w:rPr>
        <w:i/>
        <w:sz w:val="20"/>
      </w:rPr>
      <w:t xml:space="preserve">Consent Form Version Date: </w:t>
    </w:r>
    <w:del w:id="35" w:author="Arushri Swarup" w:date="2016-10-31T13:39:00Z">
      <w:r w:rsidR="00822B91" w:rsidDel="00B16509">
        <w:rPr>
          <w:i/>
          <w:sz w:val="20"/>
        </w:rPr>
        <w:delText>7</w:delText>
      </w:r>
      <w:r w:rsidR="00822B91" w:rsidRPr="006A7144" w:rsidDel="00B16509">
        <w:rPr>
          <w:i/>
          <w:sz w:val="20"/>
          <w:vertAlign w:val="superscript"/>
        </w:rPr>
        <w:delText>th</w:delText>
      </w:r>
      <w:r w:rsidR="00822B91" w:rsidDel="00B16509">
        <w:rPr>
          <w:i/>
          <w:sz w:val="20"/>
        </w:rPr>
        <w:delText xml:space="preserve"> August 2012</w:delText>
      </w:r>
    </w:del>
    <w:ins w:id="36" w:author="Arushri Swarup" w:date="2016-10-31T13:39:00Z">
      <w:r w:rsidR="00B16509">
        <w:rPr>
          <w:i/>
          <w:sz w:val="20"/>
        </w:rPr>
        <w:t>31</w:t>
      </w:r>
      <w:r w:rsidRPr="003B0FCF">
        <w:rPr>
          <w:i/>
          <w:sz w:val="20"/>
          <w:vertAlign w:val="superscript"/>
          <w:rPrChange w:id="37" w:author="Arushri Swarup" w:date="2016-10-31T13:39:00Z">
            <w:rPr>
              <w:i/>
              <w:sz w:val="20"/>
            </w:rPr>
          </w:rPrChange>
        </w:rPr>
        <w:t>st</w:t>
      </w:r>
      <w:r w:rsidR="00B16509">
        <w:rPr>
          <w:i/>
          <w:sz w:val="20"/>
        </w:rPr>
        <w:t xml:space="preserve"> October 2016</w:t>
      </w:r>
    </w:ins>
  </w:p>
  <w:p w:rsidR="00822B91" w:rsidRDefault="00822B91">
    <w:r>
      <w:t xml:space="preserve">Page </w:t>
    </w:r>
    <w:r w:rsidR="003B0FCF">
      <w:fldChar w:fldCharType="begin"/>
    </w:r>
    <w:r>
      <w:instrText xml:space="preserve"> PAGE </w:instrText>
    </w:r>
    <w:r w:rsidR="003B0FCF">
      <w:fldChar w:fldCharType="separate"/>
    </w:r>
    <w:r w:rsidR="00D95F4B">
      <w:rPr>
        <w:noProof/>
      </w:rPr>
      <w:t>2</w:t>
    </w:r>
    <w:r w:rsidR="003B0FCF">
      <w:rPr>
        <w:noProof/>
      </w:rPr>
      <w:fldChar w:fldCharType="end"/>
    </w:r>
    <w:r>
      <w:t xml:space="preserve"> of </w:t>
    </w:r>
    <w:r w:rsidR="003B0FCF">
      <w:fldChar w:fldCharType="begin"/>
    </w:r>
    <w:r>
      <w:instrText xml:space="preserve"> NUMPAGES  </w:instrText>
    </w:r>
    <w:r w:rsidR="003B0FCF">
      <w:fldChar w:fldCharType="separate"/>
    </w:r>
    <w:r w:rsidR="00D95F4B">
      <w:rPr>
        <w:noProof/>
      </w:rPr>
      <w:t>4</w:t>
    </w:r>
    <w:r w:rsidR="003B0FCF">
      <w:rPr>
        <w:noProof/>
      </w:rPr>
      <w:fldChar w:fldCharType="end"/>
    </w:r>
  </w:p>
  <w:p w:rsidR="00822B91" w:rsidRDefault="00822B91">
    <w:pPr>
      <w:pStyle w:val="Footer"/>
      <w:tabs>
        <w:tab w:val="clear" w:pos="9071"/>
        <w:tab w:val="left" w:pos="3330"/>
        <w:tab w:val="left" w:pos="8010"/>
        <w:tab w:val="right" w:pos="9720"/>
      </w:tabs>
      <w:rPr>
        <w:i/>
        <w:sz w:val="20"/>
      </w:rPr>
    </w:pPr>
  </w:p>
  <w:p w:rsidR="00822B91" w:rsidRDefault="00822B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B91" w:rsidRDefault="003B0FCF">
    <w:pPr>
      <w:pStyle w:val="Footer"/>
      <w:tabs>
        <w:tab w:val="clear" w:pos="9071"/>
        <w:tab w:val="left" w:pos="3330"/>
        <w:tab w:val="left" w:pos="8010"/>
        <w:tab w:val="right" w:pos="9720"/>
      </w:tabs>
      <w:rPr>
        <w:i/>
        <w:sz w:val="20"/>
      </w:rPr>
    </w:pPr>
    <w:r w:rsidRPr="003B0FCF">
      <w:rPr>
        <w:noProof/>
        <w:sz w:val="20"/>
      </w:rPr>
      <w:pict>
        <v:line id="Line 1" o:spid="_x0000_s4097"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822B91">
      <w:rPr>
        <w:i/>
        <w:sz w:val="20"/>
      </w:rPr>
      <w:t>Consent/Assent Form Version date 7</w:t>
    </w:r>
    <w:r w:rsidR="00822B91" w:rsidRPr="006A7144">
      <w:rPr>
        <w:i/>
        <w:sz w:val="20"/>
        <w:vertAlign w:val="superscript"/>
      </w:rPr>
      <w:t>th</w:t>
    </w:r>
    <w:r w:rsidR="00822B91">
      <w:rPr>
        <w:i/>
        <w:sz w:val="20"/>
      </w:rPr>
      <w:t xml:space="preserve"> August 2012</w:t>
    </w:r>
  </w:p>
  <w:p w:rsidR="00822B91" w:rsidRDefault="00822B91">
    <w:r>
      <w:t xml:space="preserve">Page </w:t>
    </w:r>
    <w:r w:rsidR="003B0FCF">
      <w:fldChar w:fldCharType="begin"/>
    </w:r>
    <w:r>
      <w:instrText xml:space="preserve"> PAGE </w:instrText>
    </w:r>
    <w:r w:rsidR="003B0FCF">
      <w:fldChar w:fldCharType="separate"/>
    </w:r>
    <w:r w:rsidR="00D95F4B">
      <w:rPr>
        <w:noProof/>
      </w:rPr>
      <w:t>1</w:t>
    </w:r>
    <w:r w:rsidR="003B0FCF">
      <w:rPr>
        <w:noProof/>
      </w:rPr>
      <w:fldChar w:fldCharType="end"/>
    </w:r>
    <w:r>
      <w:t xml:space="preserve"> of </w:t>
    </w:r>
    <w:r w:rsidR="003B0FCF">
      <w:fldChar w:fldCharType="begin"/>
    </w:r>
    <w:r>
      <w:instrText xml:space="preserve"> NUMPAGES  </w:instrText>
    </w:r>
    <w:r w:rsidR="003B0FCF">
      <w:fldChar w:fldCharType="separate"/>
    </w:r>
    <w:r w:rsidR="00D95F4B">
      <w:rPr>
        <w:noProof/>
      </w:rPr>
      <w:t>4</w:t>
    </w:r>
    <w:r w:rsidR="003B0FCF">
      <w:rPr>
        <w:noProof/>
      </w:rPr>
      <w:fldChar w:fldCharType="end"/>
    </w:r>
  </w:p>
  <w:p w:rsidR="00822B91" w:rsidRDefault="00822B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284" w:rsidRDefault="00C91284" w:rsidP="00DB4AA5">
      <w:r>
        <w:separator/>
      </w:r>
    </w:p>
  </w:footnote>
  <w:footnote w:type="continuationSeparator" w:id="0">
    <w:p w:rsidR="00C91284" w:rsidRDefault="00C91284"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0F644C"/>
    <w:rsid w:val="00107122"/>
    <w:rsid w:val="00111037"/>
    <w:rsid w:val="00111436"/>
    <w:rsid w:val="001179A0"/>
    <w:rsid w:val="00124E45"/>
    <w:rsid w:val="00124FCA"/>
    <w:rsid w:val="0012585A"/>
    <w:rsid w:val="00135B5A"/>
    <w:rsid w:val="0014593B"/>
    <w:rsid w:val="00155871"/>
    <w:rsid w:val="00160E3D"/>
    <w:rsid w:val="00184613"/>
    <w:rsid w:val="00195350"/>
    <w:rsid w:val="001C0B88"/>
    <w:rsid w:val="001D5962"/>
    <w:rsid w:val="002012EA"/>
    <w:rsid w:val="00201E3A"/>
    <w:rsid w:val="0020536E"/>
    <w:rsid w:val="0021716B"/>
    <w:rsid w:val="00217413"/>
    <w:rsid w:val="002226BF"/>
    <w:rsid w:val="002304D5"/>
    <w:rsid w:val="00234BF1"/>
    <w:rsid w:val="0023634E"/>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0FCF"/>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2500A"/>
    <w:rsid w:val="005347DE"/>
    <w:rsid w:val="00541EB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4374C"/>
    <w:rsid w:val="00651B6B"/>
    <w:rsid w:val="00653EF6"/>
    <w:rsid w:val="006549EC"/>
    <w:rsid w:val="00660718"/>
    <w:rsid w:val="006763FF"/>
    <w:rsid w:val="00676BE6"/>
    <w:rsid w:val="006828BB"/>
    <w:rsid w:val="00683664"/>
    <w:rsid w:val="006846F6"/>
    <w:rsid w:val="0069179C"/>
    <w:rsid w:val="006A1D9E"/>
    <w:rsid w:val="006A4311"/>
    <w:rsid w:val="006A7144"/>
    <w:rsid w:val="006B15D3"/>
    <w:rsid w:val="006C10E3"/>
    <w:rsid w:val="006C51A6"/>
    <w:rsid w:val="006D657F"/>
    <w:rsid w:val="006F22F1"/>
    <w:rsid w:val="006F3341"/>
    <w:rsid w:val="006F3F28"/>
    <w:rsid w:val="006F645B"/>
    <w:rsid w:val="00705000"/>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2B91"/>
    <w:rsid w:val="008237FB"/>
    <w:rsid w:val="008270F9"/>
    <w:rsid w:val="0084173E"/>
    <w:rsid w:val="0084442C"/>
    <w:rsid w:val="008A4ACE"/>
    <w:rsid w:val="008D0B14"/>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22C6"/>
    <w:rsid w:val="00AF3606"/>
    <w:rsid w:val="00AF552D"/>
    <w:rsid w:val="00AF5E26"/>
    <w:rsid w:val="00B028DE"/>
    <w:rsid w:val="00B05521"/>
    <w:rsid w:val="00B05F8C"/>
    <w:rsid w:val="00B16509"/>
    <w:rsid w:val="00B20891"/>
    <w:rsid w:val="00B24045"/>
    <w:rsid w:val="00B244CD"/>
    <w:rsid w:val="00B26E9C"/>
    <w:rsid w:val="00B27437"/>
    <w:rsid w:val="00B31702"/>
    <w:rsid w:val="00B36E6B"/>
    <w:rsid w:val="00B40673"/>
    <w:rsid w:val="00B50BC1"/>
    <w:rsid w:val="00B71229"/>
    <w:rsid w:val="00B81783"/>
    <w:rsid w:val="00B91EC8"/>
    <w:rsid w:val="00BA30CC"/>
    <w:rsid w:val="00BA3BBB"/>
    <w:rsid w:val="00BA56B0"/>
    <w:rsid w:val="00BD48DE"/>
    <w:rsid w:val="00BE532A"/>
    <w:rsid w:val="00BE7778"/>
    <w:rsid w:val="00BF6170"/>
    <w:rsid w:val="00C056CE"/>
    <w:rsid w:val="00C05B34"/>
    <w:rsid w:val="00C16F5C"/>
    <w:rsid w:val="00C22C28"/>
    <w:rsid w:val="00C257C0"/>
    <w:rsid w:val="00C46656"/>
    <w:rsid w:val="00C527E1"/>
    <w:rsid w:val="00C577EE"/>
    <w:rsid w:val="00C66164"/>
    <w:rsid w:val="00C66228"/>
    <w:rsid w:val="00C8421B"/>
    <w:rsid w:val="00C84A79"/>
    <w:rsid w:val="00C91284"/>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95F4B"/>
    <w:rsid w:val="00DA04E7"/>
    <w:rsid w:val="00DA6671"/>
    <w:rsid w:val="00DB14FA"/>
    <w:rsid w:val="00DB1B46"/>
    <w:rsid w:val="00DB4AA5"/>
    <w:rsid w:val="00DB608F"/>
    <w:rsid w:val="00DC6309"/>
    <w:rsid w:val="00DE21F2"/>
    <w:rsid w:val="00DE659E"/>
    <w:rsid w:val="00DE6974"/>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40B99"/>
    <w:rsid w:val="00F52EDE"/>
    <w:rsid w:val="00F53545"/>
    <w:rsid w:val="00F63E59"/>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59"/>
    <w:rPr>
      <w:lang w:val="en-US" w:eastAsia="en-US"/>
    </w:rPr>
  </w:style>
  <w:style w:type="paragraph" w:styleId="Heading1">
    <w:name w:val="heading 1"/>
    <w:basedOn w:val="Normal"/>
    <w:next w:val="Normal"/>
    <w:qFormat/>
    <w:rsid w:val="00F63E59"/>
    <w:pPr>
      <w:keepNext/>
      <w:ind w:right="-720"/>
      <w:jc w:val="center"/>
      <w:outlineLvl w:val="0"/>
    </w:pPr>
    <w:rPr>
      <w:b/>
      <w:sz w:val="24"/>
    </w:rPr>
  </w:style>
  <w:style w:type="paragraph" w:styleId="Heading3">
    <w:name w:val="heading 3"/>
    <w:basedOn w:val="Normal"/>
    <w:next w:val="Normal"/>
    <w:qFormat/>
    <w:rsid w:val="00F63E59"/>
    <w:pPr>
      <w:keepNext/>
      <w:jc w:val="center"/>
      <w:outlineLvl w:val="2"/>
    </w:pPr>
    <w:rPr>
      <w:rFonts w:ascii="Times" w:hAnsi="Times"/>
      <w:b/>
      <w:sz w:val="28"/>
    </w:rPr>
  </w:style>
  <w:style w:type="paragraph" w:styleId="Heading4">
    <w:name w:val="heading 4"/>
    <w:basedOn w:val="Normal"/>
    <w:next w:val="Normal"/>
    <w:qFormat/>
    <w:rsid w:val="00F63E59"/>
    <w:pPr>
      <w:keepNext/>
      <w:ind w:right="-720"/>
      <w:outlineLvl w:val="3"/>
    </w:pPr>
    <w:rPr>
      <w:rFonts w:ascii="Times" w:hAnsi="Times"/>
      <w:b/>
      <w:sz w:val="24"/>
    </w:rPr>
  </w:style>
  <w:style w:type="paragraph" w:styleId="Heading5">
    <w:name w:val="heading 5"/>
    <w:basedOn w:val="Normal"/>
    <w:next w:val="Normal"/>
    <w:qFormat/>
    <w:rsid w:val="00F63E59"/>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63E59"/>
    <w:pPr>
      <w:ind w:left="360" w:right="-720"/>
    </w:pPr>
    <w:rPr>
      <w:rFonts w:ascii="Times" w:hAnsi="Times"/>
      <w:sz w:val="24"/>
    </w:rPr>
  </w:style>
  <w:style w:type="paragraph" w:styleId="Footer">
    <w:name w:val="footer"/>
    <w:basedOn w:val="Normal"/>
    <w:rsid w:val="00F63E59"/>
    <w:pPr>
      <w:tabs>
        <w:tab w:val="center" w:pos="4819"/>
        <w:tab w:val="right" w:pos="9071"/>
      </w:tabs>
    </w:pPr>
    <w:rPr>
      <w:rFonts w:ascii="Times" w:hAnsi="Times"/>
      <w:sz w:val="24"/>
    </w:rPr>
  </w:style>
  <w:style w:type="paragraph" w:styleId="Header">
    <w:name w:val="header"/>
    <w:basedOn w:val="Normal"/>
    <w:link w:val="HeaderChar"/>
    <w:uiPriority w:val="99"/>
    <w:rsid w:val="00F63E59"/>
    <w:pPr>
      <w:tabs>
        <w:tab w:val="center" w:pos="4320"/>
        <w:tab w:val="right" w:pos="8640"/>
      </w:tabs>
    </w:pPr>
  </w:style>
  <w:style w:type="paragraph" w:styleId="BodyText">
    <w:name w:val="Body Text"/>
    <w:basedOn w:val="Normal"/>
    <w:rsid w:val="00F63E59"/>
    <w:pPr>
      <w:tabs>
        <w:tab w:val="center" w:pos="5040"/>
      </w:tabs>
      <w:ind w:right="-720"/>
    </w:pPr>
    <w:rPr>
      <w:sz w:val="24"/>
    </w:rPr>
  </w:style>
  <w:style w:type="character" w:styleId="PageNumber">
    <w:name w:val="page number"/>
    <w:basedOn w:val="DefaultParagraphFont"/>
    <w:rsid w:val="00F63E59"/>
  </w:style>
  <w:style w:type="paragraph" w:styleId="BalloonText">
    <w:name w:val="Balloon Text"/>
    <w:basedOn w:val="Normal"/>
    <w:semiHidden/>
    <w:rsid w:val="00585427"/>
    <w:rPr>
      <w:rFonts w:ascii="Tahoma" w:hAnsi="Tahoma" w:cs="Tahoma"/>
      <w:sz w:val="16"/>
      <w:szCs w:val="16"/>
    </w:rPr>
  </w:style>
  <w:style w:type="character" w:styleId="CommentReference">
    <w:name w:val="annotation reference"/>
    <w:basedOn w:val="DefaultParagraphFont"/>
    <w:uiPriority w:val="99"/>
    <w:semiHidden/>
    <w:unhideWhenUsed/>
    <w:rsid w:val="00F40B99"/>
    <w:rPr>
      <w:sz w:val="16"/>
      <w:szCs w:val="16"/>
    </w:rPr>
  </w:style>
  <w:style w:type="paragraph" w:styleId="CommentText">
    <w:name w:val="annotation text"/>
    <w:basedOn w:val="Normal"/>
    <w:link w:val="CommentTextChar"/>
    <w:uiPriority w:val="99"/>
    <w:semiHidden/>
    <w:unhideWhenUsed/>
    <w:rsid w:val="00F40B99"/>
  </w:style>
  <w:style w:type="character" w:customStyle="1" w:styleId="CommentTextChar">
    <w:name w:val="Comment Text Char"/>
    <w:basedOn w:val="DefaultParagraphFont"/>
    <w:link w:val="CommentText"/>
    <w:uiPriority w:val="99"/>
    <w:semiHidden/>
    <w:rsid w:val="00F40B99"/>
    <w:rPr>
      <w:lang w:val="en-US" w:eastAsia="en-US"/>
    </w:rPr>
  </w:style>
  <w:style w:type="paragraph" w:styleId="CommentSubject">
    <w:name w:val="annotation subject"/>
    <w:basedOn w:val="CommentText"/>
    <w:next w:val="CommentText"/>
    <w:link w:val="CommentSubjectChar"/>
    <w:uiPriority w:val="99"/>
    <w:semiHidden/>
    <w:unhideWhenUsed/>
    <w:rsid w:val="00F40B99"/>
    <w:rPr>
      <w:b/>
      <w:bCs/>
    </w:rPr>
  </w:style>
  <w:style w:type="character" w:customStyle="1" w:styleId="CommentSubjectChar">
    <w:name w:val="Comment Subject Char"/>
    <w:basedOn w:val="CommentTextChar"/>
    <w:link w:val="CommentSubject"/>
    <w:uiPriority w:val="99"/>
    <w:semiHidden/>
    <w:rsid w:val="00F40B99"/>
    <w:rPr>
      <w:b/>
      <w:bCs/>
      <w:lang w:val="en-US" w:eastAsia="en-US"/>
    </w:rPr>
  </w:style>
  <w:style w:type="character" w:customStyle="1" w:styleId="HeaderChar">
    <w:name w:val="Header Char"/>
    <w:basedOn w:val="DefaultParagraphFont"/>
    <w:link w:val="Header"/>
    <w:uiPriority w:val="99"/>
    <w:rsid w:val="00822B91"/>
    <w:rPr>
      <w:lang w:val="en-US" w:eastAsia="en-US"/>
    </w:rPr>
  </w:style>
  <w:style w:type="table" w:styleId="LightShading-Accent1">
    <w:name w:val="Light Shading Accent 1"/>
    <w:basedOn w:val="TableNormal"/>
    <w:uiPriority w:val="60"/>
    <w:rsid w:val="00822B91"/>
    <w:rPr>
      <w:rFonts w:asciiTheme="minorHAnsi" w:eastAsiaTheme="minorEastAsia" w:hAnsiTheme="minorHAnsi" w:cstheme="minorBidi"/>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360" w:right="-720"/>
    </w:pPr>
    <w:rPr>
      <w:rFonts w:ascii="Times" w:hAnsi="Times"/>
      <w:sz w:val="24"/>
    </w:rPr>
  </w:style>
  <w:style w:type="paragraph" w:styleId="Footer">
    <w:name w:val="footer"/>
    <w:basedOn w:val="Normal"/>
    <w:pPr>
      <w:tabs>
        <w:tab w:val="center" w:pos="4819"/>
        <w:tab w:val="right" w:pos="9071"/>
      </w:tabs>
    </w:pPr>
    <w:rPr>
      <w:rFonts w:ascii="Times" w:hAnsi="Times"/>
      <w:sz w:val="24"/>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character" w:styleId="CommentReference">
    <w:name w:val="annotation reference"/>
    <w:basedOn w:val="DefaultParagraphFont"/>
    <w:uiPriority w:val="99"/>
    <w:semiHidden/>
    <w:unhideWhenUsed/>
    <w:rsid w:val="00F40B99"/>
    <w:rPr>
      <w:sz w:val="16"/>
      <w:szCs w:val="16"/>
    </w:rPr>
  </w:style>
  <w:style w:type="paragraph" w:styleId="CommentText">
    <w:name w:val="annotation text"/>
    <w:basedOn w:val="Normal"/>
    <w:link w:val="CommentTextChar"/>
    <w:uiPriority w:val="99"/>
    <w:semiHidden/>
    <w:unhideWhenUsed/>
    <w:rsid w:val="00F40B99"/>
  </w:style>
  <w:style w:type="character" w:customStyle="1" w:styleId="CommentTextChar">
    <w:name w:val="Comment Text Char"/>
    <w:basedOn w:val="DefaultParagraphFont"/>
    <w:link w:val="CommentText"/>
    <w:uiPriority w:val="99"/>
    <w:semiHidden/>
    <w:rsid w:val="00F40B99"/>
    <w:rPr>
      <w:lang w:val="en-US" w:eastAsia="en-US"/>
    </w:rPr>
  </w:style>
  <w:style w:type="paragraph" w:styleId="CommentSubject">
    <w:name w:val="annotation subject"/>
    <w:basedOn w:val="CommentText"/>
    <w:next w:val="CommentText"/>
    <w:link w:val="CommentSubjectChar"/>
    <w:uiPriority w:val="99"/>
    <w:semiHidden/>
    <w:unhideWhenUsed/>
    <w:rsid w:val="00F40B99"/>
    <w:rPr>
      <w:b/>
      <w:bCs/>
    </w:rPr>
  </w:style>
  <w:style w:type="character" w:customStyle="1" w:styleId="CommentSubjectChar">
    <w:name w:val="Comment Subject Char"/>
    <w:basedOn w:val="CommentTextChar"/>
    <w:link w:val="CommentSubject"/>
    <w:uiPriority w:val="99"/>
    <w:semiHidden/>
    <w:rsid w:val="00F40B99"/>
    <w:rPr>
      <w:b/>
      <w:bCs/>
      <w:lang w:val="en-US" w:eastAsia="en-US"/>
    </w:rPr>
  </w:style>
  <w:style w:type="character" w:customStyle="1" w:styleId="HeaderChar">
    <w:name w:val="Header Char"/>
    <w:basedOn w:val="DefaultParagraphFont"/>
    <w:link w:val="Header"/>
    <w:uiPriority w:val="99"/>
    <w:rsid w:val="00822B91"/>
    <w:rPr>
      <w:lang w:val="en-US" w:eastAsia="en-US"/>
    </w:rPr>
  </w:style>
  <w:style w:type="table" w:styleId="LightShading-Accent1">
    <w:name w:val="Light Shading Accent 1"/>
    <w:basedOn w:val="TableNormal"/>
    <w:uiPriority w:val="60"/>
    <w:rsid w:val="00822B91"/>
    <w:rPr>
      <w:rFonts w:asciiTheme="minorHAnsi" w:eastAsiaTheme="minorEastAsia" w:hAnsiTheme="minorHAnsi" w:cstheme="minorBidi"/>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3CCE2-CE3D-4CBC-B985-D4CF66EA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2013-03-06T14:23:00Z</cp:lastPrinted>
  <dcterms:created xsi:type="dcterms:W3CDTF">2016-10-31T17:51:00Z</dcterms:created>
  <dcterms:modified xsi:type="dcterms:W3CDTF">2016-10-31T18:08:00Z</dcterms:modified>
</cp:coreProperties>
</file>