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E3FEA"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Background:</w:t>
      </w:r>
    </w:p>
    <w:p w14:paraId="4636C17C"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3DA984D8"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Skin does not belong in the middle ear or mastoid cavity.  When keratinizing squamous epithelium (the skin that normally grows on the outside of the ear-drum and lines the ear canal) gets into these air spaces, it can form a progressively enlarging and destructive cystic lesion called a cholesteatoma.[1]   Cholesteatoma </w:t>
      </w:r>
      <w:ins w:id="0" w:author="Adrian James" w:date="2016-07-28T12:41:00Z">
        <w:r>
          <w:rPr>
            <w:b w:val="0"/>
            <w:lang w:eastAsia="ja-JP"/>
          </w:rPr>
          <w:t>often starts as a pocket of retracted tympanic membrane, pulled into the middle ear space by negative middle ear pressure.  Less commonly it is associated with tympanic membrane perforation or repair (</w:t>
        </w:r>
      </w:ins>
      <w:ins w:id="1" w:author="Adrian James" w:date="2016-07-28T12:43:00Z">
        <w:r>
          <w:rPr>
            <w:b w:val="0"/>
            <w:lang w:eastAsia="ja-JP"/>
          </w:rPr>
          <w:t xml:space="preserve">known as </w:t>
        </w:r>
      </w:ins>
      <w:ins w:id="2" w:author="Adrian James" w:date="2016-07-28T12:41:00Z">
        <w:r>
          <w:rPr>
            <w:b w:val="0"/>
            <w:lang w:eastAsia="ja-JP"/>
          </w:rPr>
          <w:t xml:space="preserve">tympanoplasty or </w:t>
        </w:r>
        <w:proofErr w:type="spellStart"/>
        <w:r>
          <w:rPr>
            <w:b w:val="0"/>
            <w:lang w:eastAsia="ja-JP"/>
          </w:rPr>
          <w:t>myringoplasty</w:t>
        </w:r>
        <w:proofErr w:type="spellEnd"/>
        <w:r>
          <w:rPr>
            <w:b w:val="0"/>
            <w:lang w:eastAsia="ja-JP"/>
          </w:rPr>
          <w:t xml:space="preserve">) </w:t>
        </w:r>
      </w:ins>
      <w:ins w:id="3" w:author="Adrian James" w:date="2016-07-28T12:43:00Z">
        <w:r>
          <w:rPr>
            <w:b w:val="0"/>
            <w:lang w:eastAsia="ja-JP"/>
          </w:rPr>
          <w:t xml:space="preserve">and is occasionally a congenital lesion. It </w:t>
        </w:r>
      </w:ins>
      <w:r w:rsidRPr="00DB3E91">
        <w:rPr>
          <w:b w:val="0"/>
          <w:lang w:eastAsia="ja-JP"/>
        </w:rPr>
        <w:t>commonly causes hearing loss and an unpleasantly discharging ear.  Rarely, extensive cholesteatoma can extend through the roof of the temporal bone towards the brain, and associated infection may cause intracranial abscesses</w:t>
      </w:r>
      <w:proofErr w:type="gramStart"/>
      <w:r w:rsidRPr="00DB3E91">
        <w:rPr>
          <w:b w:val="0"/>
          <w:lang w:eastAsia="ja-JP"/>
        </w:rPr>
        <w:t>.[</w:t>
      </w:r>
      <w:proofErr w:type="gramEnd"/>
      <w:r w:rsidRPr="00DB3E91">
        <w:rPr>
          <w:b w:val="0"/>
          <w:lang w:eastAsia="ja-JP"/>
        </w:rPr>
        <w:t xml:space="preserve">2]  </w:t>
      </w:r>
    </w:p>
    <w:p w14:paraId="2B5A214B"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3BBC1762"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Most cholesteatoma can be successfully treated by surgery, and the extent and effectiveness of surgery is strongly correlated with the size of the cholesteatoma at presentation.[3]    The goals of surgery for cholesteatoma in children are: firstly, to completely eradicate the disease, thus preventing complications; secondly, to make the ear dry and manageable; and thirdly, to optimize hearing.[4]   </w:t>
      </w:r>
      <w:ins w:id="4" w:author="Adrian James" w:date="2016-07-28T12:44:00Z">
        <w:r>
          <w:rPr>
            <w:b w:val="0"/>
            <w:lang w:eastAsia="ja-JP"/>
          </w:rPr>
          <w:t xml:space="preserve">Surgical treatment includes repair of the tympanic membrane using similar tympanoplasty techniques to those required for management of more simple tympanic membrane perforation. </w:t>
        </w:r>
      </w:ins>
      <w:r w:rsidRPr="00DB3E91">
        <w:rPr>
          <w:b w:val="0"/>
          <w:lang w:eastAsia="ja-JP"/>
        </w:rPr>
        <w:t>The management of cholesteatoma in childhood presents particular problems, partly because it is reputed to behave more aggressively, with extensive disease found more frequently in children than adults, with higher rates of residual and recurrent disease after surgery</w:t>
      </w:r>
      <w:proofErr w:type="gramStart"/>
      <w:r w:rsidRPr="00DB3E91">
        <w:rPr>
          <w:b w:val="0"/>
          <w:lang w:eastAsia="ja-JP"/>
        </w:rPr>
        <w:t>.[</w:t>
      </w:r>
      <w:proofErr w:type="gramEnd"/>
      <w:r w:rsidRPr="00DB3E91">
        <w:rPr>
          <w:b w:val="0"/>
          <w:lang w:eastAsia="ja-JP"/>
        </w:rPr>
        <w:t xml:space="preserve">5] </w:t>
      </w:r>
    </w:p>
    <w:p w14:paraId="39D9DBF9"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75D8C355"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There is limited understanding of the etiological factors associated with cholesteatoma and their relationship to the severity of cholesteatoma found at the time of surgery, particularly in the pediatric population.[6] </w:t>
      </w:r>
      <w:ins w:id="5" w:author="Adrian James" w:date="2016-07-28T12:45:00Z">
        <w:r>
          <w:rPr>
            <w:b w:val="0"/>
            <w:lang w:eastAsia="ja-JP"/>
          </w:rPr>
          <w:t xml:space="preserve">Understanding is confounded by the use of different surgical techniques: it is difficult to determine whether </w:t>
        </w:r>
      </w:ins>
      <w:ins w:id="6" w:author="Adrian James" w:date="2016-07-28T12:46:00Z">
        <w:r>
          <w:rPr>
            <w:b w:val="0"/>
            <w:lang w:eastAsia="ja-JP"/>
          </w:rPr>
          <w:t xml:space="preserve">a </w:t>
        </w:r>
      </w:ins>
      <w:ins w:id="7" w:author="Adrian James" w:date="2016-07-28T12:45:00Z">
        <w:r>
          <w:rPr>
            <w:b w:val="0"/>
            <w:lang w:eastAsia="ja-JP"/>
          </w:rPr>
          <w:t xml:space="preserve">risk factor or </w:t>
        </w:r>
      </w:ins>
      <w:ins w:id="8" w:author="Adrian James" w:date="2016-07-28T12:46:00Z">
        <w:r>
          <w:rPr>
            <w:b w:val="0"/>
            <w:lang w:eastAsia="ja-JP"/>
          </w:rPr>
          <w:t xml:space="preserve">a </w:t>
        </w:r>
      </w:ins>
      <w:ins w:id="9" w:author="Adrian James" w:date="2016-07-28T12:45:00Z">
        <w:r>
          <w:rPr>
            <w:b w:val="0"/>
            <w:lang w:eastAsia="ja-JP"/>
          </w:rPr>
          <w:t xml:space="preserve">surgical technique </w:t>
        </w:r>
      </w:ins>
      <w:ins w:id="10" w:author="Adrian James" w:date="2016-07-28T12:46:00Z">
        <w:r>
          <w:rPr>
            <w:b w:val="0"/>
            <w:lang w:eastAsia="ja-JP"/>
          </w:rPr>
          <w:t>is</w:t>
        </w:r>
      </w:ins>
      <w:ins w:id="11" w:author="Adrian James" w:date="2016-07-28T12:45:00Z">
        <w:r>
          <w:rPr>
            <w:b w:val="0"/>
            <w:lang w:eastAsia="ja-JP"/>
          </w:rPr>
          <w:t xml:space="preserve"> the larger determinant of outcome.</w:t>
        </w:r>
      </w:ins>
      <w:r w:rsidRPr="00DB3E91">
        <w:rPr>
          <w:b w:val="0"/>
          <w:lang w:eastAsia="ja-JP"/>
        </w:rPr>
        <w:t xml:space="preserve">  </w:t>
      </w:r>
    </w:p>
    <w:p w14:paraId="17CA98F4"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525A92E5"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77C23541"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Purpose:</w:t>
      </w:r>
    </w:p>
    <w:p w14:paraId="7081E530"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424255E7"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The purpose of this study </w:t>
      </w:r>
      <w:r>
        <w:rPr>
          <w:b w:val="0"/>
          <w:lang w:eastAsia="ja-JP"/>
        </w:rPr>
        <w:t>is</w:t>
      </w:r>
      <w:r w:rsidRPr="00DB3E91">
        <w:rPr>
          <w:b w:val="0"/>
          <w:lang w:eastAsia="ja-JP"/>
        </w:rPr>
        <w:t xml:space="preserve"> to retrospectively examine the records of children treated for cholesteatoma</w:t>
      </w:r>
      <w:ins w:id="12" w:author="Adrian James" w:date="2016-07-28T12:46:00Z">
        <w:r>
          <w:rPr>
            <w:b w:val="0"/>
            <w:lang w:eastAsia="ja-JP"/>
          </w:rPr>
          <w:t>, tympanic membrane retraction and tympanic membrane perforation</w:t>
        </w:r>
      </w:ins>
      <w:r w:rsidRPr="00DB3E91">
        <w:rPr>
          <w:b w:val="0"/>
          <w:lang w:eastAsia="ja-JP"/>
        </w:rPr>
        <w:t xml:space="preserve"> in our department.  We will explore the existence of any trends or clear associations between pre-existing factors and the severity of cholesteatoma</w:t>
      </w:r>
      <w:ins w:id="13" w:author="Adrian James" w:date="2016-07-28T12:47:00Z">
        <w:r>
          <w:rPr>
            <w:b w:val="0"/>
            <w:lang w:eastAsia="ja-JP"/>
          </w:rPr>
          <w:t xml:space="preserve"> / middle ear disease</w:t>
        </w:r>
      </w:ins>
      <w:r w:rsidRPr="00DB3E91">
        <w:rPr>
          <w:b w:val="0"/>
          <w:lang w:eastAsia="ja-JP"/>
        </w:rPr>
        <w:t xml:space="preserve">, as determined by the anatomical extent at the time of surgery, the presence of complicating factors, and the level of hearing impairment.  The factors of interest include age, sex, pre-existing medical conditions associated with ear disease (e.g. cleft palate), genetic factors (e.g. Trisomy 21, </w:t>
      </w:r>
      <w:proofErr w:type="spellStart"/>
      <w:r w:rsidRPr="00DB3E91">
        <w:rPr>
          <w:b w:val="0"/>
          <w:lang w:eastAsia="ja-JP"/>
        </w:rPr>
        <w:t>connexin</w:t>
      </w:r>
      <w:proofErr w:type="spellEnd"/>
      <w:r w:rsidRPr="00DB3E91">
        <w:rPr>
          <w:b w:val="0"/>
          <w:lang w:eastAsia="ja-JP"/>
        </w:rPr>
        <w:t xml:space="preserve"> mutations), site of origin of the cholesteatoma, any history of previous ear surgery or other surgery (e.g. ventilation tubes, tonsillectomy)</w:t>
      </w:r>
      <w:r>
        <w:rPr>
          <w:b w:val="0"/>
          <w:lang w:eastAsia="ja-JP"/>
        </w:rPr>
        <w:t xml:space="preserve"> radiological appearance and outcome (including hearing and recurrence of cholesteatoma) according to type of surgical treatment</w:t>
      </w:r>
      <w:r w:rsidRPr="00DB3E91">
        <w:rPr>
          <w:b w:val="0"/>
          <w:lang w:eastAsia="ja-JP"/>
        </w:rPr>
        <w:t>.</w:t>
      </w:r>
    </w:p>
    <w:p w14:paraId="05E65550"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7063A218"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394E7039"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Methods</w:t>
      </w:r>
    </w:p>
    <w:p w14:paraId="11341E24"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1774FFFB"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This study will include </w:t>
      </w:r>
      <w:r>
        <w:rPr>
          <w:b w:val="0"/>
          <w:lang w:eastAsia="ja-JP"/>
        </w:rPr>
        <w:t xml:space="preserve">around </w:t>
      </w:r>
      <w:del w:id="14" w:author="Adrian James" w:date="2016-07-28T12:47:00Z">
        <w:r w:rsidDel="001819B2">
          <w:rPr>
            <w:b w:val="0"/>
            <w:lang w:eastAsia="ja-JP"/>
          </w:rPr>
          <w:delText>5</w:delText>
        </w:r>
      </w:del>
      <w:commentRangeStart w:id="15"/>
      <w:ins w:id="16" w:author="Adrian James" w:date="2016-07-28T12:47:00Z">
        <w:r>
          <w:rPr>
            <w:b w:val="0"/>
            <w:lang w:eastAsia="ja-JP"/>
          </w:rPr>
          <w:t>10</w:t>
        </w:r>
      </w:ins>
      <w:r w:rsidRPr="00DB3E91">
        <w:rPr>
          <w:b w:val="0"/>
          <w:lang w:eastAsia="ja-JP"/>
        </w:rPr>
        <w:t>00</w:t>
      </w:r>
      <w:commentRangeEnd w:id="15"/>
      <w:r w:rsidR="00F2127B">
        <w:rPr>
          <w:rStyle w:val="CommentReference"/>
        </w:rPr>
        <w:commentReference w:id="15"/>
      </w:r>
      <w:r w:rsidRPr="00DB3E91">
        <w:rPr>
          <w:b w:val="0"/>
          <w:lang w:eastAsia="ja-JP"/>
        </w:rPr>
        <w:t xml:space="preserve"> consecutive children who have been surgically treated for cholesteatoma</w:t>
      </w:r>
      <w:r>
        <w:rPr>
          <w:b w:val="0"/>
          <w:lang w:eastAsia="ja-JP"/>
        </w:rPr>
        <w:t xml:space="preserve"> up to</w:t>
      </w:r>
      <w:ins w:id="17" w:author="Adrian James" w:date="2016-07-28T12:50:00Z">
        <w:r w:rsidR="00F2127B">
          <w:rPr>
            <w:b w:val="0"/>
            <w:lang w:eastAsia="ja-JP"/>
          </w:rPr>
          <w:t xml:space="preserve"> 27 August 2016</w:t>
        </w:r>
      </w:ins>
      <w:del w:id="18" w:author="Adrian James" w:date="2016-07-28T12:49:00Z">
        <w:r w:rsidDel="00F2127B">
          <w:rPr>
            <w:b w:val="0"/>
            <w:lang w:eastAsia="ja-JP"/>
          </w:rPr>
          <w:delText xml:space="preserve"> </w:delText>
        </w:r>
        <w:commentRangeStart w:id="19"/>
        <w:r w:rsidDel="00F2127B">
          <w:rPr>
            <w:b w:val="0"/>
            <w:lang w:eastAsia="ja-JP"/>
          </w:rPr>
          <w:delText>31 January 2013 (this represents the date at which a corresponding prospective investigation was started (REB1000033566)</w:delText>
        </w:r>
      </w:del>
      <w:commentRangeEnd w:id="19"/>
      <w:r w:rsidR="00F2127B">
        <w:rPr>
          <w:rStyle w:val="CommentReference"/>
        </w:rPr>
        <w:commentReference w:id="19"/>
      </w:r>
      <w:r w:rsidRPr="00DB3E91">
        <w:rPr>
          <w:b w:val="0"/>
          <w:lang w:eastAsia="ja-JP"/>
        </w:rPr>
        <w:t xml:space="preserve">.  The </w:t>
      </w:r>
      <w:r>
        <w:rPr>
          <w:b w:val="0"/>
          <w:lang w:eastAsia="ja-JP"/>
        </w:rPr>
        <w:t>records and scans</w:t>
      </w:r>
      <w:r w:rsidRPr="00DB3E91">
        <w:rPr>
          <w:b w:val="0"/>
          <w:lang w:eastAsia="ja-JP"/>
        </w:rPr>
        <w:t xml:space="preserve"> of these children will be retrospectively reviewed to obtain basic demographic information, and previous medical history which may be etiologically related to subsequent severity of cholesteatoma.  Information categorizing the severity of their cholesteatoma at the time of surgery</w:t>
      </w:r>
      <w:r>
        <w:rPr>
          <w:b w:val="0"/>
          <w:lang w:eastAsia="ja-JP"/>
        </w:rPr>
        <w:t xml:space="preserve"> and fo</w:t>
      </w:r>
      <w:ins w:id="20" w:author="Adrian James" w:date="2016-07-28T12:50:00Z">
        <w:r w:rsidR="00F2127B">
          <w:rPr>
            <w:b w:val="0"/>
            <w:lang w:eastAsia="ja-JP"/>
          </w:rPr>
          <w:t>l</w:t>
        </w:r>
      </w:ins>
      <w:r>
        <w:rPr>
          <w:b w:val="0"/>
          <w:lang w:eastAsia="ja-JP"/>
        </w:rPr>
        <w:t>low up</w:t>
      </w:r>
      <w:r w:rsidRPr="00DB3E91">
        <w:rPr>
          <w:b w:val="0"/>
          <w:lang w:eastAsia="ja-JP"/>
        </w:rPr>
        <w:t xml:space="preserve"> will also be collected using a validated grading system [7],  and we will analyze the data to look for any associations between </w:t>
      </w:r>
      <w:r>
        <w:rPr>
          <w:b w:val="0"/>
          <w:lang w:eastAsia="ja-JP"/>
        </w:rPr>
        <w:t>these</w:t>
      </w:r>
      <w:r w:rsidRPr="00DB3E91">
        <w:rPr>
          <w:b w:val="0"/>
          <w:lang w:eastAsia="ja-JP"/>
        </w:rPr>
        <w:t xml:space="preserve"> characteristics and the severity of cholesteatoma.</w:t>
      </w:r>
      <w:r>
        <w:rPr>
          <w:b w:val="0"/>
          <w:lang w:eastAsia="ja-JP"/>
        </w:rPr>
        <w:t xml:space="preserve"> Details of surgery will also be collected to assess the impact of surgery on outcome in comparison with disease severity.</w:t>
      </w:r>
      <w:ins w:id="21" w:author="Adrian James" w:date="2016-07-28T12:51:00Z">
        <w:r w:rsidR="00F2127B">
          <w:rPr>
            <w:b w:val="0"/>
            <w:lang w:eastAsia="ja-JP"/>
          </w:rPr>
          <w:t xml:space="preserve"> </w:t>
        </w:r>
        <w:commentRangeStart w:id="22"/>
        <w:r w:rsidR="00F2127B">
          <w:rPr>
            <w:b w:val="0"/>
            <w:lang w:eastAsia="ja-JP"/>
          </w:rPr>
          <w:t>This will include success of tympanic membrane closure with different surgical techniques.</w:t>
        </w:r>
        <w:commentRangeEnd w:id="22"/>
        <w:r w:rsidR="00F2127B">
          <w:rPr>
            <w:rStyle w:val="CommentReference"/>
          </w:rPr>
          <w:commentReference w:id="22"/>
        </w:r>
      </w:ins>
    </w:p>
    <w:p w14:paraId="7E8CFCCC"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01CB1C4B"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Analysis</w:t>
      </w:r>
    </w:p>
    <w:p w14:paraId="68091839"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3FF33EA4"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Children will be sub-divided into groups based on the severity of their cholesteatoma</w:t>
      </w:r>
      <w:ins w:id="23" w:author="Adrian James" w:date="2016-07-28T12:52:00Z">
        <w:r w:rsidR="00F2127B">
          <w:rPr>
            <w:b w:val="0"/>
            <w:lang w:eastAsia="ja-JP"/>
          </w:rPr>
          <w:t xml:space="preserve"> / retraction / perforation</w:t>
        </w:r>
      </w:ins>
      <w:bookmarkStart w:id="24" w:name="_GoBack"/>
      <w:bookmarkEnd w:id="24"/>
      <w:r w:rsidRPr="00DB3E91">
        <w:rPr>
          <w:b w:val="0"/>
          <w:lang w:eastAsia="ja-JP"/>
        </w:rPr>
        <w:t xml:space="preserve">, as determined by the extent, stage of ossicular erosion, presence of complications, and stage.  The potential etiological </w:t>
      </w:r>
      <w:r w:rsidRPr="00DB3E91">
        <w:rPr>
          <w:b w:val="0"/>
          <w:lang w:eastAsia="ja-JP"/>
        </w:rPr>
        <w:lastRenderedPageBreak/>
        <w:t xml:space="preserve">factors will then be compared between the groups, using a combination of non-parametric statistical tests (Fisher's exact test and Mann Whitney U-test), and logistic regression analysis, using SPSS version 14.0; SPSS </w:t>
      </w:r>
      <w:proofErr w:type="spellStart"/>
      <w:r w:rsidRPr="00DB3E91">
        <w:rPr>
          <w:b w:val="0"/>
          <w:lang w:eastAsia="ja-JP"/>
        </w:rPr>
        <w:t>Inc</w:t>
      </w:r>
      <w:proofErr w:type="spellEnd"/>
      <w:r w:rsidRPr="00DB3E91">
        <w:rPr>
          <w:b w:val="0"/>
          <w:lang w:eastAsia="ja-JP"/>
        </w:rPr>
        <w:t xml:space="preserve">, Chicago, Illinois), to look for statistically significant differences between the groups.  </w:t>
      </w:r>
    </w:p>
    <w:p w14:paraId="71B6F4B0"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12D5FF59"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36B1B31A"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Pr>
          <w:b w:val="0"/>
          <w:lang w:eastAsia="ja-JP"/>
        </w:rPr>
        <w:t>References</w:t>
      </w:r>
    </w:p>
    <w:p w14:paraId="5A30C802"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1C75CD38"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  </w:t>
      </w:r>
      <w:r>
        <w:rPr>
          <w:b w:val="0"/>
          <w:lang w:eastAsia="ja-JP"/>
        </w:rPr>
        <w:t xml:space="preserve">[1] </w:t>
      </w:r>
      <w:proofErr w:type="spellStart"/>
      <w:r w:rsidRPr="00DB3E91">
        <w:rPr>
          <w:b w:val="0"/>
          <w:lang w:eastAsia="ja-JP"/>
        </w:rPr>
        <w:t>Olszewska</w:t>
      </w:r>
      <w:proofErr w:type="spellEnd"/>
      <w:r w:rsidRPr="00DB3E91">
        <w:rPr>
          <w:b w:val="0"/>
          <w:lang w:eastAsia="ja-JP"/>
        </w:rPr>
        <w:t xml:space="preserve"> E, Wagner M, Bernal-</w:t>
      </w:r>
      <w:proofErr w:type="spellStart"/>
      <w:r w:rsidRPr="00DB3E91">
        <w:rPr>
          <w:b w:val="0"/>
          <w:lang w:eastAsia="ja-JP"/>
        </w:rPr>
        <w:t>Sprekelsen</w:t>
      </w:r>
      <w:proofErr w:type="spellEnd"/>
      <w:r w:rsidRPr="00DB3E91">
        <w:rPr>
          <w:b w:val="0"/>
          <w:lang w:eastAsia="ja-JP"/>
        </w:rPr>
        <w:t xml:space="preserve"> M, et al. </w:t>
      </w:r>
      <w:proofErr w:type="spellStart"/>
      <w:r w:rsidRPr="00DB3E91">
        <w:rPr>
          <w:b w:val="0"/>
          <w:lang w:eastAsia="ja-JP"/>
        </w:rPr>
        <w:t>Etiopathogenesis</w:t>
      </w:r>
      <w:proofErr w:type="spellEnd"/>
      <w:r w:rsidRPr="00DB3E91">
        <w:rPr>
          <w:b w:val="0"/>
          <w:lang w:eastAsia="ja-JP"/>
        </w:rPr>
        <w:t xml:space="preserve"> of cholesteatoma. </w:t>
      </w:r>
      <w:proofErr w:type="spellStart"/>
      <w:r w:rsidRPr="00DB3E91">
        <w:rPr>
          <w:b w:val="0"/>
          <w:lang w:eastAsia="ja-JP"/>
        </w:rPr>
        <w:t>Eur</w:t>
      </w:r>
      <w:proofErr w:type="spellEnd"/>
      <w:r w:rsidRPr="00DB3E91">
        <w:rPr>
          <w:b w:val="0"/>
          <w:lang w:eastAsia="ja-JP"/>
        </w:rPr>
        <w:t xml:space="preserve"> Arch </w:t>
      </w:r>
      <w:proofErr w:type="spellStart"/>
      <w:r w:rsidRPr="00DB3E91">
        <w:rPr>
          <w:b w:val="0"/>
          <w:lang w:eastAsia="ja-JP"/>
        </w:rPr>
        <w:t>Otorhinolaryngol</w:t>
      </w:r>
      <w:proofErr w:type="spellEnd"/>
      <w:r w:rsidRPr="00DB3E91">
        <w:rPr>
          <w:b w:val="0"/>
          <w:lang w:eastAsia="ja-JP"/>
        </w:rPr>
        <w:t>. 2004</w:t>
      </w:r>
      <w:proofErr w:type="gramStart"/>
      <w:r w:rsidRPr="00DB3E91">
        <w:rPr>
          <w:b w:val="0"/>
          <w:lang w:eastAsia="ja-JP"/>
        </w:rPr>
        <w:t>;261</w:t>
      </w:r>
      <w:proofErr w:type="gramEnd"/>
      <w:r w:rsidRPr="00DB3E91">
        <w:rPr>
          <w:b w:val="0"/>
          <w:lang w:eastAsia="ja-JP"/>
        </w:rPr>
        <w:t xml:space="preserve"> :6</w:t>
      </w:r>
      <w:r>
        <w:rPr>
          <w:b w:val="0"/>
          <w:lang w:eastAsia="ja-JP"/>
        </w:rPr>
        <w:t>-</w:t>
      </w:r>
      <w:r w:rsidRPr="00DB3E91">
        <w:rPr>
          <w:b w:val="0"/>
          <w:lang w:eastAsia="ja-JP"/>
        </w:rPr>
        <w:t>24</w:t>
      </w:r>
      <w:r>
        <w:rPr>
          <w:b w:val="0"/>
          <w:lang w:eastAsia="ja-JP"/>
        </w:rPr>
        <w:t>.</w:t>
      </w:r>
    </w:p>
    <w:p w14:paraId="6E4EA4AC"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5A1057B0"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  </w:t>
      </w:r>
      <w:r>
        <w:rPr>
          <w:b w:val="0"/>
          <w:lang w:eastAsia="ja-JP"/>
        </w:rPr>
        <w:t xml:space="preserve">[2] </w:t>
      </w:r>
      <w:r w:rsidRPr="00DB3E91">
        <w:rPr>
          <w:b w:val="0"/>
          <w:lang w:eastAsia="ja-JP"/>
        </w:rPr>
        <w:t xml:space="preserve">Nunez DA, Browning GG.  Risks of developing an </w:t>
      </w:r>
      <w:proofErr w:type="spellStart"/>
      <w:r w:rsidRPr="00DB3E91">
        <w:rPr>
          <w:b w:val="0"/>
          <w:lang w:eastAsia="ja-JP"/>
        </w:rPr>
        <w:t>otogenic</w:t>
      </w:r>
      <w:proofErr w:type="spellEnd"/>
      <w:r w:rsidRPr="00DB3E91">
        <w:rPr>
          <w:b w:val="0"/>
          <w:lang w:eastAsia="ja-JP"/>
        </w:rPr>
        <w:t xml:space="preserve"> intracranial abscess.  J </w:t>
      </w:r>
      <w:proofErr w:type="spellStart"/>
      <w:r w:rsidRPr="00DB3E91">
        <w:rPr>
          <w:b w:val="0"/>
          <w:lang w:eastAsia="ja-JP"/>
        </w:rPr>
        <w:t>Laryngol</w:t>
      </w:r>
      <w:proofErr w:type="spellEnd"/>
      <w:r w:rsidRPr="00DB3E91">
        <w:rPr>
          <w:b w:val="0"/>
          <w:lang w:eastAsia="ja-JP"/>
        </w:rPr>
        <w:t xml:space="preserve"> Otol. 1990</w:t>
      </w:r>
      <w:proofErr w:type="gramStart"/>
      <w:r w:rsidRPr="00DB3E91">
        <w:rPr>
          <w:b w:val="0"/>
          <w:lang w:eastAsia="ja-JP"/>
        </w:rPr>
        <w:t>;104</w:t>
      </w:r>
      <w:proofErr w:type="gramEnd"/>
      <w:r w:rsidRPr="00DB3E91">
        <w:rPr>
          <w:b w:val="0"/>
          <w:lang w:eastAsia="ja-JP"/>
        </w:rPr>
        <w:t>(6):468-72.</w:t>
      </w:r>
    </w:p>
    <w:p w14:paraId="4000E8DC"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7DF2054D"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  </w:t>
      </w:r>
      <w:r>
        <w:rPr>
          <w:b w:val="0"/>
          <w:lang w:eastAsia="ja-JP"/>
        </w:rPr>
        <w:t xml:space="preserve">[3]  </w:t>
      </w:r>
      <w:proofErr w:type="spellStart"/>
      <w:r w:rsidRPr="00DB3E91">
        <w:rPr>
          <w:b w:val="0"/>
          <w:lang w:eastAsia="ja-JP"/>
        </w:rPr>
        <w:t>Shirazi</w:t>
      </w:r>
      <w:proofErr w:type="spellEnd"/>
      <w:r w:rsidRPr="00DB3E91">
        <w:rPr>
          <w:b w:val="0"/>
          <w:lang w:eastAsia="ja-JP"/>
        </w:rPr>
        <w:t xml:space="preserve"> MA, </w:t>
      </w:r>
      <w:proofErr w:type="spellStart"/>
      <w:r w:rsidRPr="00DB3E91">
        <w:rPr>
          <w:b w:val="0"/>
          <w:lang w:eastAsia="ja-JP"/>
        </w:rPr>
        <w:t>Muzaffar</w:t>
      </w:r>
      <w:proofErr w:type="spellEnd"/>
      <w:r w:rsidRPr="00DB3E91">
        <w:rPr>
          <w:b w:val="0"/>
          <w:lang w:eastAsia="ja-JP"/>
        </w:rPr>
        <w:t xml:space="preserve"> K, </w:t>
      </w:r>
      <w:proofErr w:type="spellStart"/>
      <w:r w:rsidRPr="00DB3E91">
        <w:rPr>
          <w:b w:val="0"/>
          <w:lang w:eastAsia="ja-JP"/>
        </w:rPr>
        <w:t>Leonetti</w:t>
      </w:r>
      <w:proofErr w:type="spellEnd"/>
      <w:r w:rsidRPr="00DB3E91">
        <w:rPr>
          <w:b w:val="0"/>
          <w:lang w:eastAsia="ja-JP"/>
        </w:rPr>
        <w:t xml:space="preserve"> JP, </w:t>
      </w:r>
      <w:proofErr w:type="spellStart"/>
      <w:r w:rsidRPr="00DB3E91">
        <w:rPr>
          <w:b w:val="0"/>
          <w:lang w:eastAsia="ja-JP"/>
        </w:rPr>
        <w:t>Marzo</w:t>
      </w:r>
      <w:proofErr w:type="spellEnd"/>
      <w:r w:rsidRPr="00DB3E91">
        <w:rPr>
          <w:b w:val="0"/>
          <w:lang w:eastAsia="ja-JP"/>
        </w:rPr>
        <w:t xml:space="preserve"> S. Surgical treatment of pediatric cholesteatomas. Laryngoscope. 2006</w:t>
      </w:r>
      <w:proofErr w:type="gramStart"/>
      <w:r w:rsidRPr="00DB3E91">
        <w:rPr>
          <w:b w:val="0"/>
          <w:lang w:eastAsia="ja-JP"/>
        </w:rPr>
        <w:t>;116</w:t>
      </w:r>
      <w:proofErr w:type="gramEnd"/>
      <w:r w:rsidRPr="00DB3E91">
        <w:rPr>
          <w:b w:val="0"/>
          <w:lang w:eastAsia="ja-JP"/>
        </w:rPr>
        <w:t xml:space="preserve"> :1603 –160.</w:t>
      </w:r>
    </w:p>
    <w:p w14:paraId="48C262D1"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6455D1E7"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  </w:t>
      </w:r>
      <w:r>
        <w:rPr>
          <w:b w:val="0"/>
          <w:lang w:eastAsia="ja-JP"/>
        </w:rPr>
        <w:t xml:space="preserve">[4] </w:t>
      </w:r>
      <w:r w:rsidRPr="00DB3E91">
        <w:rPr>
          <w:b w:val="0"/>
          <w:lang w:eastAsia="ja-JP"/>
        </w:rPr>
        <w:t>Chadha</w:t>
      </w:r>
      <w:r>
        <w:rPr>
          <w:b w:val="0"/>
          <w:lang w:eastAsia="ja-JP"/>
        </w:rPr>
        <w:t xml:space="preserve"> NK</w:t>
      </w:r>
      <w:r w:rsidRPr="00DB3E91">
        <w:rPr>
          <w:b w:val="0"/>
          <w:lang w:eastAsia="ja-JP"/>
        </w:rPr>
        <w:t>, Jardine</w:t>
      </w:r>
      <w:r>
        <w:rPr>
          <w:b w:val="0"/>
          <w:lang w:eastAsia="ja-JP"/>
        </w:rPr>
        <w:t xml:space="preserve"> A</w:t>
      </w:r>
      <w:r w:rsidRPr="00DB3E91">
        <w:rPr>
          <w:b w:val="0"/>
          <w:lang w:eastAsia="ja-JP"/>
        </w:rPr>
        <w:t>, Owens</w:t>
      </w:r>
      <w:r>
        <w:rPr>
          <w:b w:val="0"/>
          <w:lang w:eastAsia="ja-JP"/>
        </w:rPr>
        <w:t xml:space="preserve"> D</w:t>
      </w:r>
      <w:r w:rsidRPr="00DB3E91">
        <w:rPr>
          <w:b w:val="0"/>
          <w:lang w:eastAsia="ja-JP"/>
        </w:rPr>
        <w:t>, Gillett</w:t>
      </w:r>
      <w:r>
        <w:rPr>
          <w:b w:val="0"/>
          <w:lang w:eastAsia="ja-JP"/>
        </w:rPr>
        <w:t xml:space="preserve"> S</w:t>
      </w:r>
      <w:r w:rsidRPr="00DB3E91">
        <w:rPr>
          <w:b w:val="0"/>
          <w:lang w:eastAsia="ja-JP"/>
        </w:rPr>
        <w:t xml:space="preserve">, Robinson </w:t>
      </w:r>
      <w:r>
        <w:rPr>
          <w:b w:val="0"/>
          <w:lang w:eastAsia="ja-JP"/>
        </w:rPr>
        <w:t xml:space="preserve">PJ, </w:t>
      </w:r>
      <w:r w:rsidRPr="00DB3E91">
        <w:rPr>
          <w:b w:val="0"/>
          <w:lang w:eastAsia="ja-JP"/>
        </w:rPr>
        <w:t>Maw</w:t>
      </w:r>
      <w:r>
        <w:rPr>
          <w:b w:val="0"/>
          <w:lang w:eastAsia="ja-JP"/>
        </w:rPr>
        <w:t xml:space="preserve"> AR</w:t>
      </w:r>
      <w:r w:rsidRPr="00DB3E91">
        <w:rPr>
          <w:b w:val="0"/>
          <w:lang w:eastAsia="ja-JP"/>
        </w:rPr>
        <w:t xml:space="preserve">. A multivariate analysis of the factors predicting hearing outcome after surgery for cholesteatoma in children. J </w:t>
      </w:r>
      <w:proofErr w:type="spellStart"/>
      <w:r w:rsidRPr="00DB3E91">
        <w:rPr>
          <w:b w:val="0"/>
          <w:lang w:eastAsia="ja-JP"/>
        </w:rPr>
        <w:t>Laryngol</w:t>
      </w:r>
      <w:proofErr w:type="spellEnd"/>
      <w:r w:rsidRPr="00DB3E91">
        <w:rPr>
          <w:b w:val="0"/>
          <w:lang w:eastAsia="ja-JP"/>
        </w:rPr>
        <w:t xml:space="preserve"> </w:t>
      </w:r>
      <w:proofErr w:type="spellStart"/>
      <w:r w:rsidRPr="00DB3E91">
        <w:rPr>
          <w:b w:val="0"/>
          <w:lang w:eastAsia="ja-JP"/>
        </w:rPr>
        <w:t>Otol</w:t>
      </w:r>
      <w:proofErr w:type="spellEnd"/>
      <w:r w:rsidRPr="00DB3E91">
        <w:rPr>
          <w:b w:val="0"/>
          <w:lang w:eastAsia="ja-JP"/>
        </w:rPr>
        <w:t xml:space="preserve"> 2006; 120:908-13.</w:t>
      </w:r>
    </w:p>
    <w:p w14:paraId="4B626CEC"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19F98A0E"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  </w:t>
      </w:r>
      <w:r>
        <w:rPr>
          <w:b w:val="0"/>
          <w:lang w:eastAsia="ja-JP"/>
        </w:rPr>
        <w:t xml:space="preserve">[5] </w:t>
      </w:r>
      <w:r w:rsidRPr="00DB3E91">
        <w:rPr>
          <w:b w:val="0"/>
          <w:lang w:eastAsia="ja-JP"/>
        </w:rPr>
        <w:t xml:space="preserve">Glasscock ME 3rd, Dickins JR and </w:t>
      </w:r>
      <w:proofErr w:type="spellStart"/>
      <w:r w:rsidRPr="00DB3E91">
        <w:rPr>
          <w:b w:val="0"/>
          <w:lang w:eastAsia="ja-JP"/>
        </w:rPr>
        <w:t>Wiet</w:t>
      </w:r>
      <w:proofErr w:type="spellEnd"/>
      <w:r w:rsidRPr="00DB3E91">
        <w:rPr>
          <w:b w:val="0"/>
          <w:lang w:eastAsia="ja-JP"/>
        </w:rPr>
        <w:t xml:space="preserve"> R. Cholesteatoma in children. Laryngoscope 1981; 91: 1743–53</w:t>
      </w:r>
    </w:p>
    <w:p w14:paraId="1531F948"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3934E97E"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  </w:t>
      </w:r>
      <w:r>
        <w:rPr>
          <w:b w:val="0"/>
          <w:lang w:eastAsia="ja-JP"/>
        </w:rPr>
        <w:t xml:space="preserve">[6] </w:t>
      </w:r>
      <w:proofErr w:type="spellStart"/>
      <w:r w:rsidRPr="00DB3E91">
        <w:rPr>
          <w:b w:val="0"/>
          <w:lang w:eastAsia="ja-JP"/>
        </w:rPr>
        <w:t>Kemppainen</w:t>
      </w:r>
      <w:proofErr w:type="spellEnd"/>
      <w:r w:rsidRPr="00DB3E91">
        <w:rPr>
          <w:b w:val="0"/>
          <w:lang w:eastAsia="ja-JP"/>
        </w:rPr>
        <w:t xml:space="preserve"> HO, </w:t>
      </w:r>
      <w:proofErr w:type="spellStart"/>
      <w:r w:rsidRPr="00DB3E91">
        <w:rPr>
          <w:b w:val="0"/>
          <w:lang w:eastAsia="ja-JP"/>
        </w:rPr>
        <w:t>Puhakka</w:t>
      </w:r>
      <w:proofErr w:type="spellEnd"/>
      <w:r w:rsidRPr="00DB3E91">
        <w:rPr>
          <w:b w:val="0"/>
          <w:lang w:eastAsia="ja-JP"/>
        </w:rPr>
        <w:t xml:space="preserve"> HJ, </w:t>
      </w:r>
      <w:proofErr w:type="spellStart"/>
      <w:r w:rsidRPr="00DB3E91">
        <w:rPr>
          <w:b w:val="0"/>
          <w:lang w:eastAsia="ja-JP"/>
        </w:rPr>
        <w:t>Laippala</w:t>
      </w:r>
      <w:proofErr w:type="spellEnd"/>
      <w:r w:rsidRPr="00DB3E91">
        <w:rPr>
          <w:b w:val="0"/>
          <w:lang w:eastAsia="ja-JP"/>
        </w:rPr>
        <w:t xml:space="preserve"> PJ, </w:t>
      </w:r>
      <w:proofErr w:type="spellStart"/>
      <w:r w:rsidRPr="00DB3E91">
        <w:rPr>
          <w:b w:val="0"/>
          <w:lang w:eastAsia="ja-JP"/>
        </w:rPr>
        <w:t>Sipilä</w:t>
      </w:r>
      <w:proofErr w:type="spellEnd"/>
      <w:r w:rsidRPr="00DB3E91">
        <w:rPr>
          <w:b w:val="0"/>
          <w:lang w:eastAsia="ja-JP"/>
        </w:rPr>
        <w:t xml:space="preserve"> MM, </w:t>
      </w:r>
      <w:proofErr w:type="spellStart"/>
      <w:r w:rsidRPr="00DB3E91">
        <w:rPr>
          <w:b w:val="0"/>
          <w:lang w:eastAsia="ja-JP"/>
        </w:rPr>
        <w:t>Manninen</w:t>
      </w:r>
      <w:proofErr w:type="spellEnd"/>
      <w:r w:rsidRPr="00DB3E91">
        <w:rPr>
          <w:b w:val="0"/>
          <w:lang w:eastAsia="ja-JP"/>
        </w:rPr>
        <w:t xml:space="preserve"> MP, Karma PH.  Epidemiology and </w:t>
      </w:r>
      <w:proofErr w:type="spellStart"/>
      <w:r w:rsidRPr="00DB3E91">
        <w:rPr>
          <w:b w:val="0"/>
          <w:lang w:eastAsia="ja-JP"/>
        </w:rPr>
        <w:t>aetiology</w:t>
      </w:r>
      <w:proofErr w:type="spellEnd"/>
      <w:r w:rsidRPr="00DB3E91">
        <w:rPr>
          <w:b w:val="0"/>
          <w:lang w:eastAsia="ja-JP"/>
        </w:rPr>
        <w:t xml:space="preserve"> of middle ear cholesteatoma.  </w:t>
      </w:r>
      <w:proofErr w:type="spellStart"/>
      <w:r w:rsidRPr="00DB3E91">
        <w:rPr>
          <w:b w:val="0"/>
          <w:lang w:eastAsia="ja-JP"/>
        </w:rPr>
        <w:t>Acta</w:t>
      </w:r>
      <w:proofErr w:type="spellEnd"/>
      <w:r w:rsidRPr="00DB3E91">
        <w:rPr>
          <w:b w:val="0"/>
          <w:lang w:eastAsia="ja-JP"/>
        </w:rPr>
        <w:t xml:space="preserve"> </w:t>
      </w:r>
      <w:proofErr w:type="spellStart"/>
      <w:r w:rsidRPr="00DB3E91">
        <w:rPr>
          <w:b w:val="0"/>
          <w:lang w:eastAsia="ja-JP"/>
        </w:rPr>
        <w:t>Otolaryngol</w:t>
      </w:r>
      <w:proofErr w:type="spellEnd"/>
      <w:r w:rsidRPr="00DB3E91">
        <w:rPr>
          <w:b w:val="0"/>
          <w:lang w:eastAsia="ja-JP"/>
        </w:rPr>
        <w:t>. 1999</w:t>
      </w:r>
      <w:proofErr w:type="gramStart"/>
      <w:r w:rsidRPr="00DB3E91">
        <w:rPr>
          <w:b w:val="0"/>
          <w:lang w:eastAsia="ja-JP"/>
        </w:rPr>
        <w:t>;119</w:t>
      </w:r>
      <w:proofErr w:type="gramEnd"/>
      <w:r w:rsidRPr="00DB3E91">
        <w:rPr>
          <w:b w:val="0"/>
          <w:lang w:eastAsia="ja-JP"/>
        </w:rPr>
        <w:t>(5):568-72.</w:t>
      </w:r>
    </w:p>
    <w:p w14:paraId="3DEE524D" w14:textId="77777777" w:rsidR="001819B2" w:rsidRPr="00DB3E91"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p>
    <w:p w14:paraId="7AD83168" w14:textId="77777777" w:rsidR="001819B2" w:rsidRDefault="001819B2" w:rsidP="001819B2">
      <w:pPr>
        <w:tabs>
          <w:tab w:val="clear" w:pos="360"/>
          <w:tab w:val="clear" w:pos="720"/>
          <w:tab w:val="clear" w:pos="1440"/>
          <w:tab w:val="clear" w:pos="2160"/>
          <w:tab w:val="clear" w:pos="2880"/>
          <w:tab w:val="clear" w:pos="3600"/>
          <w:tab w:val="clear" w:pos="4320"/>
          <w:tab w:val="clear" w:pos="5040"/>
          <w:tab w:val="clear" w:pos="6480"/>
          <w:tab w:val="clear" w:pos="7200"/>
          <w:tab w:val="clear" w:pos="7920"/>
          <w:tab w:val="clear" w:pos="8640"/>
        </w:tabs>
        <w:ind w:right="0"/>
        <w:rPr>
          <w:b w:val="0"/>
          <w:lang w:eastAsia="ja-JP"/>
        </w:rPr>
      </w:pPr>
      <w:r w:rsidRPr="00DB3E91">
        <w:rPr>
          <w:b w:val="0"/>
          <w:lang w:eastAsia="ja-JP"/>
        </w:rPr>
        <w:t xml:space="preserve"> </w:t>
      </w:r>
      <w:r>
        <w:rPr>
          <w:b w:val="0"/>
          <w:lang w:eastAsia="ja-JP"/>
        </w:rPr>
        <w:t>[7</w:t>
      </w:r>
      <w:proofErr w:type="gramStart"/>
      <w:r>
        <w:rPr>
          <w:b w:val="0"/>
          <w:lang w:eastAsia="ja-JP"/>
        </w:rPr>
        <w:t xml:space="preserve">] </w:t>
      </w:r>
      <w:r w:rsidRPr="00DB3E91">
        <w:rPr>
          <w:b w:val="0"/>
          <w:lang w:eastAsia="ja-JP"/>
        </w:rPr>
        <w:t xml:space="preserve"> Saleh</w:t>
      </w:r>
      <w:proofErr w:type="gramEnd"/>
      <w:r w:rsidRPr="00DB3E91">
        <w:rPr>
          <w:b w:val="0"/>
          <w:lang w:eastAsia="ja-JP"/>
        </w:rPr>
        <w:t xml:space="preserve"> HA and Mills RP. Classification and staging of cholesteatoma. </w:t>
      </w:r>
      <w:proofErr w:type="spellStart"/>
      <w:r w:rsidRPr="00DB3E91">
        <w:rPr>
          <w:b w:val="0"/>
          <w:lang w:eastAsia="ja-JP"/>
        </w:rPr>
        <w:t>Clin</w:t>
      </w:r>
      <w:proofErr w:type="spellEnd"/>
      <w:r w:rsidRPr="00DB3E91">
        <w:rPr>
          <w:b w:val="0"/>
          <w:lang w:eastAsia="ja-JP"/>
        </w:rPr>
        <w:t xml:space="preserve"> </w:t>
      </w:r>
      <w:proofErr w:type="spellStart"/>
      <w:r w:rsidRPr="00DB3E91">
        <w:rPr>
          <w:b w:val="0"/>
          <w:lang w:eastAsia="ja-JP"/>
        </w:rPr>
        <w:t>Otolaryngol</w:t>
      </w:r>
      <w:proofErr w:type="spellEnd"/>
      <w:r w:rsidRPr="00DB3E91">
        <w:rPr>
          <w:b w:val="0"/>
          <w:lang w:eastAsia="ja-JP"/>
        </w:rPr>
        <w:t xml:space="preserve"> 1999; 24: 355–9.</w:t>
      </w:r>
    </w:p>
    <w:p w14:paraId="52EC5007" w14:textId="77777777" w:rsidR="00A6088D" w:rsidRDefault="00A6088D"/>
    <w:sectPr w:rsidR="00A6088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Adrian James" w:date="2016-07-28T12:48:00Z" w:initials="AJ">
    <w:p w14:paraId="2CD22ED2" w14:textId="77777777" w:rsidR="00F2127B" w:rsidRDefault="00F2127B">
      <w:pPr>
        <w:pStyle w:val="CommentText"/>
      </w:pPr>
      <w:r>
        <w:rPr>
          <w:rStyle w:val="CommentReference"/>
        </w:rPr>
        <w:annotationRef/>
      </w:r>
      <w:r>
        <w:t>This has been increased from 800 in the submitted amendment to include my colleagues patients</w:t>
      </w:r>
    </w:p>
  </w:comment>
  <w:comment w:id="19" w:author="Adrian James" w:date="2016-07-28T12:49:00Z" w:initials="AJ">
    <w:p w14:paraId="165B0AAE" w14:textId="77777777" w:rsidR="00F2127B" w:rsidRDefault="00F2127B">
      <w:pPr>
        <w:pStyle w:val="CommentText"/>
      </w:pPr>
      <w:r>
        <w:rPr>
          <w:rStyle w:val="CommentReference"/>
        </w:rPr>
        <w:annotationRef/>
      </w:r>
      <w:r>
        <w:rPr>
          <w:rStyle w:val="CommentReference"/>
        </w:rPr>
        <w:t xml:space="preserve">This has been changed as tympanic membrane cases are not included in the prospective study. </w:t>
      </w:r>
    </w:p>
  </w:comment>
  <w:comment w:id="22" w:author="Adrian James" w:date="2016-07-28T12:51:00Z" w:initials="AJ">
    <w:p w14:paraId="3DB56743" w14:textId="77777777" w:rsidR="00F2127B" w:rsidRDefault="00F2127B">
      <w:pPr>
        <w:pStyle w:val="CommentText"/>
      </w:pPr>
      <w:r>
        <w:rPr>
          <w:rStyle w:val="CommentReference"/>
        </w:rPr>
        <w:annotationRef/>
      </w:r>
      <w:r>
        <w:t>This is the purpose of the current amendment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22ED2" w15:done="0"/>
  <w15:commentEx w15:paraId="165B0AAE" w15:done="0"/>
  <w15:commentEx w15:paraId="3DB56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 James">
    <w15:presenceInfo w15:providerId="AD" w15:userId="S-1-5-21-602162358-602609370-839522115-9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B2"/>
    <w:rsid w:val="001819B2"/>
    <w:rsid w:val="00A6088D"/>
    <w:rsid w:val="00F21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D357"/>
  <w15:chartTrackingRefBased/>
  <w15:docId w15:val="{EDA61E89-AF0F-4DB6-902E-C69B0B7F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9B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right="-720"/>
    </w:pPr>
    <w:rPr>
      <w:rFonts w:ascii="Times New Roman" w:eastAsia="MS Mincho" w:hAnsi="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127B"/>
    <w:rPr>
      <w:sz w:val="16"/>
      <w:szCs w:val="16"/>
    </w:rPr>
  </w:style>
  <w:style w:type="paragraph" w:styleId="CommentText">
    <w:name w:val="annotation text"/>
    <w:basedOn w:val="Normal"/>
    <w:link w:val="CommentTextChar"/>
    <w:uiPriority w:val="99"/>
    <w:semiHidden/>
    <w:unhideWhenUsed/>
    <w:rsid w:val="00F2127B"/>
    <w:pPr>
      <w:spacing w:line="240" w:lineRule="auto"/>
    </w:pPr>
  </w:style>
  <w:style w:type="character" w:customStyle="1" w:styleId="CommentTextChar">
    <w:name w:val="Comment Text Char"/>
    <w:basedOn w:val="DefaultParagraphFont"/>
    <w:link w:val="CommentText"/>
    <w:uiPriority w:val="99"/>
    <w:semiHidden/>
    <w:rsid w:val="00F2127B"/>
    <w:rPr>
      <w:rFonts w:ascii="Times New Roman" w:eastAsia="MS Mincho" w:hAnsi="Times New Roman" w:cs="Times New Roman"/>
      <w:b/>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2127B"/>
    <w:rPr>
      <w:bCs/>
    </w:rPr>
  </w:style>
  <w:style w:type="character" w:customStyle="1" w:styleId="CommentSubjectChar">
    <w:name w:val="Comment Subject Char"/>
    <w:basedOn w:val="CommentTextChar"/>
    <w:link w:val="CommentSubject"/>
    <w:uiPriority w:val="99"/>
    <w:semiHidden/>
    <w:rsid w:val="00F2127B"/>
    <w:rPr>
      <w:rFonts w:ascii="Times New Roman" w:eastAsia="MS Mincho" w:hAnsi="Times New Roman" w:cs="Times New Roman"/>
      <w:b/>
      <w:bCs/>
      <w:color w:val="000000"/>
      <w:sz w:val="20"/>
      <w:szCs w:val="20"/>
      <w:lang w:val="en-US"/>
    </w:rPr>
  </w:style>
  <w:style w:type="paragraph" w:styleId="BalloonText">
    <w:name w:val="Balloon Text"/>
    <w:basedOn w:val="Normal"/>
    <w:link w:val="BalloonTextChar"/>
    <w:uiPriority w:val="99"/>
    <w:semiHidden/>
    <w:unhideWhenUsed/>
    <w:rsid w:val="00F212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27B"/>
    <w:rPr>
      <w:rFonts w:ascii="Segoe UI" w:eastAsia="MS Mincho" w:hAnsi="Segoe UI" w:cs="Segoe UI"/>
      <w:b/>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James</dc:creator>
  <cp:keywords/>
  <dc:description/>
  <cp:lastModifiedBy>Adrian James</cp:lastModifiedBy>
  <cp:revision>1</cp:revision>
  <dcterms:created xsi:type="dcterms:W3CDTF">2016-07-28T16:37:00Z</dcterms:created>
  <dcterms:modified xsi:type="dcterms:W3CDTF">2016-07-28T16:54:00Z</dcterms:modified>
</cp:coreProperties>
</file>