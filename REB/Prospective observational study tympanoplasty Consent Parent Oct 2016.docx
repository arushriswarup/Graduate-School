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5947BD">
        <w:rPr>
          <w:sz w:val="28"/>
          <w:szCs w:val="28"/>
        </w:rPr>
        <w:t>Parent or carer of</w:t>
      </w:r>
      <w:r>
        <w:rPr>
          <w:sz w:val="28"/>
          <w:szCs w:val="28"/>
        </w:rPr>
        <w:t xml:space="preserve">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RDefault="00DB4AA5" w:rsidP="008C39A2">
      <w:pPr>
        <w:ind w:left="180" w:right="-720"/>
        <w:jc w:val="both"/>
        <w:rPr>
          <w:sz w:val="24"/>
        </w:rPr>
      </w:pPr>
      <w:del w:id="0" w:author="Arushri Swarup" w:date="2016-10-11T19:28:00Z">
        <w:r w:rsidRPr="00DB4AA5" w:rsidDel="0030637C">
          <w:rPr>
            <w:sz w:val="24"/>
          </w:rPr>
          <w:delText>Prospective study of predictive factors in paediatric cholesteatoma</w:delText>
        </w:r>
        <w:r w:rsidR="005C42A0" w:rsidDel="0030637C">
          <w:rPr>
            <w:sz w:val="24"/>
          </w:rPr>
          <w:delText>.</w:delText>
        </w:r>
      </w:del>
      <w:ins w:id="1" w:author="Arushri Swarup" w:date="2016-10-11T19:28:00Z">
        <w:r w:rsidR="0030637C">
          <w:rPr>
            <w:sz w:val="24"/>
          </w:rPr>
          <w:t>Time flow analysis for endoscopic ear surgery.</w:t>
        </w:r>
      </w:ins>
    </w:p>
    <w:p w:rsidR="00167C4A" w:rsidRDefault="00167C4A" w:rsidP="008C39A2">
      <w:pPr>
        <w:ind w:left="180" w:right="-720"/>
        <w:jc w:val="both"/>
        <w:rPr>
          <w:b/>
          <w:sz w:val="24"/>
          <w:u w:val="single"/>
        </w:rPr>
      </w:pP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0325D5" w:rsidDel="0030637C" w:rsidRDefault="000325D5" w:rsidP="008C39A2">
      <w:pPr>
        <w:ind w:left="180" w:right="-720"/>
        <w:jc w:val="both"/>
        <w:rPr>
          <w:del w:id="2" w:author="Arushri Swarup" w:date="2016-10-11T19:29:00Z"/>
          <w:sz w:val="24"/>
        </w:rPr>
      </w:pPr>
      <w:del w:id="3" w:author="Arushri Swarup" w:date="2016-10-11T19:29:00Z">
        <w:r w:rsidDel="0030637C">
          <w:rPr>
            <w:sz w:val="24"/>
          </w:rPr>
          <w:delText>Dr S Cushing</w:delText>
        </w:r>
        <w:r w:rsidDel="0030637C">
          <w:rPr>
            <w:sz w:val="24"/>
          </w:rPr>
          <w:tab/>
        </w:r>
        <w:r w:rsidDel="0030637C">
          <w:rPr>
            <w:sz w:val="24"/>
          </w:rPr>
          <w:tab/>
          <w:delText>Co-investigator</w:delText>
        </w:r>
        <w:r w:rsidDel="0030637C">
          <w:rPr>
            <w:sz w:val="24"/>
          </w:rPr>
          <w:tab/>
        </w:r>
        <w:r w:rsidDel="0030637C">
          <w:rPr>
            <w:sz w:val="24"/>
          </w:rPr>
          <w:tab/>
          <w:delText>416 813 2190</w:delText>
        </w:r>
      </w:del>
    </w:p>
    <w:p w:rsidR="000325D5" w:rsidDel="0030637C" w:rsidRDefault="000325D5" w:rsidP="008C39A2">
      <w:pPr>
        <w:ind w:left="180" w:right="-720"/>
        <w:jc w:val="both"/>
        <w:rPr>
          <w:del w:id="4" w:author="Arushri Swarup" w:date="2016-10-11T19:29:00Z"/>
          <w:sz w:val="24"/>
        </w:rPr>
      </w:pPr>
      <w:del w:id="5" w:author="Arushri Swarup" w:date="2016-10-11T19:29:00Z">
        <w:r w:rsidDel="0030637C">
          <w:rPr>
            <w:sz w:val="24"/>
          </w:rPr>
          <w:delText>Dr B C Papsin</w:delText>
        </w:r>
        <w:r w:rsidDel="0030637C">
          <w:rPr>
            <w:sz w:val="24"/>
          </w:rPr>
          <w:tab/>
        </w:r>
        <w:r w:rsidDel="0030637C">
          <w:rPr>
            <w:sz w:val="24"/>
          </w:rPr>
          <w:tab/>
          <w:delText>Co-investigator</w:delText>
        </w:r>
        <w:r w:rsidDel="0030637C">
          <w:rPr>
            <w:sz w:val="24"/>
          </w:rPr>
          <w:tab/>
        </w:r>
        <w:r w:rsidDel="0030637C">
          <w:rPr>
            <w:sz w:val="24"/>
          </w:rPr>
          <w:tab/>
          <w:delText>416 813 2190</w:delText>
        </w:r>
      </w:del>
    </w:p>
    <w:p w:rsidR="00167C4A" w:rsidRDefault="0030637C" w:rsidP="008C39A2">
      <w:pPr>
        <w:ind w:left="180" w:right="-720"/>
        <w:jc w:val="both"/>
        <w:rPr>
          <w:sz w:val="24"/>
        </w:rPr>
      </w:pPr>
      <w:ins w:id="6" w:author="Arushri Swarup" w:date="2016-10-11T19:29:00Z">
        <w:r>
          <w:rPr>
            <w:sz w:val="24"/>
          </w:rPr>
          <w:t>Arushri Swarup</w:t>
        </w:r>
        <w:r>
          <w:rPr>
            <w:sz w:val="24"/>
          </w:rPr>
          <w:tab/>
        </w:r>
        <w:r>
          <w:rPr>
            <w:sz w:val="24"/>
          </w:rPr>
          <w:tab/>
          <w:t>Co-investigator</w:t>
        </w:r>
        <w:r>
          <w:rPr>
            <w:sz w:val="24"/>
          </w:rPr>
          <w:tab/>
        </w:r>
        <w:r>
          <w:rPr>
            <w:sz w:val="24"/>
          </w:rPr>
          <w:tab/>
          <w:t xml:space="preserve">416 813 </w:t>
        </w:r>
        <w:r w:rsidRPr="0054296D">
          <w:rPr>
            <w:sz w:val="24"/>
          </w:rPr>
          <w:t>6767</w:t>
        </w:r>
      </w:ins>
    </w:p>
    <w:p w:rsidR="000325D5" w:rsidRDefault="000325D5" w:rsidP="008C39A2">
      <w:pPr>
        <w:ind w:left="180" w:right="-720"/>
        <w:jc w:val="both"/>
        <w:rPr>
          <w:sz w:val="24"/>
        </w:rPr>
      </w:pPr>
    </w:p>
    <w:p w:rsidR="005C42A0" w:rsidRDefault="005C42A0" w:rsidP="008C39A2">
      <w:pPr>
        <w:ind w:left="180" w:right="-720"/>
        <w:rPr>
          <w:sz w:val="24"/>
          <w:u w:val="single"/>
        </w:rPr>
      </w:pPr>
      <w:r>
        <w:rPr>
          <w:b/>
          <w:sz w:val="24"/>
          <w:u w:val="single"/>
        </w:rPr>
        <w:t>Purpose of the Research</w:t>
      </w:r>
      <w:r>
        <w:rPr>
          <w:b/>
          <w:sz w:val="24"/>
        </w:rPr>
        <w:t>:</w:t>
      </w:r>
    </w:p>
    <w:p w:rsidR="0030637C" w:rsidRDefault="0030637C" w:rsidP="0030637C">
      <w:pPr>
        <w:ind w:left="360" w:right="-720"/>
        <w:jc w:val="both"/>
        <w:rPr>
          <w:ins w:id="7" w:author="Arushri Swarup" w:date="2016-10-11T19:29:00Z"/>
          <w:sz w:val="24"/>
        </w:rPr>
      </w:pPr>
      <w:ins w:id="8" w:author="Arushri Swarup" w:date="2016-10-11T19:29:00Z">
        <w:r>
          <w:rPr>
            <w:sz w:val="24"/>
          </w:rPr>
          <w:t xml:space="preserve">An instrument called the endoscope can allow the surgery to be performed through the ear canal and avoid cutting open the skin. In order to make better tools for surgery, we would like to record the length of time it takes to perform the surgery. </w:t>
        </w:r>
      </w:ins>
    </w:p>
    <w:p w:rsidR="004C1A6A" w:rsidDel="0030637C" w:rsidRDefault="004C1A6A" w:rsidP="008C39A2">
      <w:pPr>
        <w:ind w:left="180" w:right="-720"/>
        <w:jc w:val="both"/>
        <w:rPr>
          <w:del w:id="9" w:author="Arushri Swarup" w:date="2016-10-11T19:29:00Z"/>
          <w:sz w:val="24"/>
        </w:rPr>
      </w:pPr>
      <w:del w:id="10" w:author="Arushri Swarup" w:date="2016-10-11T19:29:00Z">
        <w:r w:rsidDel="0030637C">
          <w:rPr>
            <w:sz w:val="24"/>
          </w:rPr>
          <w:delText xml:space="preserve">When skin from the ear drum grows </w:delText>
        </w:r>
        <w:r w:rsidR="00DE21F2" w:rsidDel="0030637C">
          <w:rPr>
            <w:sz w:val="24"/>
          </w:rPr>
          <w:delText xml:space="preserve">deep into the ear it can cause ear infections and damage the hearing. This is called cholesteatoma. </w:delText>
        </w:r>
        <w:r w:rsidR="00972BF5" w:rsidDel="0030637C">
          <w:rPr>
            <w:sz w:val="24"/>
          </w:rPr>
          <w:delText>Cholesteatoma can be treated with surgery but sometimes the hearing loss is permanent and sometimes cholesteatoma grows back again</w:delText>
        </w:r>
        <w:r w:rsidR="002D4EE0" w:rsidDel="0030637C">
          <w:rPr>
            <w:sz w:val="24"/>
          </w:rPr>
          <w:delText xml:space="preserve"> so more surgery can be needed.  We would like to learn more about what makes cholesteatoma recur </w:delText>
        </w:r>
        <w:r w:rsidR="004C4CAD" w:rsidDel="0030637C">
          <w:rPr>
            <w:sz w:val="24"/>
          </w:rPr>
          <w:delText xml:space="preserve">and how it affects hearing </w:delText>
        </w:r>
        <w:r w:rsidR="002D4EE0" w:rsidDel="0030637C">
          <w:rPr>
            <w:sz w:val="24"/>
          </w:rPr>
          <w:delText xml:space="preserve">so we can learn how to </w:delText>
        </w:r>
        <w:r w:rsidR="00433269" w:rsidDel="0030637C">
          <w:rPr>
            <w:sz w:val="24"/>
          </w:rPr>
          <w:delText xml:space="preserve">treat it </w:delText>
        </w:r>
        <w:r w:rsidR="000810E6" w:rsidDel="0030637C">
          <w:rPr>
            <w:sz w:val="24"/>
          </w:rPr>
          <w:delText>as effectively as possible</w:delText>
        </w:r>
        <w:r w:rsidR="00433269" w:rsidDel="0030637C">
          <w:rPr>
            <w:sz w:val="24"/>
          </w:rPr>
          <w:delText xml:space="preserve">. </w:delText>
        </w:r>
      </w:del>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ins w:id="11" w:author="Arushri Swarup" w:date="2016-10-11T19:30:00Z"/>
          <w:sz w:val="24"/>
        </w:rPr>
      </w:pPr>
    </w:p>
    <w:p w:rsidR="0030637C" w:rsidRDefault="0030637C" w:rsidP="008C39A2">
      <w:pPr>
        <w:ind w:left="180" w:right="-720"/>
        <w:jc w:val="both"/>
        <w:rPr>
          <w:ins w:id="12" w:author="Arushri Swarup" w:date="2016-10-11T19:30:00Z"/>
          <w:sz w:val="24"/>
        </w:rPr>
      </w:pPr>
      <w:ins w:id="13" w:author="Arushri Swarup" w:date="2016-10-11T19:30:00Z">
        <w:r>
          <w:rPr>
            <w:sz w:val="24"/>
          </w:rPr>
          <w:t xml:space="preserve">In this study </w:t>
        </w:r>
        <w:r w:rsidRPr="00DF196F">
          <w:rPr>
            <w:sz w:val="24"/>
          </w:rPr>
          <w:t>we want to record the duration of different parts of the operation to understand how to improve instruments in the surgery to incr</w:t>
        </w:r>
        <w:r>
          <w:rPr>
            <w:sz w:val="24"/>
          </w:rPr>
          <w:t>ease efficiency of the surgery. If you have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ins>
    </w:p>
    <w:p w:rsidR="00C567A7" w:rsidRDefault="00433269" w:rsidP="008C39A2">
      <w:pPr>
        <w:ind w:left="180" w:right="-720"/>
        <w:jc w:val="both"/>
        <w:rPr>
          <w:sz w:val="24"/>
        </w:rPr>
      </w:pPr>
      <w:del w:id="14" w:author="Arushri Swarup" w:date="2016-10-11T19:30:00Z">
        <w:r w:rsidDel="0030637C">
          <w:rPr>
            <w:sz w:val="24"/>
          </w:rPr>
          <w:delText xml:space="preserve">In this study we will be </w:delText>
        </w:r>
        <w:r w:rsidR="000A277C" w:rsidDel="0030637C">
          <w:rPr>
            <w:sz w:val="24"/>
          </w:rPr>
          <w:delText>analysing</w:delText>
        </w:r>
        <w:r w:rsidDel="0030637C">
          <w:rPr>
            <w:sz w:val="24"/>
          </w:rPr>
          <w:delText xml:space="preserve"> information about </w:delText>
        </w:r>
        <w:r w:rsidR="00B24045" w:rsidDel="0030637C">
          <w:rPr>
            <w:sz w:val="24"/>
          </w:rPr>
          <w:delText>cholesteatoma and hearing levels before and after surgery.</w:delText>
        </w:r>
        <w:r w:rsidR="00D435AE" w:rsidDel="0030637C">
          <w:rPr>
            <w:sz w:val="24"/>
          </w:rPr>
          <w:delText xml:space="preserve"> All the information we would like to </w:delText>
        </w:r>
        <w:r w:rsidR="000A277C" w:rsidDel="0030637C">
          <w:rPr>
            <w:sz w:val="24"/>
          </w:rPr>
          <w:delText>analyse</w:delText>
        </w:r>
        <w:r w:rsidR="00D435AE" w:rsidDel="0030637C">
          <w:rPr>
            <w:sz w:val="24"/>
          </w:rPr>
          <w:delText xml:space="preserve"> is already recorded in </w:delText>
        </w:r>
        <w:r w:rsidR="00F10352" w:rsidDel="0030637C">
          <w:rPr>
            <w:sz w:val="24"/>
          </w:rPr>
          <w:delText xml:space="preserve">the </w:delText>
        </w:r>
        <w:r w:rsidR="00D435AE" w:rsidDel="0030637C">
          <w:rPr>
            <w:sz w:val="24"/>
          </w:rPr>
          <w:delText>hospital record</w:delText>
        </w:r>
        <w:r w:rsidR="00F10352" w:rsidDel="0030637C">
          <w:rPr>
            <w:sz w:val="24"/>
          </w:rPr>
          <w:delText xml:space="preserve"> of patients with cholesteatoma as part of </w:delText>
        </w:r>
        <w:r w:rsidR="004326AE" w:rsidDel="0030637C">
          <w:rPr>
            <w:sz w:val="24"/>
          </w:rPr>
          <w:delText>standard</w:delText>
        </w:r>
        <w:r w:rsidR="00F10352" w:rsidDel="0030637C">
          <w:rPr>
            <w:sz w:val="24"/>
          </w:rPr>
          <w:delText xml:space="preserve"> care</w:delText>
        </w:r>
        <w:r w:rsidR="00D435AE" w:rsidDel="0030637C">
          <w:rPr>
            <w:sz w:val="24"/>
          </w:rPr>
          <w:delText>.</w:delText>
        </w:r>
      </w:del>
      <w:r w:rsidR="00D435AE">
        <w:rPr>
          <w:sz w:val="24"/>
        </w:rPr>
        <w:t xml:space="preserve"> We would like your permission to </w:t>
      </w:r>
      <w:r w:rsidR="00990249">
        <w:rPr>
          <w:sz w:val="24"/>
        </w:rPr>
        <w:t xml:space="preserve">collect this information from your </w:t>
      </w:r>
      <w:r w:rsidR="00C567A7">
        <w:rPr>
          <w:sz w:val="24"/>
        </w:rPr>
        <w:t xml:space="preserve">child’s </w:t>
      </w:r>
      <w:r w:rsidR="00990249">
        <w:rPr>
          <w:sz w:val="24"/>
        </w:rPr>
        <w:t>records. No extra tests or treatments are needed if you</w:t>
      </w:r>
      <w:r w:rsidR="00C567A7">
        <w:rPr>
          <w:sz w:val="24"/>
        </w:rPr>
        <w:t>r child</w:t>
      </w:r>
      <w:r w:rsidR="00990249">
        <w:rPr>
          <w:sz w:val="24"/>
        </w:rPr>
        <w:t xml:space="preserve"> take</w:t>
      </w:r>
      <w:r w:rsidR="00C567A7">
        <w:rPr>
          <w:sz w:val="24"/>
        </w:rPr>
        <w:t>s</w:t>
      </w:r>
      <w:r w:rsidR="00990249">
        <w:rPr>
          <w:sz w:val="24"/>
        </w:rPr>
        <w:t xml:space="preserve"> part in this study.</w:t>
      </w:r>
    </w:p>
    <w:p w:rsidR="00433269" w:rsidRDefault="00433269" w:rsidP="008C39A2">
      <w:pPr>
        <w:ind w:left="180" w:right="-720"/>
        <w:jc w:val="both"/>
        <w:rPr>
          <w:sz w:val="24"/>
        </w:rPr>
      </w:pPr>
    </w:p>
    <w:p w:rsidR="004326AE" w:rsidRDefault="004326AE" w:rsidP="008C39A2">
      <w:pPr>
        <w:ind w:left="180" w:right="-720"/>
        <w:jc w:val="both"/>
        <w:rPr>
          <w:sz w:val="24"/>
        </w:rPr>
      </w:pPr>
      <w:r>
        <w:rPr>
          <w:sz w:val="24"/>
        </w:rPr>
        <w:t>If you agree, the information we would record would include</w:t>
      </w:r>
      <w:r w:rsidR="00155871">
        <w:rPr>
          <w:sz w:val="24"/>
        </w:rPr>
        <w:t>:</w:t>
      </w:r>
    </w:p>
    <w:p w:rsidR="0030637C" w:rsidRDefault="0030637C" w:rsidP="0030637C">
      <w:pPr>
        <w:numPr>
          <w:ilvl w:val="0"/>
          <w:numId w:val="7"/>
        </w:numPr>
        <w:ind w:right="-720"/>
        <w:jc w:val="both"/>
        <w:rPr>
          <w:ins w:id="15" w:author="Arushri Swarup" w:date="2016-10-11T19:30:00Z"/>
          <w:sz w:val="24"/>
        </w:rPr>
      </w:pPr>
      <w:ins w:id="16" w:author="Arushri Swarup" w:date="2016-10-11T19:30:00Z">
        <w:r>
          <w:rPr>
            <w:sz w:val="24"/>
          </w:rPr>
          <w:t>Your</w:t>
        </w:r>
        <w:r>
          <w:rPr>
            <w:sz w:val="24"/>
          </w:rPr>
          <w:t xml:space="preserve"> child</w:t>
        </w:r>
        <w:r>
          <w:rPr>
            <w:sz w:val="24"/>
          </w:rPr>
          <w:t>’</w:t>
        </w:r>
        <w:r>
          <w:rPr>
            <w:sz w:val="24"/>
          </w:rPr>
          <w:t>s</w:t>
        </w:r>
        <w:r>
          <w:rPr>
            <w:sz w:val="24"/>
          </w:rPr>
          <w:t xml:space="preserve"> patient ID number</w:t>
        </w:r>
        <w:r w:rsidRPr="00155871">
          <w:rPr>
            <w:sz w:val="24"/>
          </w:rPr>
          <w:t xml:space="preserve">.  </w:t>
        </w:r>
      </w:ins>
    </w:p>
    <w:p w:rsidR="0030637C" w:rsidRPr="00155871" w:rsidRDefault="0030637C" w:rsidP="0030637C">
      <w:pPr>
        <w:numPr>
          <w:ilvl w:val="0"/>
          <w:numId w:val="7"/>
        </w:numPr>
        <w:ind w:right="-720"/>
        <w:jc w:val="both"/>
        <w:rPr>
          <w:ins w:id="17" w:author="Arushri Swarup" w:date="2016-10-11T19:30:00Z"/>
          <w:sz w:val="24"/>
        </w:rPr>
      </w:pPr>
      <w:ins w:id="18" w:author="Arushri Swarup" w:date="2016-10-11T19:30:00Z">
        <w:r>
          <w:rPr>
            <w:sz w:val="24"/>
          </w:rPr>
          <w:t>Duration of different steps during your</w:t>
        </w:r>
        <w:r>
          <w:rPr>
            <w:sz w:val="24"/>
          </w:rPr>
          <w:t xml:space="preserve"> child</w:t>
        </w:r>
        <w:r>
          <w:rPr>
            <w:sz w:val="24"/>
          </w:rPr>
          <w:t>’</w:t>
        </w:r>
        <w:r>
          <w:rPr>
            <w:sz w:val="24"/>
          </w:rPr>
          <w:t>s</w:t>
        </w:r>
        <w:r>
          <w:rPr>
            <w:sz w:val="24"/>
          </w:rPr>
          <w:t xml:space="preserve"> surgery.</w:t>
        </w:r>
      </w:ins>
    </w:p>
    <w:p w:rsidR="0030637C" w:rsidRPr="00155871" w:rsidRDefault="0030637C" w:rsidP="0030637C">
      <w:pPr>
        <w:numPr>
          <w:ilvl w:val="0"/>
          <w:numId w:val="7"/>
        </w:numPr>
        <w:ind w:right="-720"/>
        <w:jc w:val="both"/>
        <w:rPr>
          <w:ins w:id="19" w:author="Arushri Swarup" w:date="2016-10-11T19:30:00Z"/>
          <w:sz w:val="24"/>
        </w:rPr>
      </w:pPr>
      <w:ins w:id="20" w:author="Arushri Swarup" w:date="2016-10-11T19:30:00Z">
        <w:r>
          <w:rPr>
            <w:sz w:val="24"/>
          </w:rPr>
          <w:lastRenderedPageBreak/>
          <w:t>Details about your</w:t>
        </w:r>
        <w:r>
          <w:rPr>
            <w:sz w:val="24"/>
          </w:rPr>
          <w:t xml:space="preserve"> child</w:t>
        </w:r>
        <w:r>
          <w:rPr>
            <w:sz w:val="24"/>
          </w:rPr>
          <w:t>’</w:t>
        </w:r>
        <w:r>
          <w:rPr>
            <w:sz w:val="24"/>
          </w:rPr>
          <w:t>s</w:t>
        </w:r>
        <w:r>
          <w:rPr>
            <w:sz w:val="24"/>
          </w:rPr>
          <w:t xml:space="preserve"> ear anatomy, from pictures taken of your</w:t>
        </w:r>
        <w:r>
          <w:rPr>
            <w:sz w:val="24"/>
          </w:rPr>
          <w:t xml:space="preserve"> child</w:t>
        </w:r>
        <w:r>
          <w:rPr>
            <w:sz w:val="24"/>
          </w:rPr>
          <w:t>’</w:t>
        </w:r>
        <w:r>
          <w:rPr>
            <w:sz w:val="24"/>
          </w:rPr>
          <w:t>s</w:t>
        </w:r>
        <w:r>
          <w:rPr>
            <w:sz w:val="24"/>
          </w:rPr>
          <w:t xml:space="preserve"> ear drum in clinic, from what is found during surgery and from any scans you</w:t>
        </w:r>
      </w:ins>
      <w:ins w:id="21" w:author="Arushri Swarup" w:date="2016-10-11T19:31:00Z">
        <w:r>
          <w:rPr>
            <w:sz w:val="24"/>
          </w:rPr>
          <w:t>r child</w:t>
        </w:r>
      </w:ins>
      <w:ins w:id="22" w:author="Arushri Swarup" w:date="2016-10-11T19:30:00Z">
        <w:r>
          <w:rPr>
            <w:sz w:val="24"/>
          </w:rPr>
          <w:t xml:space="preserve"> may need as part of </w:t>
        </w:r>
      </w:ins>
      <w:ins w:id="23" w:author="Arushri Swarup" w:date="2016-10-11T19:31:00Z">
        <w:r>
          <w:rPr>
            <w:sz w:val="24"/>
          </w:rPr>
          <w:t>his/her</w:t>
        </w:r>
      </w:ins>
      <w:ins w:id="24" w:author="Arushri Swarup" w:date="2016-10-11T19:30:00Z">
        <w:r>
          <w:rPr>
            <w:sz w:val="24"/>
          </w:rPr>
          <w:t xml:space="preserve"> treatment (eg CT scan or MRI scan)</w:t>
        </w:r>
        <w:r w:rsidRPr="00155871">
          <w:rPr>
            <w:sz w:val="24"/>
          </w:rPr>
          <w:t xml:space="preserve">.  </w:t>
        </w:r>
      </w:ins>
    </w:p>
    <w:p w:rsidR="00155871" w:rsidRPr="00155871" w:rsidDel="0030637C" w:rsidRDefault="00155871" w:rsidP="008C39A2">
      <w:pPr>
        <w:numPr>
          <w:ilvl w:val="0"/>
          <w:numId w:val="7"/>
        </w:numPr>
        <w:ind w:left="180" w:right="-720" w:firstLine="0"/>
        <w:jc w:val="both"/>
        <w:rPr>
          <w:del w:id="25" w:author="Arushri Swarup" w:date="2016-10-11T19:30:00Z"/>
          <w:sz w:val="24"/>
        </w:rPr>
      </w:pPr>
      <w:del w:id="26" w:author="Arushri Swarup" w:date="2016-10-11T19:30:00Z">
        <w:r w:rsidDel="0030637C">
          <w:rPr>
            <w:sz w:val="24"/>
          </w:rPr>
          <w:delText xml:space="preserve">Your </w:delText>
        </w:r>
        <w:r w:rsidR="00C567A7" w:rsidDel="0030637C">
          <w:rPr>
            <w:sz w:val="24"/>
          </w:rPr>
          <w:delText xml:space="preserve">child’s </w:delText>
        </w:r>
        <w:r w:rsidDel="0030637C">
          <w:rPr>
            <w:sz w:val="24"/>
          </w:rPr>
          <w:delText xml:space="preserve">age, gender and </w:delText>
        </w:r>
        <w:r w:rsidRPr="00155871" w:rsidDel="0030637C">
          <w:rPr>
            <w:sz w:val="24"/>
          </w:rPr>
          <w:delText xml:space="preserve">previous medical history which may be related to cholesteatoma.  </w:delText>
        </w:r>
      </w:del>
    </w:p>
    <w:p w:rsidR="00155871" w:rsidRPr="00155871" w:rsidDel="0030637C" w:rsidRDefault="0039665C" w:rsidP="008C39A2">
      <w:pPr>
        <w:numPr>
          <w:ilvl w:val="0"/>
          <w:numId w:val="7"/>
        </w:numPr>
        <w:ind w:left="180" w:right="-720" w:firstLine="0"/>
        <w:jc w:val="both"/>
        <w:rPr>
          <w:del w:id="27" w:author="Arushri Swarup" w:date="2016-10-11T19:30:00Z"/>
          <w:sz w:val="24"/>
        </w:rPr>
      </w:pPr>
      <w:del w:id="28" w:author="Arushri Swarup" w:date="2016-10-11T19:30:00Z">
        <w:r w:rsidDel="0030637C">
          <w:rPr>
            <w:sz w:val="24"/>
          </w:rPr>
          <w:delText xml:space="preserve">Details about the extent of cholesteatoma in your </w:delText>
        </w:r>
        <w:r w:rsidR="00073622" w:rsidDel="0030637C">
          <w:rPr>
            <w:sz w:val="24"/>
          </w:rPr>
          <w:delText xml:space="preserve">child’s </w:delText>
        </w:r>
        <w:r w:rsidDel="0030637C">
          <w:rPr>
            <w:sz w:val="24"/>
          </w:rPr>
          <w:delText>ear</w:delText>
        </w:r>
        <w:r w:rsidR="001D5962" w:rsidDel="0030637C">
          <w:rPr>
            <w:sz w:val="24"/>
          </w:rPr>
          <w:delText xml:space="preserve">, from pictures taken of </w:delText>
        </w:r>
        <w:r w:rsidR="00073622" w:rsidDel="0030637C">
          <w:rPr>
            <w:sz w:val="24"/>
          </w:rPr>
          <w:delText>the</w:delText>
        </w:r>
        <w:r w:rsidR="001D5962" w:rsidDel="0030637C">
          <w:rPr>
            <w:sz w:val="24"/>
          </w:rPr>
          <w:delText xml:space="preserve"> ear drum</w:delText>
        </w:r>
        <w:r w:rsidR="00073622" w:rsidDel="0030637C">
          <w:rPr>
            <w:sz w:val="24"/>
          </w:rPr>
          <w:delText>s</w:delText>
        </w:r>
        <w:r w:rsidR="001D5962" w:rsidDel="0030637C">
          <w:rPr>
            <w:sz w:val="24"/>
          </w:rPr>
          <w:delText xml:space="preserve"> in clinic, from what is found during surgery and from any scans </w:delText>
        </w:r>
        <w:r w:rsidR="00073622" w:rsidDel="0030637C">
          <w:rPr>
            <w:sz w:val="24"/>
          </w:rPr>
          <w:delText>he or she</w:delText>
        </w:r>
        <w:r w:rsidR="001D5962" w:rsidDel="0030637C">
          <w:rPr>
            <w:sz w:val="24"/>
          </w:rPr>
          <w:delText xml:space="preserve"> may need as part of treatment (eg CT scan or MRI scan)</w:delText>
        </w:r>
        <w:r w:rsidR="00155871" w:rsidRPr="00155871" w:rsidDel="0030637C">
          <w:rPr>
            <w:sz w:val="24"/>
          </w:rPr>
          <w:delText xml:space="preserve">.  </w:delText>
        </w:r>
      </w:del>
    </w:p>
    <w:p w:rsidR="0039665C" w:rsidDel="0030637C" w:rsidRDefault="00073622" w:rsidP="008C39A2">
      <w:pPr>
        <w:numPr>
          <w:ilvl w:val="0"/>
          <w:numId w:val="7"/>
        </w:numPr>
        <w:ind w:left="180" w:right="-720" w:firstLine="0"/>
        <w:jc w:val="both"/>
        <w:rPr>
          <w:del w:id="29" w:author="Arushri Swarup" w:date="2016-10-11T19:30:00Z"/>
          <w:sz w:val="24"/>
        </w:rPr>
      </w:pPr>
      <w:del w:id="30" w:author="Arushri Swarup" w:date="2016-10-11T19:30:00Z">
        <w:r w:rsidDel="0030637C">
          <w:rPr>
            <w:sz w:val="24"/>
          </w:rPr>
          <w:delText>Your child’s</w:delText>
        </w:r>
        <w:r w:rsidR="00155871" w:rsidRPr="00155871" w:rsidDel="0030637C">
          <w:rPr>
            <w:sz w:val="24"/>
          </w:rPr>
          <w:delText xml:space="preserve"> hearing level</w:delText>
        </w:r>
        <w:r w:rsidR="0039665C" w:rsidDel="0030637C">
          <w:rPr>
            <w:sz w:val="24"/>
          </w:rPr>
          <w:delText xml:space="preserve"> before and after surgery.</w:delText>
        </w:r>
      </w:del>
    </w:p>
    <w:p w:rsidR="00155871" w:rsidRPr="00155871" w:rsidDel="0030637C" w:rsidRDefault="007D0EF3" w:rsidP="008C39A2">
      <w:pPr>
        <w:numPr>
          <w:ilvl w:val="0"/>
          <w:numId w:val="7"/>
        </w:numPr>
        <w:ind w:left="180" w:right="-720" w:firstLine="0"/>
        <w:jc w:val="both"/>
        <w:rPr>
          <w:del w:id="31" w:author="Arushri Swarup" w:date="2016-10-11T19:30:00Z"/>
          <w:sz w:val="24"/>
        </w:rPr>
      </w:pPr>
      <w:del w:id="32" w:author="Arushri Swarup" w:date="2016-10-11T19:30:00Z">
        <w:r w:rsidDel="0030637C">
          <w:rPr>
            <w:sz w:val="24"/>
          </w:rPr>
          <w:delText>Details about any specimens that are taken during surgery</w:delText>
        </w:r>
        <w:r w:rsidR="00155871" w:rsidRPr="00155871" w:rsidDel="0030637C">
          <w:rPr>
            <w:sz w:val="24"/>
          </w:rPr>
          <w:delText xml:space="preserve">. </w:delText>
        </w:r>
      </w:del>
    </w:p>
    <w:p w:rsidR="00155871" w:rsidDel="0030637C" w:rsidRDefault="00072D72" w:rsidP="008C39A2">
      <w:pPr>
        <w:numPr>
          <w:ilvl w:val="0"/>
          <w:numId w:val="7"/>
        </w:numPr>
        <w:ind w:left="180" w:right="-720" w:firstLine="0"/>
        <w:jc w:val="both"/>
        <w:rPr>
          <w:del w:id="33" w:author="Arushri Swarup" w:date="2016-10-11T19:30:00Z"/>
          <w:sz w:val="24"/>
        </w:rPr>
      </w:pPr>
      <w:del w:id="34" w:author="Arushri Swarup" w:date="2016-10-11T19:30:00Z">
        <w:r w:rsidDel="0030637C">
          <w:rPr>
            <w:sz w:val="24"/>
          </w:rPr>
          <w:delText>If you</w:delText>
        </w:r>
        <w:r w:rsidR="00073622" w:rsidDel="0030637C">
          <w:rPr>
            <w:sz w:val="24"/>
          </w:rPr>
          <w:delText>r child</w:delText>
        </w:r>
        <w:r w:rsidDel="0030637C">
          <w:rPr>
            <w:sz w:val="24"/>
          </w:rPr>
          <w:delText xml:space="preserve"> ha</w:delText>
        </w:r>
        <w:r w:rsidR="00073622" w:rsidDel="0030637C">
          <w:rPr>
            <w:sz w:val="24"/>
          </w:rPr>
          <w:delText>s</w:delText>
        </w:r>
        <w:r w:rsidDel="0030637C">
          <w:rPr>
            <w:sz w:val="24"/>
          </w:rPr>
          <w:delText xml:space="preserve"> had any blood tests, including genetic testing, we would also like to check these results.</w:delText>
        </w:r>
      </w:del>
    </w:p>
    <w:p w:rsidR="007D76EE" w:rsidRDefault="007D76EE" w:rsidP="008C39A2">
      <w:pPr>
        <w:ind w:left="180" w:right="-720"/>
        <w:jc w:val="both"/>
        <w:rPr>
          <w:sz w:val="24"/>
        </w:rPr>
      </w:pPr>
    </w:p>
    <w:p w:rsidR="007D76EE" w:rsidRPr="00155871" w:rsidRDefault="004E20EF" w:rsidP="008C39A2">
      <w:pPr>
        <w:ind w:left="180" w:right="-720"/>
        <w:jc w:val="both"/>
        <w:rPr>
          <w:sz w:val="24"/>
        </w:rPr>
      </w:pPr>
      <w:del w:id="35" w:author="Arushri Swarup" w:date="2016-10-11T19:31:00Z">
        <w:r w:rsidDel="0030637C">
          <w:rPr>
            <w:sz w:val="24"/>
          </w:rPr>
          <w:delText xml:space="preserve">So we can check if </w:delText>
        </w:r>
        <w:r w:rsidR="004C4CAD" w:rsidDel="0030637C">
          <w:rPr>
            <w:sz w:val="24"/>
          </w:rPr>
          <w:delText>your child’s</w:delText>
        </w:r>
        <w:r w:rsidDel="0030637C">
          <w:rPr>
            <w:sz w:val="24"/>
          </w:rPr>
          <w:delText xml:space="preserve"> ear</w:delText>
        </w:r>
        <w:r w:rsidR="004C4CAD" w:rsidDel="0030637C">
          <w:rPr>
            <w:sz w:val="24"/>
          </w:rPr>
          <w:delText>s remain</w:delText>
        </w:r>
        <w:r w:rsidDel="0030637C">
          <w:rPr>
            <w:sz w:val="24"/>
          </w:rPr>
          <w:delText xml:space="preserve"> healthy in the long term we would like to update records of </w:delText>
        </w:r>
        <w:r w:rsidR="00923FD5" w:rsidDel="0030637C">
          <w:rPr>
            <w:sz w:val="24"/>
          </w:rPr>
          <w:delText>their</w:delText>
        </w:r>
        <w:r w:rsidR="00073622" w:rsidDel="0030637C">
          <w:rPr>
            <w:sz w:val="24"/>
          </w:rPr>
          <w:delText xml:space="preserve"> </w:delText>
        </w:r>
        <w:r w:rsidDel="0030637C">
          <w:rPr>
            <w:sz w:val="24"/>
          </w:rPr>
          <w:delText>ear</w:delText>
        </w:r>
        <w:r w:rsidR="00073622" w:rsidDel="0030637C">
          <w:rPr>
            <w:sz w:val="24"/>
          </w:rPr>
          <w:delText>s</w:delText>
        </w:r>
        <w:r w:rsidDel="0030637C">
          <w:rPr>
            <w:sz w:val="24"/>
          </w:rPr>
          <w:delText xml:space="preserve"> and hearing while </w:delText>
        </w:r>
        <w:r w:rsidR="00073622" w:rsidDel="0030637C">
          <w:rPr>
            <w:sz w:val="24"/>
          </w:rPr>
          <w:delText>they</w:delText>
        </w:r>
        <w:r w:rsidDel="0030637C">
          <w:rPr>
            <w:sz w:val="24"/>
          </w:rPr>
          <w:delText xml:space="preserve"> are still a patient at Sick Kids. </w:delText>
        </w:r>
      </w:del>
      <w:r w:rsidR="002304D5">
        <w:rPr>
          <w:sz w:val="24"/>
        </w:rPr>
        <w:t xml:space="preserve">We expect this study will carry on for about </w:t>
      </w:r>
      <w:del w:id="36" w:author="Arushri Swarup" w:date="2016-10-11T19:31:00Z">
        <w:r w:rsidR="000A7DCD" w:rsidDel="0030637C">
          <w:rPr>
            <w:sz w:val="24"/>
          </w:rPr>
          <w:delText xml:space="preserve">twenty </w:delText>
        </w:r>
      </w:del>
      <w:ins w:id="37" w:author="Arushri Swarup" w:date="2016-10-11T19:31:00Z">
        <w:r w:rsidR="0030637C">
          <w:rPr>
            <w:sz w:val="24"/>
          </w:rPr>
          <w:t>two</w:t>
        </w:r>
        <w:r w:rsidR="0030637C">
          <w:rPr>
            <w:sz w:val="24"/>
          </w:rPr>
          <w:t xml:space="preserve"> </w:t>
        </w:r>
      </w:ins>
      <w:r w:rsidR="000A7DCD">
        <w:rPr>
          <w:sz w:val="24"/>
        </w:rPr>
        <w:t xml:space="preserve">years and then the research records will be deleted. We will not be recording private information such as your </w:t>
      </w:r>
      <w:r w:rsidR="00073622">
        <w:rPr>
          <w:sz w:val="24"/>
        </w:rPr>
        <w:t xml:space="preserve">child’s </w:t>
      </w:r>
      <w:r w:rsidR="00923FD5">
        <w:rPr>
          <w:sz w:val="24"/>
        </w:rPr>
        <w:t>name or address</w:t>
      </w:r>
      <w:r w:rsidR="000A7DCD">
        <w:rPr>
          <w:sz w:val="24"/>
        </w:rPr>
        <w:t>.</w:t>
      </w:r>
    </w:p>
    <w:p w:rsidR="005C42A0" w:rsidRDefault="00BF3208" w:rsidP="008C39A2">
      <w:pPr>
        <w:ind w:left="180" w:right="-720"/>
        <w:rPr>
          <w:sz w:val="24"/>
        </w:rPr>
      </w:pPr>
      <w:r>
        <w:rPr>
          <w:b/>
          <w:sz w:val="24"/>
          <w:u w:val="single"/>
        </w:rPr>
        <w:br w:type="page"/>
      </w:r>
      <w:r w:rsidR="005C42A0">
        <w:rPr>
          <w:b/>
          <w:sz w:val="24"/>
          <w:u w:val="single"/>
        </w:rPr>
        <w:lastRenderedPageBreak/>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ins w:id="38" w:author="Arushri Swarup" w:date="2016-10-11T19:31:00Z"/>
          <w:sz w:val="24"/>
        </w:rPr>
      </w:pPr>
      <w:ins w:id="39" w:author="Arushri Swarup" w:date="2016-10-11T19:31:00Z">
        <w:r>
          <w:rPr>
            <w:sz w:val="24"/>
          </w:rPr>
          <w:t xml:space="preserve">We expect that the information we learn from this study will improve the way we operate on future patients with better tools. </w:t>
        </w:r>
      </w:ins>
    </w:p>
    <w:p w:rsidR="005C42A0" w:rsidDel="0030637C" w:rsidRDefault="00E64257" w:rsidP="008C39A2">
      <w:pPr>
        <w:ind w:left="180" w:right="-720"/>
        <w:rPr>
          <w:del w:id="40" w:author="Arushri Swarup" w:date="2016-10-11T19:31:00Z"/>
          <w:sz w:val="24"/>
        </w:rPr>
      </w:pPr>
      <w:del w:id="41" w:author="Arushri Swarup" w:date="2016-10-11T19:31:00Z">
        <w:r w:rsidDel="0030637C">
          <w:rPr>
            <w:sz w:val="24"/>
          </w:rPr>
          <w:delText xml:space="preserve">We expect that the information we learn from this study will improve the way we look after patients with cholesteatoma, for example by showing how we can </w:delText>
        </w:r>
        <w:r w:rsidR="006E162E" w:rsidDel="0030637C">
          <w:rPr>
            <w:sz w:val="24"/>
          </w:rPr>
          <w:delText xml:space="preserve">make </w:delText>
        </w:r>
        <w:r w:rsidDel="0030637C">
          <w:rPr>
            <w:sz w:val="24"/>
          </w:rPr>
          <w:delText xml:space="preserve">hearing </w:delText>
        </w:r>
        <w:r w:rsidR="00107122" w:rsidDel="0030637C">
          <w:rPr>
            <w:sz w:val="24"/>
          </w:rPr>
          <w:delText xml:space="preserve">better </w:delText>
        </w:r>
        <w:r w:rsidDel="0030637C">
          <w:rPr>
            <w:sz w:val="24"/>
          </w:rPr>
          <w:delText>or how we</w:delText>
        </w:r>
        <w:r w:rsidR="00107122" w:rsidDel="0030637C">
          <w:rPr>
            <w:sz w:val="24"/>
          </w:rPr>
          <w:delText xml:space="preserve"> can stop cholesteatoma from recurring</w:delText>
        </w:r>
        <w:r w:rsidR="005C42A0" w:rsidDel="0030637C">
          <w:rPr>
            <w:sz w:val="24"/>
          </w:rPr>
          <w:delText>.</w:delText>
        </w:r>
      </w:del>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lastRenderedPageBreak/>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r w:rsidRPr="00BE7778">
        <w:rPr>
          <w:sz w:val="24"/>
        </w:rPr>
        <w:t xml:space="preserve">other things that may be worth some money. Although we may make money from these findings, we </w:t>
      </w:r>
    </w:p>
    <w:p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r w:rsidRPr="00BE7778">
        <w:rPr>
          <w:sz w:val="24"/>
        </w:rPr>
        <w:t>this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r>
        <w:rPr>
          <w:b/>
          <w:sz w:val="24"/>
          <w:u w:val="single"/>
        </w:rPr>
        <w:t>Consent</w:t>
      </w:r>
      <w:r>
        <w:rPr>
          <w:sz w:val="24"/>
          <w:u w:val="single"/>
        </w:rPr>
        <w:t xml:space="preserve"> </w:t>
      </w:r>
      <w:r>
        <w:rPr>
          <w:sz w:val="24"/>
        </w:rPr>
        <w:t>:</w:t>
      </w:r>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r w:rsidR="00FA6110">
        <w:rPr>
          <w:sz w:val="24"/>
        </w:rPr>
        <w:t>”</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rsidR="00CC5F4C" w:rsidRDefault="00CC5F4C" w:rsidP="008C39A2">
      <w:pPr>
        <w:tabs>
          <w:tab w:val="right" w:pos="5040"/>
          <w:tab w:val="left" w:pos="5760"/>
          <w:tab w:val="right" w:pos="9900"/>
        </w:tabs>
        <w:ind w:left="180" w:right="-720"/>
        <w:jc w:val="both"/>
        <w:rPr>
          <w:sz w:val="24"/>
        </w:rPr>
      </w:pPr>
    </w:p>
    <w:p w:rsidR="00305B63" w:rsidRPr="0074266B"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Pr="0074266B">
        <w:rPr>
          <w:sz w:val="24"/>
        </w:rPr>
        <w:t>at_</w:t>
      </w:r>
      <w:r w:rsidR="00233C4A">
        <w:rPr>
          <w:sz w:val="24"/>
        </w:rPr>
        <w:t>416 813 2191</w:t>
      </w:r>
      <w:r w:rsidRPr="0074266B">
        <w:rPr>
          <w:sz w:val="24"/>
        </w:rPr>
        <w:t>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If you have questions about your rights as a subject in a study or injuries during a study, please call </w:t>
      </w:r>
    </w:p>
    <w:p w:rsidR="00EE54F4" w:rsidRDefault="00305B63" w:rsidP="008C39A2">
      <w:pPr>
        <w:tabs>
          <w:tab w:val="right" w:pos="5040"/>
          <w:tab w:val="left" w:pos="5760"/>
          <w:tab w:val="right" w:pos="9900"/>
        </w:tabs>
        <w:ind w:left="180" w:right="-720"/>
        <w:jc w:val="both"/>
        <w:rPr>
          <w:sz w:val="24"/>
        </w:rPr>
      </w:pPr>
      <w:r w:rsidRPr="0074266B">
        <w:rPr>
          <w:sz w:val="24"/>
        </w:rPr>
        <w:t>the Research Ethics Manager at 416-813-5718.</w:t>
      </w:r>
    </w:p>
    <w:sectPr w:rsidR="00EE54F4">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AC5" w:rsidRDefault="001E3AC5" w:rsidP="00DB4AA5">
      <w:r>
        <w:separator/>
      </w:r>
    </w:p>
  </w:endnote>
  <w:endnote w:type="continuationSeparator" w:id="0">
    <w:p w:rsidR="001E3AC5" w:rsidRDefault="001E3AC5"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CA0535" w:rsidP="005A391C">
    <w:pPr>
      <w:pStyle w:val="Footer"/>
      <w:tabs>
        <w:tab w:val="clear" w:pos="9071"/>
        <w:tab w:val="left" w:pos="3330"/>
        <w:tab w:val="left" w:pos="8010"/>
        <w:tab w:val="right" w:pos="9720"/>
      </w:tabs>
      <w:rPr>
        <w:i/>
        <w:sz w:val="20"/>
      </w:rPr>
    </w:pPr>
    <w:r>
      <w:rPr>
        <w:noProof/>
        <w:sz w:val="20"/>
      </w:rPr>
      <w:pict>
        <v:line id="_x0000_s2052" style="position:absolute;z-index:251658240" from="-.75pt,-.45pt" to="467.25pt,-.45pt" o:allowincell="f"/>
      </w:pict>
    </w:r>
    <w:r>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1837F4" w:rsidRDefault="001837F4">
    <w:r>
      <w:t xml:space="preserve">Page </w:t>
    </w:r>
    <w:fldSimple w:instr=" PAGE ">
      <w:r w:rsidR="0030637C">
        <w:rPr>
          <w:noProof/>
        </w:rPr>
        <w:t>3</w:t>
      </w:r>
    </w:fldSimple>
    <w:r>
      <w:t xml:space="preserve"> of </w:t>
    </w:r>
    <w:fldSimple w:instr=" NUMPAGES  ">
      <w:r w:rsidR="0030637C">
        <w:rPr>
          <w:noProof/>
        </w:rPr>
        <w:t>5</w:t>
      </w:r>
    </w:fldSimple>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CA0535">
    <w:pPr>
      <w:pStyle w:val="Footer"/>
      <w:tabs>
        <w:tab w:val="clear" w:pos="9071"/>
        <w:tab w:val="left" w:pos="3330"/>
        <w:tab w:val="left" w:pos="8010"/>
        <w:tab w:val="right" w:pos="9720"/>
      </w:tabs>
      <w:rPr>
        <w:i/>
        <w:sz w:val="20"/>
      </w:rPr>
    </w:pPr>
    <w:r>
      <w:rPr>
        <w:noProof/>
        <w:sz w:val="20"/>
      </w:rPr>
      <w:pict>
        <v:line id="_x0000_s2049" style="position:absolute;z-index:251657216" from="-.75pt,-.45pt" to="467.25pt,-.45pt" o:allowincell="f"/>
      </w:pict>
    </w:r>
    <w:r>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AC5" w:rsidRDefault="001E3AC5" w:rsidP="00DB4AA5">
      <w:r>
        <w:separator/>
      </w:r>
    </w:p>
  </w:footnote>
  <w:footnote w:type="continuationSeparator" w:id="0">
    <w:p w:rsidR="001E3AC5" w:rsidRDefault="001E3AC5"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65FD"/>
    <w:rsid w:val="002A05BA"/>
    <w:rsid w:val="002A3567"/>
    <w:rsid w:val="002B6F7D"/>
    <w:rsid w:val="002D4EE0"/>
    <w:rsid w:val="002E05C9"/>
    <w:rsid w:val="002E1240"/>
    <w:rsid w:val="002E63D8"/>
    <w:rsid w:val="002F0D21"/>
    <w:rsid w:val="00305B63"/>
    <w:rsid w:val="0030637C"/>
    <w:rsid w:val="00334473"/>
    <w:rsid w:val="00334769"/>
    <w:rsid w:val="003479DB"/>
    <w:rsid w:val="00350B18"/>
    <w:rsid w:val="00354A88"/>
    <w:rsid w:val="00362685"/>
    <w:rsid w:val="003653A3"/>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D0EF3"/>
    <w:rsid w:val="007D2AB7"/>
    <w:rsid w:val="007D41AE"/>
    <w:rsid w:val="007D76EE"/>
    <w:rsid w:val="007E0984"/>
    <w:rsid w:val="00803E64"/>
    <w:rsid w:val="008237FB"/>
    <w:rsid w:val="008270F9"/>
    <w:rsid w:val="0084173E"/>
    <w:rsid w:val="0084442C"/>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90249"/>
    <w:rsid w:val="00992BA1"/>
    <w:rsid w:val="009B09A9"/>
    <w:rsid w:val="009B7B23"/>
    <w:rsid w:val="009C3979"/>
    <w:rsid w:val="009C47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84D6D"/>
    <w:rsid w:val="00A90686"/>
    <w:rsid w:val="00A919AB"/>
    <w:rsid w:val="00AC0DEF"/>
    <w:rsid w:val="00AC26AD"/>
    <w:rsid w:val="00AE6447"/>
    <w:rsid w:val="00AF3606"/>
    <w:rsid w:val="00AF552D"/>
    <w:rsid w:val="00AF5E26"/>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D0581"/>
    <w:rsid w:val="00EE54F4"/>
    <w:rsid w:val="00EF3289"/>
    <w:rsid w:val="00F040EC"/>
    <w:rsid w:val="00F055E1"/>
    <w:rsid w:val="00F10352"/>
    <w:rsid w:val="00F11F15"/>
    <w:rsid w:val="00F16725"/>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ind w:right="-720"/>
      <w:jc w:val="center"/>
      <w:outlineLvl w:val="0"/>
    </w:pPr>
    <w:rPr>
      <w:b/>
      <w:sz w:val="24"/>
    </w:rPr>
  </w:style>
  <w:style w:type="paragraph" w:styleId="Heading3">
    <w:name w:val="heading 3"/>
    <w:basedOn w:val="Normal"/>
    <w:next w:val="Normal"/>
    <w:qFormat/>
    <w:pPr>
      <w:keepNext/>
      <w:jc w:val="center"/>
      <w:outlineLvl w:val="2"/>
    </w:pPr>
    <w:rPr>
      <w:rFonts w:ascii="Times" w:hAnsi="Times"/>
      <w:b/>
      <w:sz w:val="28"/>
    </w:rPr>
  </w:style>
  <w:style w:type="paragraph" w:styleId="Heading4">
    <w:name w:val="heading 4"/>
    <w:basedOn w:val="Normal"/>
    <w:next w:val="Normal"/>
    <w:qFormat/>
    <w:pPr>
      <w:keepNext/>
      <w:ind w:right="-720"/>
      <w:outlineLvl w:val="3"/>
    </w:pPr>
    <w:rPr>
      <w:rFonts w:ascii="Times" w:hAnsi="Times"/>
      <w:b/>
      <w:sz w:val="24"/>
    </w:rPr>
  </w:style>
  <w:style w:type="paragraph" w:styleId="Heading5">
    <w:name w:val="heading 5"/>
    <w:basedOn w:val="Normal"/>
    <w:next w:val="Normal"/>
    <w:qFormat/>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ind w:left="360" w:right="-720"/>
    </w:pPr>
    <w:rPr>
      <w:rFonts w:ascii="Times" w:hAnsi="Times"/>
      <w:sz w:val="24"/>
    </w:rPr>
  </w:style>
  <w:style w:type="paragraph" w:styleId="Footer">
    <w:name w:val="footer"/>
    <w:basedOn w:val="Normal"/>
    <w:link w:val="FooterChar"/>
    <w:uiPriority w:val="99"/>
    <w:pPr>
      <w:tabs>
        <w:tab w:val="center" w:pos="4819"/>
        <w:tab w:val="right" w:pos="9071"/>
      </w:tabs>
    </w:pPr>
    <w:rPr>
      <w:rFonts w:ascii="Times" w:hAnsi="Times"/>
      <w:sz w:val="24"/>
    </w:rPr>
  </w:style>
  <w:style w:type="paragraph" w:styleId="Header">
    <w:name w:val="header"/>
    <w:basedOn w:val="Normal"/>
    <w:pPr>
      <w:tabs>
        <w:tab w:val="center" w:pos="4320"/>
        <w:tab w:val="right" w:pos="8640"/>
      </w:tabs>
    </w:pPr>
  </w:style>
  <w:style w:type="paragraph" w:styleId="BodyText">
    <w:name w:val="Body Text"/>
    <w:basedOn w:val="Normal"/>
    <w:pPr>
      <w:tabs>
        <w:tab w:val="center" w:pos="5040"/>
      </w:tabs>
      <w:ind w:right="-720"/>
    </w:pPr>
    <w:rPr>
      <w:sz w:val="24"/>
    </w:rPr>
  </w:style>
  <w:style w:type="character" w:styleId="PageNumber">
    <w:name w:val="page number"/>
    <w:basedOn w:val="DefaultParagraphFont"/>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2</cp:revision>
  <cp:lastPrinted>2012-12-07T14:20:00Z</cp:lastPrinted>
  <dcterms:created xsi:type="dcterms:W3CDTF">2016-10-11T23:32:00Z</dcterms:created>
  <dcterms:modified xsi:type="dcterms:W3CDTF">2016-10-11T23:32:00Z</dcterms:modified>
</cp:coreProperties>
</file>