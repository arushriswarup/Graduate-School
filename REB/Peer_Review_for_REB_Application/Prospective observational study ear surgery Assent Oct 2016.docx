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9E465D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2C4DE9" w:rsidP="004C1A6A">
      <w:pPr>
        <w:ind w:left="360" w:right="-720"/>
        <w:jc w:val="both"/>
        <w:rPr>
          <w:sz w:val="24"/>
        </w:rPr>
      </w:pPr>
      <w:proofErr w:type="gramStart"/>
      <w:ins w:id="0" w:author="Arushri Swarup" w:date="2016-10-11T19:27:00Z">
        <w:r>
          <w:rPr>
            <w:sz w:val="24"/>
          </w:rPr>
          <w:t>Time flow analysis for endoscopic ear surgery.</w:t>
        </w:r>
      </w:ins>
      <w:proofErr w:type="gramEnd"/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ins w:id="1" w:author="Adrian James" w:date="2016-10-30T17:06:00Z">
        <w:r w:rsidR="00042F0B">
          <w:rPr>
            <w:sz w:val="24"/>
          </w:rPr>
          <w:t>6767</w:t>
        </w:r>
      </w:ins>
      <w:del w:id="2" w:author="Adrian James" w:date="2016-10-30T17:06:00Z">
        <w:r w:rsidRPr="001862B7" w:rsidDel="00042F0B">
          <w:rPr>
            <w:sz w:val="24"/>
          </w:rPr>
          <w:delText>2191</w:delText>
        </w:r>
      </w:del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RDefault="00354161" w:rsidP="00DB4AA5">
      <w:pPr>
        <w:ind w:left="360" w:right="-720"/>
        <w:jc w:val="both"/>
        <w:rPr>
          <w:ins w:id="3" w:author="Arushri Swarup" w:date="2016-10-11T19:23:00Z"/>
          <w:sz w:val="24"/>
        </w:rPr>
      </w:pPr>
      <w:proofErr w:type="spellStart"/>
      <w:ins w:id="4" w:author="Arushri Swarup" w:date="2016-10-11T19:23:00Z">
        <w:r>
          <w:rPr>
            <w:sz w:val="24"/>
          </w:rPr>
          <w:t>Arushri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Swarup</w:t>
        </w:r>
        <w:proofErr w:type="spellEnd"/>
        <w:r>
          <w:rPr>
            <w:sz w:val="24"/>
          </w:rPr>
          <w:tab/>
        </w:r>
        <w:r>
          <w:rPr>
            <w:sz w:val="24"/>
          </w:rPr>
          <w:tab/>
          <w:t>Co-investigator</w:t>
        </w:r>
        <w:r>
          <w:rPr>
            <w:sz w:val="24"/>
          </w:rPr>
          <w:tab/>
        </w:r>
        <w:r>
          <w:rPr>
            <w:sz w:val="24"/>
          </w:rPr>
          <w:tab/>
          <w:t>416 813 6767</w:t>
        </w:r>
      </w:ins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ins w:id="5" w:author="Arushri Swarup" w:date="2016-10-11T19:26:00Z">
        <w:r w:rsidR="002C4DE9">
          <w:rPr>
            <w:sz w:val="24"/>
          </w:rPr>
          <w:t>to make better tools for ear surgery.</w:t>
        </w:r>
      </w:ins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Default="00584ECF" w:rsidP="00C3455D">
      <w:pPr>
        <w:ind w:left="360" w:right="-720"/>
        <w:rPr>
          <w:ins w:id="6" w:author="Adrian James" w:date="2016-10-30T17:07:00Z"/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ins w:id="7" w:author="Arushri Swarup" w:date="2016-10-11T19:26:00Z">
        <w:r w:rsidR="002C4DE9">
          <w:rPr>
            <w:sz w:val="24"/>
          </w:rPr>
          <w:t>and we</w:t>
        </w:r>
      </w:ins>
      <w:ins w:id="8" w:author="Arushri Swarup" w:date="2016-10-11T19:24:00Z">
        <w:r w:rsidR="00354161">
          <w:rPr>
            <w:sz w:val="24"/>
          </w:rPr>
          <w:t xml:space="preserve"> will time how long your surgery takes.</w:t>
        </w:r>
      </w:ins>
    </w:p>
    <w:p w:rsidR="00042F0B" w:rsidRPr="00584ECF" w:rsidRDefault="00042F0B" w:rsidP="00C3455D">
      <w:pPr>
        <w:ind w:left="360" w:right="-720"/>
        <w:rPr>
          <w:sz w:val="24"/>
        </w:rPr>
      </w:pPr>
      <w:ins w:id="9" w:author="Adrian James" w:date="2016-10-30T17:07:00Z">
        <w:r>
          <w:rPr>
            <w:sz w:val="24"/>
          </w:rPr>
          <w:t>If you had a CT scan we will use it to look at how different tools fit inside the ear.</w:t>
        </w:r>
      </w:ins>
      <w:bookmarkStart w:id="10" w:name="_GoBack"/>
      <w:bookmarkEnd w:id="10"/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ins w:id="11" w:author="Arushri Swarup" w:date="2016-10-11T19:26:00Z">
        <w:r w:rsidR="002C4DE9">
          <w:rPr>
            <w:sz w:val="24"/>
          </w:rPr>
          <w:t xml:space="preserve"> ear </w:t>
        </w:r>
        <w:del w:id="12" w:author="Adrian James" w:date="2016-10-30T17:07:00Z">
          <w:r w:rsidR="002C4DE9" w:rsidDel="00042F0B">
            <w:rPr>
              <w:sz w:val="24"/>
            </w:rPr>
            <w:delText xml:space="preserve">drum </w:delText>
          </w:r>
        </w:del>
        <w:r w:rsidR="002C4DE9">
          <w:rPr>
            <w:sz w:val="24"/>
          </w:rPr>
          <w:t>problems</w:t>
        </w:r>
        <w:proofErr w:type="gramStart"/>
        <w:r w:rsidR="002C4DE9">
          <w:rPr>
            <w:sz w:val="24"/>
          </w:rPr>
          <w:t>.</w:t>
        </w:r>
      </w:ins>
      <w:r w:rsidR="00134D41">
        <w:rPr>
          <w:sz w:val="24"/>
        </w:rPr>
        <w:t>.</w:t>
      </w:r>
      <w:proofErr w:type="gramEnd"/>
      <w:r w:rsidR="00134D41">
        <w:rPr>
          <w:sz w:val="24"/>
        </w:rPr>
        <w:t xml:space="preserve">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79463E" w:rsidRDefault="0079463E">
      <w:pPr>
        <w:ind w:right="-720"/>
        <w:rPr>
          <w:b/>
          <w:sz w:val="24"/>
          <w:u w:val="single"/>
        </w:rPr>
      </w:pPr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E4E" w:rsidRDefault="00A67E4E" w:rsidP="00DB4AA5">
      <w:r>
        <w:separator/>
      </w:r>
    </w:p>
  </w:endnote>
  <w:endnote w:type="continuationSeparator" w:id="0">
    <w:p w:rsidR="00A67E4E" w:rsidRDefault="00A67E4E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FB75A8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FB75A8"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r w:rsidR="00FB75A8">
      <w:fldChar w:fldCharType="begin"/>
    </w:r>
    <w:r w:rsidR="00042F0B">
      <w:instrText xml:space="preserve"> PAGE </w:instrText>
    </w:r>
    <w:r w:rsidR="00FB75A8">
      <w:fldChar w:fldCharType="separate"/>
    </w:r>
    <w:r w:rsidR="002C4DE9">
      <w:rPr>
        <w:noProof/>
      </w:rPr>
      <w:t>2</w:t>
    </w:r>
    <w:r w:rsidR="00FB75A8">
      <w:rPr>
        <w:noProof/>
      </w:rPr>
      <w:fldChar w:fldCharType="end"/>
    </w:r>
    <w:r>
      <w:t xml:space="preserve"> of </w:t>
    </w:r>
    <w:r w:rsidR="00FB75A8">
      <w:fldChar w:fldCharType="begin"/>
    </w:r>
    <w:r w:rsidR="00042F0B">
      <w:instrText xml:space="preserve"> NUMPAGES  </w:instrText>
    </w:r>
    <w:r w:rsidR="00FB75A8">
      <w:fldChar w:fldCharType="separate"/>
    </w:r>
    <w:r w:rsidR="002C4DE9">
      <w:rPr>
        <w:noProof/>
      </w:rPr>
      <w:t>2</w:t>
    </w:r>
    <w:r w:rsidR="00FB75A8">
      <w:rPr>
        <w:noProof/>
      </w:rPr>
      <w:fldChar w:fldCharType="end"/>
    </w:r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FB75A8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FB75A8">
      <w:rPr>
        <w:noProof/>
        <w:sz w:val="20"/>
      </w:rPr>
      <w:pict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/Assent Form Version date</w:t>
    </w:r>
    <w:r w:rsidR="00C1208B">
      <w:rPr>
        <w:i/>
        <w:sz w:val="20"/>
      </w:rPr>
      <w:t>: 17</w:t>
    </w:r>
    <w:r w:rsidR="00C1208B" w:rsidRPr="00C1208B">
      <w:rPr>
        <w:i/>
        <w:sz w:val="20"/>
        <w:vertAlign w:val="superscript"/>
      </w:rPr>
      <w:t>th</w:t>
    </w:r>
    <w:r w:rsidR="00C1208B">
      <w:rPr>
        <w:i/>
        <w:sz w:val="20"/>
      </w:rPr>
      <w:t xml:space="preserve"> </w:t>
    </w:r>
    <w:r w:rsidR="001A499C">
      <w:rPr>
        <w:i/>
        <w:sz w:val="20"/>
      </w:rPr>
      <w:t xml:space="preserve">August </w:t>
    </w:r>
    <w:r w:rsidR="00C1208B">
      <w:rPr>
        <w:i/>
        <w:sz w:val="20"/>
      </w:rPr>
      <w:t>2012</w:t>
    </w:r>
  </w:p>
  <w:p w:rsidR="006C51A6" w:rsidRDefault="006C51A6">
    <w:r>
      <w:t xml:space="preserve">Page </w:t>
    </w:r>
    <w:r w:rsidR="00FB75A8">
      <w:fldChar w:fldCharType="begin"/>
    </w:r>
    <w:r w:rsidR="00042F0B">
      <w:instrText xml:space="preserve"> PAGE </w:instrText>
    </w:r>
    <w:r w:rsidR="00FB75A8">
      <w:fldChar w:fldCharType="separate"/>
    </w:r>
    <w:r w:rsidR="009328B4">
      <w:rPr>
        <w:noProof/>
      </w:rPr>
      <w:t>1</w:t>
    </w:r>
    <w:r w:rsidR="00FB75A8">
      <w:rPr>
        <w:noProof/>
      </w:rPr>
      <w:fldChar w:fldCharType="end"/>
    </w:r>
    <w:r>
      <w:t xml:space="preserve"> of </w:t>
    </w:r>
    <w:r w:rsidR="00FB75A8">
      <w:fldChar w:fldCharType="begin"/>
    </w:r>
    <w:r w:rsidR="00042F0B">
      <w:instrText xml:space="preserve"> NUMPAGES  </w:instrText>
    </w:r>
    <w:r w:rsidR="00FB75A8">
      <w:fldChar w:fldCharType="separate"/>
    </w:r>
    <w:r w:rsidR="009328B4">
      <w:rPr>
        <w:noProof/>
      </w:rPr>
      <w:t>1</w:t>
    </w:r>
    <w:r w:rsidR="00FB75A8">
      <w:rPr>
        <w:noProof/>
      </w:rPr>
      <w:fldChar w:fldCharType="end"/>
    </w:r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E4E" w:rsidRDefault="00A67E4E" w:rsidP="00DB4AA5">
      <w:r>
        <w:separator/>
      </w:r>
    </w:p>
  </w:footnote>
  <w:footnote w:type="continuationSeparator" w:id="0">
    <w:p w:rsidR="00A67E4E" w:rsidRDefault="00A67E4E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42F0B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20EF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9073AF"/>
    <w:rsid w:val="00911BA6"/>
    <w:rsid w:val="00920822"/>
    <w:rsid w:val="009328B4"/>
    <w:rsid w:val="009362D3"/>
    <w:rsid w:val="0096018E"/>
    <w:rsid w:val="0096747A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12CCC"/>
    <w:rsid w:val="00A24C54"/>
    <w:rsid w:val="00A26142"/>
    <w:rsid w:val="00A362BB"/>
    <w:rsid w:val="00A3695E"/>
    <w:rsid w:val="00A41D15"/>
    <w:rsid w:val="00A46F8A"/>
    <w:rsid w:val="00A6239D"/>
    <w:rsid w:val="00A67E4E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2</cp:revision>
  <cp:lastPrinted>2012-12-07T14:19:00Z</cp:lastPrinted>
  <dcterms:created xsi:type="dcterms:W3CDTF">2016-10-31T18:29:00Z</dcterms:created>
  <dcterms:modified xsi:type="dcterms:W3CDTF">2016-10-31T18:29:00Z</dcterms:modified>
</cp:coreProperties>
</file>