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0DEA0E" w14:textId="77777777"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14:paraId="62D90555"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14:paraId="3AAE7D7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[1]</w:t>
      </w:r>
      <w:r>
        <w:rPr>
          <w:rFonts w:eastAsia="Times New Roman"/>
          <w:sz w:val="24"/>
          <w:szCs w:val="24"/>
        </w:rPr>
        <w:fldChar w:fldCharType="end"/>
      </w:r>
      <w:r w:rsidRPr="00032A7F">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[2]</w:t>
      </w:r>
      <w:r>
        <w:rPr>
          <w:rFonts w:eastAsia="Times New Roman"/>
          <w:sz w:val="24"/>
          <w:szCs w:val="24"/>
        </w:rPr>
        <w:fldChar w:fldCharType="end"/>
      </w:r>
      <w:r>
        <w:rPr>
          <w:rFonts w:eastAsia="Times New Roman"/>
          <w:sz w:val="24"/>
          <w:szCs w:val="24"/>
        </w:rPr>
        <w:t xml:space="preserve"> </w:t>
      </w:r>
      <w:r>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[3]</w:t>
      </w:r>
      <w:r>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Pr>
          <w:rFonts w:eastAsia="Times New Roman"/>
          <w:sz w:val="24"/>
          <w:szCs w:val="24"/>
        </w:rPr>
        <w:fldChar w:fldCharType="separate"/>
      </w:r>
      <w:r w:rsidRPr="00032A7F">
        <w:rPr>
          <w:rFonts w:eastAsia="Times New Roman"/>
          <w:noProof/>
          <w:sz w:val="24"/>
          <w:szCs w:val="24"/>
        </w:rPr>
        <w:t>[4]</w:t>
      </w:r>
      <w:r>
        <w:rPr>
          <w:rFonts w:eastAsia="Times New Roman"/>
          <w:sz w:val="24"/>
          <w:szCs w:val="24"/>
        </w:rPr>
        <w:fldChar w:fldCharType="end"/>
      </w:r>
      <w:r>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[5]</w:t>
      </w:r>
      <w:r w:rsidR="001F5D7C">
        <w:rPr>
          <w:rFonts w:eastAsia="Times New Roman"/>
          <w:sz w:val="24"/>
          <w:szCs w:val="24"/>
        </w:rPr>
        <w:fldChar w:fldCharType="end"/>
      </w:r>
      <w:r w:rsidR="001F5D7C">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[6]</w:t>
      </w:r>
      <w:r w:rsidR="001F5D7C">
        <w:rPr>
          <w:rFonts w:eastAsia="Times New Roman"/>
          <w:sz w:val="24"/>
          <w:szCs w:val="24"/>
        </w:rPr>
        <w:fldChar w:fldCharType="end"/>
      </w:r>
      <w:r w:rsidRPr="00032A7F">
        <w:rPr>
          <w:rFonts w:eastAsia="Times New Roman"/>
          <w:sz w:val="24"/>
          <w:szCs w:val="24"/>
        </w:rPr>
        <w:t>.</w:t>
      </w:r>
    </w:p>
    <w:p w14:paraId="530F6A0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[7]</w:t>
      </w:r>
      <w:r w:rsidR="001F5D7C">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1F5D7C">
        <w:rPr>
          <w:rFonts w:eastAsia="Times New Roman"/>
          <w:sz w:val="24"/>
          <w:szCs w:val="24"/>
        </w:rPr>
        <w:fldChar w:fldCharType="separate"/>
      </w:r>
      <w:r w:rsidR="001F5D7C" w:rsidRPr="00032A7F">
        <w:rPr>
          <w:rFonts w:eastAsia="Times New Roman"/>
          <w:noProof/>
          <w:sz w:val="24"/>
          <w:szCs w:val="24"/>
        </w:rPr>
        <w:t>[1]</w:t>
      </w:r>
      <w:r w:rsidR="001F5D7C">
        <w:rPr>
          <w:rFonts w:eastAsia="Times New Roman"/>
          <w:sz w:val="24"/>
          <w:szCs w:val="24"/>
        </w:rPr>
        <w:fldChar w:fldCharType="end"/>
      </w:r>
      <w:r w:rsidR="001F5D7C">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1F5D7C">
        <w:rPr>
          <w:rFonts w:eastAsia="Times New Roman"/>
          <w:sz w:val="24"/>
          <w:szCs w:val="24"/>
        </w:rPr>
        <w:fldChar w:fldCharType="separate"/>
      </w:r>
      <w:r w:rsidR="001F5D7C" w:rsidRPr="00032A7F">
        <w:rPr>
          <w:rFonts w:eastAsia="Times New Roman"/>
          <w:noProof/>
          <w:sz w:val="24"/>
          <w:szCs w:val="24"/>
        </w:rPr>
        <w:t>[3]</w:t>
      </w:r>
      <w:r w:rsidR="001F5D7C">
        <w:rPr>
          <w:rFonts w:eastAsia="Times New Roman"/>
          <w:sz w:val="24"/>
          <w:szCs w:val="24"/>
        </w:rPr>
        <w:fldChar w:fldCharType="end"/>
      </w:r>
      <w:r w:rsidR="001F5D7C" w:rsidRPr="00032A7F">
        <w:rPr>
          <w:rFonts w:eastAsia="Times New Roman"/>
          <w:sz w:val="24"/>
          <w:szCs w:val="24"/>
        </w:rPr>
        <w:t xml:space="prese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[8]</w:t>
      </w:r>
      <w:r w:rsidR="001F5D7C">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1F5D7C">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[9]</w:t>
      </w:r>
      <w:r w:rsidR="001F5D7C">
        <w:rPr>
          <w:rFonts w:eastAsia="Times New Roman"/>
          <w:sz w:val="24"/>
          <w:szCs w:val="24"/>
        </w:rPr>
        <w:fldChar w:fldCharType="end"/>
      </w:r>
      <w:r w:rsidRPr="00032A7F">
        <w:rPr>
          <w:rFonts w:eastAsia="Times New Roman"/>
          <w:sz w:val="24"/>
          <w:szCs w:val="24"/>
        </w:rPr>
        <w:t>. There is a knowledge gap in the literature where it is not reported exactly why surgeons have not adopted the technique, and what technological and/or training advances would encourage greater adoption. I</w:t>
      </w:r>
      <w:r w:rsidR="001F5D7C">
        <w:rPr>
          <w:rFonts w:eastAsia="Times New Roman"/>
          <w:sz w:val="24"/>
          <w:szCs w:val="24"/>
        </w:rPr>
        <w:t xml:space="preserve">t is proposed that in order to </w:t>
      </w:r>
      <w:r w:rsidRPr="00032A7F">
        <w:rPr>
          <w:rFonts w:eastAsia="Times New Roman"/>
          <w:sz w:val="24"/>
          <w:szCs w:val="24"/>
        </w:rPr>
        <w:t>improve the adoption of TEES, the needs of surgeons and current limitations of tools must be determined.</w:t>
      </w:r>
    </w:p>
    <w:p w14:paraId="1162C8A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14:paraId="15B7DD0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Objectives:</w:t>
      </w:r>
    </w:p>
    <w:p w14:paraId="49A5FCE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In order to increase the use of TEES, the following will be investigated: a) the reason for surgeons not adopting TEES and b) limitations of existing tools. This will aim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how its adoption can be improved.</w:t>
      </w:r>
    </w:p>
    <w:p w14:paraId="7FE4E53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p>
    <w:p w14:paraId="0B3A560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TEES is recognized for its potential and the investigators hypothesize that by conducting a needs analysis survey and a surgical time flow analysis, current limitations of TEES will be </w:t>
      </w:r>
      <w:del w:id="0" w:author="Arushri Swarup" w:date="2016-11-17T11:07:00Z">
        <w:r w:rsidRPr="00032A7F" w:rsidDel="00CA2923">
          <w:rPr>
            <w:rFonts w:eastAsia="Times New Roman"/>
            <w:sz w:val="24"/>
            <w:szCs w:val="24"/>
          </w:rPr>
          <w:delText xml:space="preserve">developed </w:delText>
        </w:r>
      </w:del>
      <w:ins w:id="1" w:author="Arushri Swarup" w:date="2016-11-17T11:07:00Z">
        <w:r w:rsidR="00CA2923">
          <w:rPr>
            <w:rFonts w:eastAsia="Times New Roman"/>
            <w:sz w:val="24"/>
            <w:szCs w:val="24"/>
          </w:rPr>
          <w:t>i</w:t>
        </w:r>
      </w:ins>
      <w:ins w:id="2" w:author="Arushri Swarup" w:date="2016-11-17T11:08:00Z">
        <w:r w:rsidR="00CA2923">
          <w:rPr>
            <w:rFonts w:eastAsia="Times New Roman"/>
            <w:sz w:val="24"/>
            <w:szCs w:val="24"/>
          </w:rPr>
          <w:t>dentified</w:t>
        </w:r>
      </w:ins>
      <w:ins w:id="3" w:author="Arushri Swarup" w:date="2016-11-17T11:07:00Z">
        <w:r w:rsidR="00CA2923" w:rsidRPr="00032A7F">
          <w:rPr>
            <w:rFonts w:eastAsia="Times New Roman"/>
            <w:sz w:val="24"/>
            <w:szCs w:val="24"/>
          </w:rPr>
          <w:t xml:space="preserve"> </w:t>
        </w:r>
      </w:ins>
      <w:r w:rsidRPr="00032A7F">
        <w:rPr>
          <w:rFonts w:eastAsia="Times New Roman"/>
          <w:sz w:val="24"/>
          <w:szCs w:val="24"/>
        </w:rPr>
        <w:t>to develop criteria to improve the adoption of TEES.</w:t>
      </w:r>
    </w:p>
    <w:p w14:paraId="58025B4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14:paraId="6D747062"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14:paraId="2708454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14:paraId="0356A15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A needs assessment survey will be conducted, using the two-round Delphi method, that examines the current limitations of surgical instruments used in TEES.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14:paraId="2D794E32"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21B98CB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14:paraId="6658E77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del w:id="4" w:author="Arushri Swarup" w:date="2016-11-17T11:09:00Z">
        <w:r w:rsidRPr="00032A7F" w:rsidDel="0058683C">
          <w:rPr>
            <w:rFonts w:eastAsia="Times New Roman"/>
            <w:sz w:val="24"/>
            <w:szCs w:val="24"/>
          </w:rPr>
          <w:delText>analysis</w:delText>
        </w:r>
      </w:del>
      <w:ins w:id="5" w:author="Arushri Swarup" w:date="2016-11-17T11:09:00Z">
        <w:r w:rsidR="0058683C">
          <w:rPr>
            <w:rFonts w:eastAsia="Times New Roman"/>
            <w:sz w:val="24"/>
            <w:szCs w:val="24"/>
          </w:rPr>
          <w:t>study</w:t>
        </w:r>
      </w:ins>
      <w:r w:rsidRPr="00032A7F">
        <w:rPr>
          <w:rFonts w:eastAsia="Times New Roman"/>
          <w:sz w:val="24"/>
          <w:szCs w:val="24"/>
        </w:rPr>
        <w:t>, recording the duration of surgical steps, will be conducted to quantify the limitations of the current instruments used in TEES, by assessing their efficiency.</w:t>
      </w:r>
    </w:p>
    <w:p w14:paraId="7BB4413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14:paraId="4D364F9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14:paraId="37983CA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3B638C">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3B638C">
        <w:rPr>
          <w:rFonts w:eastAsia="Times New Roman"/>
          <w:sz w:val="24"/>
          <w:szCs w:val="24"/>
        </w:rPr>
        <w:fldChar w:fldCharType="separate"/>
      </w:r>
      <w:r w:rsidR="003B638C" w:rsidRPr="00032A7F">
        <w:rPr>
          <w:rFonts w:eastAsia="Times New Roman"/>
          <w:noProof/>
          <w:sz w:val="24"/>
          <w:szCs w:val="24"/>
        </w:rPr>
        <w:t>[3]</w:t>
      </w:r>
      <w:r w:rsidR="003B638C">
        <w:rPr>
          <w:rFonts w:eastAsia="Times New Roman"/>
          <w:sz w:val="24"/>
          <w:szCs w:val="24"/>
        </w:rPr>
        <w:fldChar w:fldCharType="end"/>
      </w:r>
      <w:r w:rsidRPr="00032A7F">
        <w:rPr>
          <w:rFonts w:eastAsia="Times New Roman"/>
          <w:sz w:val="24"/>
          <w:szCs w:val="24"/>
        </w:rPr>
        <w:t xml:space="preserve"> </w:t>
      </w:r>
      <w:r w:rsidR="001F5D7C">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1F5D7C">
        <w:rPr>
          <w:rFonts w:eastAsia="Times New Roman"/>
          <w:sz w:val="24"/>
          <w:szCs w:val="24"/>
        </w:rPr>
        <w:fldChar w:fldCharType="separate"/>
      </w:r>
      <w:r w:rsidR="001F5D7C" w:rsidRPr="001F5D7C">
        <w:rPr>
          <w:rFonts w:eastAsia="Times New Roman"/>
          <w:noProof/>
          <w:sz w:val="24"/>
          <w:szCs w:val="24"/>
        </w:rPr>
        <w:t>[10]</w:t>
      </w:r>
      <w:r w:rsidR="001F5D7C">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3B638C">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3B638C">
        <w:rPr>
          <w:rFonts w:eastAsia="Times New Roman"/>
          <w:sz w:val="24"/>
          <w:szCs w:val="24"/>
        </w:rPr>
        <w:fldChar w:fldCharType="separate"/>
      </w:r>
      <w:r w:rsidR="003B638C" w:rsidRPr="003B638C">
        <w:rPr>
          <w:rFonts w:eastAsia="Times New Roman"/>
          <w:noProof/>
          <w:sz w:val="24"/>
          <w:szCs w:val="24"/>
        </w:rPr>
        <w:t>[11]</w:t>
      </w:r>
      <w:r w:rsidR="003B638C">
        <w:rPr>
          <w:rFonts w:eastAsia="Times New Roman"/>
          <w:sz w:val="24"/>
          <w:szCs w:val="24"/>
        </w:rPr>
        <w:fldChar w:fldCharType="end"/>
      </w:r>
      <w:r w:rsidR="003B638C">
        <w:rPr>
          <w:rFonts w:eastAsia="Times New Roman"/>
          <w:sz w:val="24"/>
          <w:szCs w:val="24"/>
        </w:rPr>
        <w:t xml:space="preserve"> </w:t>
      </w:r>
      <w:r w:rsidR="003B638C">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3B638C">
        <w:rPr>
          <w:rFonts w:eastAsia="Times New Roman"/>
          <w:sz w:val="24"/>
          <w:szCs w:val="24"/>
        </w:rPr>
        <w:fldChar w:fldCharType="separate"/>
      </w:r>
      <w:r w:rsidR="003B638C" w:rsidRPr="003B638C">
        <w:rPr>
          <w:rFonts w:eastAsia="Times New Roman"/>
          <w:noProof/>
          <w:sz w:val="24"/>
          <w:szCs w:val="24"/>
        </w:rPr>
        <w:t>[12]</w:t>
      </w:r>
      <w:r w:rsidR="003B638C">
        <w:rPr>
          <w:rFonts w:eastAsia="Times New Roman"/>
          <w:sz w:val="24"/>
          <w:szCs w:val="24"/>
        </w:rPr>
        <w:fldChar w:fldCharType="end"/>
      </w:r>
      <w:r w:rsidR="003B638C">
        <w:rPr>
          <w:rFonts w:eastAsia="Times New Roman"/>
          <w:sz w:val="24"/>
          <w:szCs w:val="24"/>
        </w:rPr>
        <w:t xml:space="preserve"> </w:t>
      </w:r>
      <w:r w:rsidR="003B638C">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3B638C">
        <w:rPr>
          <w:rFonts w:eastAsia="Times New Roman"/>
          <w:sz w:val="24"/>
          <w:szCs w:val="24"/>
        </w:rPr>
        <w:fldChar w:fldCharType="separate"/>
      </w:r>
      <w:r w:rsidR="003B638C" w:rsidRPr="003B638C">
        <w:rPr>
          <w:rFonts w:eastAsia="Times New Roman"/>
          <w:noProof/>
          <w:sz w:val="24"/>
          <w:szCs w:val="24"/>
        </w:rPr>
        <w:t>[13]</w:t>
      </w:r>
      <w:r w:rsidR="003B638C">
        <w:rPr>
          <w:rFonts w:eastAsia="Times New Roman"/>
          <w:sz w:val="24"/>
          <w:szCs w:val="24"/>
        </w:rPr>
        <w:fldChar w:fldCharType="end"/>
      </w:r>
      <w:r w:rsidRPr="00032A7F">
        <w:rPr>
          <w:rFonts w:eastAsia="Times New Roman"/>
          <w:sz w:val="24"/>
          <w:szCs w:val="24"/>
        </w:rPr>
        <w:t>.</w:t>
      </w:r>
    </w:p>
    <w:p w14:paraId="665CBD7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del w:id="6" w:author="Arushri Swarup" w:date="2016-11-17T11:10:00Z">
        <w:r w:rsidRPr="00032A7F" w:rsidDel="0058683C">
          <w:rPr>
            <w:rFonts w:eastAsia="Times New Roman"/>
            <w:sz w:val="24"/>
            <w:szCs w:val="24"/>
          </w:rPr>
          <w:delText xml:space="preserve">that </w:delText>
        </w:r>
      </w:del>
      <w:ins w:id="7" w:author="Arushri Swarup" w:date="2016-11-17T11:10:00Z">
        <w:r w:rsidR="0058683C">
          <w:rPr>
            <w:rFonts w:eastAsia="Times New Roman"/>
            <w:sz w:val="24"/>
            <w:szCs w:val="24"/>
          </w:rPr>
          <w:t>who</w:t>
        </w:r>
        <w:r w:rsidR="0058683C" w:rsidRPr="00032A7F">
          <w:rPr>
            <w:rFonts w:eastAsia="Times New Roman"/>
            <w:sz w:val="24"/>
            <w:szCs w:val="24"/>
          </w:rPr>
          <w:t xml:space="preserve"> </w:t>
        </w:r>
      </w:ins>
      <w:r w:rsidRPr="00032A7F">
        <w:rPr>
          <w:rFonts w:eastAsia="Times New Roman"/>
          <w:sz w:val="24"/>
          <w:szCs w:val="24"/>
        </w:rPr>
        <w:t xml:space="preserve">perform endoscopic ear surgery. The Delphi method will be followed to analyze the qualitative results of the survey. </w:t>
      </w:r>
    </w:p>
    <w:p w14:paraId="0EDD91C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improvements in instrument design. In order to determine the relative priority of these </w:t>
      </w:r>
      <w:r w:rsidRPr="00032A7F">
        <w:rPr>
          <w:rFonts w:eastAsia="Times New Roman"/>
          <w:sz w:val="24"/>
          <w:szCs w:val="24"/>
        </w:rPr>
        <w:lastRenderedPageBreak/>
        <w:t xml:space="preserve">requirements, a </w:t>
      </w:r>
      <w:commentRangeStart w:id="8"/>
      <w:r w:rsidRPr="00032A7F">
        <w:rPr>
          <w:rFonts w:eastAsia="Times New Roman"/>
          <w:sz w:val="24"/>
          <w:szCs w:val="24"/>
        </w:rPr>
        <w:t xml:space="preserve">pilot questionnaire will </w:t>
      </w:r>
      <w:commentRangeEnd w:id="8"/>
      <w:r w:rsidR="0058683C">
        <w:rPr>
          <w:rStyle w:val="CommentReference"/>
        </w:rPr>
        <w:commentReference w:id="8"/>
      </w:r>
      <w:r w:rsidRPr="00032A7F">
        <w:rPr>
          <w:rFonts w:eastAsia="Times New Roman"/>
          <w:sz w:val="24"/>
          <w:szCs w:val="24"/>
        </w:rPr>
        <w:t xml:space="preserve">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opinions. This will attempt to develop a consensus on priorities for improvements in TEES instrumentation.</w:t>
      </w:r>
    </w:p>
    <w:p w14:paraId="652DD8A1"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14:paraId="2ADC7CD2"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The email addresses will be obtained in two ways:</w:t>
      </w:r>
    </w:p>
    <w:p w14:paraId="67AD4014"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14:paraId="7C803D84"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The mailing list of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asking for permission to survey their members:</w:t>
      </w:r>
    </w:p>
    <w:p w14:paraId="5EC4F3A0"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14:paraId="44C338EF"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14:paraId="106C13AD" w14:textId="77777777"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14:paraId="1D3B8813"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14:paraId="0FE00B89"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14:paraId="212736F3" w14:textId="77777777" w:rsidR="00032A7F" w:rsidRP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14:paraId="7873DA3F"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ensure that results of the survey remain de-identified, all contact information will be kept in a separate password protected spreadsheet from the results of the survey.</w:t>
      </w:r>
    </w:p>
    <w:p w14:paraId="0F889827"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0641CDF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Needs Assessment Survey:</w:t>
      </w:r>
    </w:p>
    <w:p w14:paraId="258810C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This portion has only surgeon participants. The survey responses will remain anonymous to the researchers and consent will be implied if the survey is filled out and received by the research team.</w:t>
      </w:r>
    </w:p>
    <w:p w14:paraId="6FF80F55"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14:paraId="1A7131CF" w14:textId="77777777" w:rsidR="00032A7F" w:rsidRDefault="00032A7F" w:rsidP="00032A7F">
      <w:pPr>
        <w:spacing w:line="240" w:lineRule="auto"/>
        <w:jc w:val="both"/>
        <w:rPr>
          <w:ins w:id="9" w:author="Arushri Swarup" w:date="2016-11-17T11:30:00Z"/>
          <w:rFonts w:eastAsia="Times New Roman"/>
          <w:sz w:val="24"/>
          <w:szCs w:val="24"/>
        </w:rPr>
      </w:pPr>
      <w:r w:rsidRPr="00032A7F">
        <w:rPr>
          <w:rFonts w:eastAsia="Times New Roman"/>
          <w:sz w:val="24"/>
          <w:szCs w:val="24"/>
        </w:rPr>
        <w:t>Refer to Appendix A for the survey details.</w:t>
      </w:r>
    </w:p>
    <w:p w14:paraId="0390847B" w14:textId="77777777" w:rsidR="00804407" w:rsidRPr="00032A7F" w:rsidRDefault="00804407" w:rsidP="00032A7F">
      <w:pPr>
        <w:spacing w:line="240" w:lineRule="auto"/>
        <w:jc w:val="both"/>
        <w:rPr>
          <w:rFonts w:ascii="Times New Roman" w:eastAsia="Times New Roman" w:hAnsi="Times New Roman" w:cs="Times New Roman"/>
          <w:color w:val="auto"/>
          <w:sz w:val="24"/>
          <w:szCs w:val="24"/>
        </w:rPr>
      </w:pPr>
    </w:p>
    <w:p w14:paraId="5A37119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14:paraId="0DAA9C7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E46C56">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E46C56">
        <w:rPr>
          <w:rFonts w:eastAsia="Times New Roman"/>
          <w:sz w:val="24"/>
          <w:szCs w:val="24"/>
        </w:rPr>
        <w:fldChar w:fldCharType="separate"/>
      </w:r>
      <w:r w:rsidR="00E46C56" w:rsidRPr="00E46C56">
        <w:rPr>
          <w:rFonts w:eastAsia="Times New Roman"/>
          <w:noProof/>
          <w:sz w:val="24"/>
          <w:szCs w:val="24"/>
        </w:rPr>
        <w:t>[14]</w:t>
      </w:r>
      <w:r w:rsidR="00E46C56">
        <w:rPr>
          <w:rFonts w:eastAsia="Times New Roman"/>
          <w:sz w:val="24"/>
          <w:szCs w:val="24"/>
        </w:rPr>
        <w:fldChar w:fldCharType="end"/>
      </w:r>
      <w:r w:rsidR="00E46C56">
        <w:rPr>
          <w:rFonts w:eastAsia="Times New Roman"/>
          <w:sz w:val="24"/>
          <w:szCs w:val="24"/>
        </w:rPr>
        <w:t xml:space="preserve"> </w:t>
      </w:r>
      <w:r w:rsidR="00E46C56">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E46C56">
        <w:rPr>
          <w:rFonts w:eastAsia="Times New Roman"/>
          <w:sz w:val="24"/>
          <w:szCs w:val="24"/>
        </w:rPr>
        <w:fldChar w:fldCharType="separate"/>
      </w:r>
      <w:r w:rsidR="00E46C56" w:rsidRPr="00E46C56">
        <w:rPr>
          <w:rFonts w:eastAsia="Times New Roman"/>
          <w:noProof/>
          <w:sz w:val="24"/>
          <w:szCs w:val="24"/>
        </w:rPr>
        <w:t>[15]</w:t>
      </w:r>
      <w:r w:rsidR="00E46C56">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14:paraId="6540FCBC"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14:paraId="092C9609"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lastRenderedPageBreak/>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ins w:id="10" w:author="Arushri Swarup" w:date="2016-11-17T11:40:00Z">
        <w:r w:rsidR="00E509E1">
          <w:rPr>
            <w:rFonts w:eastAsia="Times New Roman"/>
            <w:sz w:val="24"/>
            <w:szCs w:val="24"/>
          </w:rPr>
          <w:t xml:space="preserve">in the data collection form located </w:t>
        </w:r>
      </w:ins>
      <w:del w:id="11" w:author="Arushri Swarup" w:date="2016-11-17T11:40:00Z">
        <w:r w:rsidRPr="00032A7F" w:rsidDel="00E509E1">
          <w:rPr>
            <w:rFonts w:eastAsia="Times New Roman"/>
            <w:sz w:val="24"/>
            <w:szCs w:val="24"/>
          </w:rPr>
          <w:delText>below</w:delText>
        </w:r>
      </w:del>
      <w:ins w:id="12" w:author="Arushri Swarup" w:date="2016-11-17T11:40:00Z">
        <w:r w:rsidR="00E509E1">
          <w:rPr>
            <w:rFonts w:eastAsia="Times New Roman"/>
            <w:sz w:val="24"/>
            <w:szCs w:val="24"/>
          </w:rPr>
          <w:t>in Appendix B</w:t>
        </w:r>
      </w:ins>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del w:id="13" w:author="Arushri Swarup" w:date="2016-11-17T11:38:00Z">
        <w:r w:rsidRPr="00032A7F" w:rsidDel="00E509E1">
          <w:rPr>
            <w:rFonts w:eastAsia="Times New Roman"/>
            <w:sz w:val="24"/>
            <w:szCs w:val="24"/>
          </w:rPr>
          <w:delText>The last half of surgeries will be done using the new tools developed for improving TEES. The results will be compared statistically.</w:delText>
        </w:r>
      </w:del>
    </w:p>
    <w:p w14:paraId="0E8493AA"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p>
    <w:p w14:paraId="0F21A3AC"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time flow study will include two kinds of participants: patients, who will be undergoing ear surgery, and surgeons, who will be performing the ear surgery.</w:t>
      </w:r>
    </w:p>
    <w:p w14:paraId="1890B8D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14:paraId="030F717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sidRPr="00032A7F">
        <w:rPr>
          <w:rFonts w:eastAsia="Times New Roman"/>
          <w:sz w:val="24"/>
          <w:szCs w:val="24"/>
        </w:rPr>
        <w:t>SickKids</w:t>
      </w:r>
      <w:proofErr w:type="spellEnd"/>
      <w:r w:rsidRPr="00032A7F">
        <w:rPr>
          <w:rFonts w:eastAsia="Times New Roman"/>
          <w:sz w:val="24"/>
          <w:szCs w:val="24"/>
        </w:rPr>
        <w:t xml:space="preserve"> and one from Toronto General Hospital have expressed interest in participating in this study.</w:t>
      </w:r>
    </w:p>
    <w:p w14:paraId="02808A8C"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Inclusion criteria</w:t>
      </w:r>
    </w:p>
    <w:p w14:paraId="184FC5B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Patient participants: 40 surgical patients, who require </w:t>
      </w:r>
      <w:proofErr w:type="spellStart"/>
      <w:r w:rsidRPr="00032A7F">
        <w:rPr>
          <w:rFonts w:eastAsia="Times New Roman"/>
          <w:sz w:val="24"/>
          <w:szCs w:val="24"/>
        </w:rPr>
        <w:t>cholesteatoma</w:t>
      </w:r>
      <w:proofErr w:type="spellEnd"/>
      <w:r w:rsidRPr="00032A7F">
        <w:rPr>
          <w:rFonts w:eastAsia="Times New Roman"/>
          <w:sz w:val="24"/>
          <w:szCs w:val="24"/>
        </w:rPr>
        <w:t xml:space="preserve"> surgery or </w:t>
      </w:r>
      <w:proofErr w:type="spellStart"/>
      <w:r w:rsidRPr="00032A7F">
        <w:rPr>
          <w:rFonts w:eastAsia="Times New Roman"/>
          <w:sz w:val="24"/>
          <w:szCs w:val="24"/>
        </w:rPr>
        <w:t>tympanoplasty</w:t>
      </w:r>
      <w:proofErr w:type="spellEnd"/>
      <w:r w:rsidRPr="00032A7F">
        <w:rPr>
          <w:rFonts w:eastAsia="Times New Roman"/>
          <w:sz w:val="24"/>
          <w:szCs w:val="24"/>
        </w:rPr>
        <w:t xml:space="preserve"> (surgical repair of perforated ear drum).</w:t>
      </w:r>
    </w:p>
    <w:p w14:paraId="47602E4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Surgeon participants: 5 surgeons with more than one year of experience in endoscopic ear surgery.</w:t>
      </w:r>
    </w:p>
    <w:p w14:paraId="4FDC2C3B"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4C99C44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Exclusion criteria</w:t>
      </w:r>
    </w:p>
    <w:p w14:paraId="420BA06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Residents and fellows who are in training.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53154344"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71C27C3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intervention</w:t>
      </w:r>
    </w:p>
    <w:p w14:paraId="4D243521"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Each surgeon will be observed and recorded performing ten operations. The time and number of instruments changed will be recorded for the steps outlined in the Data Collection Form, included in Appendix B.</w:t>
      </w:r>
    </w:p>
    <w:p w14:paraId="0117033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lastRenderedPageBreak/>
        <w:t>Outcome measures</w:t>
      </w:r>
    </w:p>
    <w:p w14:paraId="6AE4033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14:paraId="485D3153"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14:paraId="3A3A0D6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6020F07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14:paraId="6AB72E4C"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14:paraId="1078049C"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14:paraId="675596D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2104"/>
        <w:gridCol w:w="1511"/>
        <w:gridCol w:w="1351"/>
        <w:gridCol w:w="777"/>
        <w:gridCol w:w="684"/>
        <w:gridCol w:w="1404"/>
      </w:tblGrid>
      <w:tr w:rsidR="00032A7F" w:rsidRPr="00032A7F" w14:paraId="59F87786"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9885221"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DC39347"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2F5FC16"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1D4A40C"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5A621D8"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16D523C"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14:paraId="3AF7EE76"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C0E4492"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A6961C4"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7D8760A"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63555AB"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7245AAA"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8B6E18F"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14:paraId="5483F19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14:paraId="64D82E0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14:paraId="546BC71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There are two different types of surgery where the time flow study will be conducted: </w:t>
      </w:r>
      <w:proofErr w:type="spellStart"/>
      <w:r w:rsidRPr="00032A7F">
        <w:rPr>
          <w:rFonts w:eastAsia="Times New Roman"/>
          <w:sz w:val="24"/>
          <w:szCs w:val="24"/>
        </w:rPr>
        <w:t>tympanoplasty</w:t>
      </w:r>
      <w:proofErr w:type="spellEnd"/>
      <w:r w:rsidRPr="00032A7F">
        <w:rPr>
          <w:rFonts w:eastAsia="Times New Roman"/>
          <w:sz w:val="24"/>
          <w:szCs w:val="24"/>
        </w:rPr>
        <w:t xml:space="preserve"> and </w:t>
      </w:r>
      <w:proofErr w:type="spellStart"/>
      <w:r w:rsidRPr="00032A7F">
        <w:rPr>
          <w:rFonts w:eastAsia="Times New Roman"/>
          <w:sz w:val="24"/>
          <w:szCs w:val="24"/>
        </w:rPr>
        <w:t>cholesteatoma</w:t>
      </w:r>
      <w:proofErr w:type="spellEnd"/>
      <w:r w:rsidRPr="00032A7F">
        <w:rPr>
          <w:rFonts w:eastAsia="Times New Roman"/>
          <w:sz w:val="24"/>
          <w:szCs w:val="24"/>
        </w:rPr>
        <w:t xml:space="preserve"> removal. Each type of surgery will have its own set of consent forms for the patient participants. For </w:t>
      </w:r>
      <w:proofErr w:type="spellStart"/>
      <w:r w:rsidRPr="00032A7F">
        <w:rPr>
          <w:rFonts w:eastAsia="Times New Roman"/>
          <w:sz w:val="24"/>
          <w:szCs w:val="24"/>
        </w:rPr>
        <w:t>tympanoplasty</w:t>
      </w:r>
      <w:proofErr w:type="spellEnd"/>
      <w:r w:rsidRPr="00032A7F">
        <w:rPr>
          <w:rFonts w:eastAsia="Times New Roman"/>
          <w:sz w:val="24"/>
          <w:szCs w:val="24"/>
        </w:rPr>
        <w:t xml:space="preserve"> patients dedicated consent forms are appended to this application requesting consent to time surgery. </w:t>
      </w:r>
      <w:proofErr w:type="spellStart"/>
      <w:r w:rsidRPr="00032A7F">
        <w:rPr>
          <w:rFonts w:eastAsia="Times New Roman"/>
          <w:sz w:val="24"/>
          <w:szCs w:val="24"/>
        </w:rPr>
        <w:t>Cholesteatoma</w:t>
      </w:r>
      <w:proofErr w:type="spellEnd"/>
      <w:r w:rsidRPr="00032A7F">
        <w:rPr>
          <w:rFonts w:eastAsia="Times New Roman"/>
          <w:sz w:val="24"/>
          <w:szCs w:val="24"/>
        </w:rPr>
        <w:t xml:space="preserve"> patients are already asked to consent to participate for another observational study: </w:t>
      </w:r>
      <w:r w:rsidRPr="00032A7F">
        <w:rPr>
          <w:rFonts w:eastAsia="Times New Roman"/>
          <w:i/>
          <w:iCs/>
          <w:sz w:val="24"/>
          <w:szCs w:val="24"/>
        </w:rPr>
        <w:t xml:space="preserve">Prospective study of predictive factors in paediatric </w:t>
      </w:r>
      <w:proofErr w:type="spellStart"/>
      <w:r w:rsidRPr="00032A7F">
        <w:rPr>
          <w:rFonts w:eastAsia="Times New Roman"/>
          <w:i/>
          <w:iCs/>
          <w:sz w:val="24"/>
          <w:szCs w:val="24"/>
        </w:rPr>
        <w:t>cholesteatoma</w:t>
      </w:r>
      <w:proofErr w:type="spellEnd"/>
      <w:r w:rsidRPr="00032A7F">
        <w:rPr>
          <w:rFonts w:eastAsia="Times New Roman"/>
          <w:i/>
          <w:iCs/>
          <w:sz w:val="24"/>
          <w:szCs w:val="24"/>
        </w:rPr>
        <w:t xml:space="preserve"> (REB #1000033566). </w:t>
      </w:r>
      <w:r w:rsidRPr="00032A7F">
        <w:rPr>
          <w:rFonts w:eastAsia="Times New Roman"/>
          <w:sz w:val="24"/>
          <w:szCs w:val="24"/>
        </w:rPr>
        <w:t xml:space="preserve">These consent forms will be amended to request consent to time the surgery. </w:t>
      </w:r>
    </w:p>
    <w:p w14:paraId="45C2C9A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For the </w:t>
      </w:r>
      <w:proofErr w:type="spellStart"/>
      <w:r w:rsidRPr="00032A7F">
        <w:rPr>
          <w:rFonts w:eastAsia="Times New Roman"/>
          <w:sz w:val="24"/>
          <w:szCs w:val="24"/>
        </w:rPr>
        <w:t>cholesteatoma</w:t>
      </w:r>
      <w:proofErr w:type="spellEnd"/>
      <w:r w:rsidRPr="00032A7F">
        <w:rPr>
          <w:rFonts w:eastAsia="Times New Roman"/>
          <w:sz w:val="24"/>
          <w:szCs w:val="24"/>
        </w:rPr>
        <w:t xml:space="preserve"> patients, who have a CT scan and have provided consent to use their CT for anatomical analysis and modeling purposes in the Prospective study of predictive factors in paediatric </w:t>
      </w:r>
      <w:proofErr w:type="spellStart"/>
      <w:r w:rsidRPr="00032A7F">
        <w:rPr>
          <w:rFonts w:eastAsia="Times New Roman"/>
          <w:sz w:val="24"/>
          <w:szCs w:val="24"/>
        </w:rPr>
        <w:t>cholesteatoma</w:t>
      </w:r>
      <w:proofErr w:type="spellEnd"/>
      <w:r w:rsidRPr="00032A7F">
        <w:rPr>
          <w:rFonts w:eastAsia="Times New Roman"/>
          <w:sz w:val="24"/>
          <w:szCs w:val="24"/>
        </w:rPr>
        <w:t>, the study number will be recorded on</w:t>
      </w:r>
      <w:bookmarkStart w:id="14" w:name="_GoBack"/>
      <w:bookmarkEnd w:id="14"/>
      <w:r w:rsidRPr="00032A7F">
        <w:rPr>
          <w:rFonts w:eastAsia="Times New Roman"/>
          <w:sz w:val="24"/>
          <w:szCs w:val="24"/>
        </w:rPr>
        <w:t xml:space="preserve"> the corresponding CT scan as well. The CT scan will be wiped of all patient identifiable information and only the randomly generated 5-digit code will be used to link the CT scan to the recorded surgical times.</w:t>
      </w:r>
    </w:p>
    <w:p w14:paraId="5CBED9E4" w14:textId="77777777" w:rsidR="001F5D7C" w:rsidRDefault="00032A7F" w:rsidP="00032A7F">
      <w:pPr>
        <w:spacing w:after="240" w:line="240" w:lineRule="auto"/>
        <w:jc w:val="both"/>
        <w:rPr>
          <w:rFonts w:eastAsia="Times New Roman"/>
          <w:sz w:val="24"/>
          <w:szCs w:val="24"/>
        </w:rPr>
      </w:pPr>
      <w:r w:rsidRPr="00032A7F">
        <w:rPr>
          <w:rFonts w:eastAsia="Times New Roman"/>
          <w:sz w:val="24"/>
          <w:szCs w:val="24"/>
        </w:rPr>
        <w:t xml:space="preserve">Consent to participate in this study will also be sought from </w:t>
      </w:r>
      <w:commentRangeStart w:id="15"/>
      <w:r w:rsidRPr="00032A7F">
        <w:rPr>
          <w:rFonts w:eastAsia="Times New Roman"/>
          <w:sz w:val="24"/>
          <w:szCs w:val="24"/>
        </w:rPr>
        <w:t>surgeons</w:t>
      </w:r>
      <w:commentRangeEnd w:id="15"/>
      <w:r w:rsidR="005B20BF">
        <w:rPr>
          <w:rStyle w:val="CommentReference"/>
        </w:rPr>
        <w:commentReference w:id="15"/>
      </w:r>
      <w:r w:rsidRPr="00032A7F">
        <w:rPr>
          <w:rFonts w:eastAsia="Times New Roman"/>
          <w:sz w:val="24"/>
          <w:szCs w:val="24"/>
        </w:rPr>
        <w:t>.</w:t>
      </w:r>
    </w:p>
    <w:p w14:paraId="20B9F1F2" w14:textId="77777777"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14:paraId="18839CE5" w14:textId="77777777" w:rsidR="00E46C56" w:rsidRPr="00E46C56" w:rsidRDefault="001F5D7C"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14:paraId="0C26B7B7"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14:paraId="446295A3"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14:paraId="151363DC"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14:paraId="23EABA01"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14:paraId="7EEE6BFC"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14:paraId="1BB1A885"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14:paraId="099AC778"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14:paraId="11E2EF35"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14:paraId="49FF88F6"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14:paraId="6B3634DC"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14:paraId="1996C08E"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14:paraId="4765B8F7"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14:paraId="2475AA1C"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14:paraId="510BA77F" w14:textId="77777777"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14:paraId="47259D3C" w14:textId="77777777" w:rsidR="001F5D7C" w:rsidRDefault="001F5D7C"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14:paraId="090DE86F" w14:textId="77777777"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Arushri Swarup" w:date="2016-11-17T11:11:00Z" w:initials="AS">
    <w:p w14:paraId="7C4B8BF1" w14:textId="77777777" w:rsidR="0058683C" w:rsidRDefault="0058683C">
      <w:pPr>
        <w:pStyle w:val="CommentText"/>
      </w:pPr>
      <w:r>
        <w:rPr>
          <w:rStyle w:val="CommentReference"/>
        </w:rPr>
        <w:annotationRef/>
      </w:r>
      <w:r>
        <w:t>Will the pilot questionnaire need to be included in the application?</w:t>
      </w:r>
    </w:p>
  </w:comment>
  <w:comment w:id="15" w:author="Arushri Swarup" w:date="2016-11-17T11:43:00Z" w:initials="AS">
    <w:p w14:paraId="7944A704" w14:textId="77777777" w:rsidR="005B20BF" w:rsidRDefault="005B20BF">
      <w:pPr>
        <w:pStyle w:val="CommentText"/>
      </w:pPr>
      <w:r>
        <w:rPr>
          <w:rStyle w:val="CommentReference"/>
        </w:rPr>
        <w:annotationRef/>
      </w:r>
      <w:r>
        <w:t>Surgeon consent form for the time flow study?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4B8BF1" w15:done="0"/>
  <w15:commentEx w15:paraId="7944A70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C281A" w14:textId="77777777" w:rsidR="00103E8E" w:rsidRDefault="00103E8E" w:rsidP="000E3E30">
      <w:pPr>
        <w:spacing w:line="240" w:lineRule="auto"/>
      </w:pPr>
      <w:r>
        <w:separator/>
      </w:r>
    </w:p>
  </w:endnote>
  <w:endnote w:type="continuationSeparator" w:id="0">
    <w:p w14:paraId="0CB78C37" w14:textId="77777777" w:rsidR="00103E8E" w:rsidRDefault="00103E8E" w:rsidP="000E3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BD0F2" w14:textId="77777777" w:rsidR="00032A7F" w:rsidRDefault="00032A7F">
    <w:pPr>
      <w:pStyle w:val="Footer"/>
    </w:pPr>
    <w:r>
      <w:t xml:space="preserve">Page: </w:t>
    </w:r>
    <w:sdt>
      <w:sdtPr>
        <w:id w:val="252615743"/>
        <w:docPartObj>
          <w:docPartGallery w:val="Page Numbers (Bottom of Page)"/>
          <w:docPartUnique/>
        </w:docPartObj>
      </w:sdtPr>
      <w:sdtEndPr/>
      <w:sdtContent>
        <w:r w:rsidR="00103E8E">
          <w:fldChar w:fldCharType="begin"/>
        </w:r>
        <w:r w:rsidR="00103E8E">
          <w:instrText xml:space="preserve"> PAGE   \* MERGEFORMAT </w:instrText>
        </w:r>
        <w:r w:rsidR="00103E8E">
          <w:fldChar w:fldCharType="separate"/>
        </w:r>
        <w:r w:rsidR="005B20BF">
          <w:rPr>
            <w:noProof/>
          </w:rPr>
          <w:t>5</w:t>
        </w:r>
        <w:r w:rsidR="00103E8E">
          <w:rPr>
            <w:noProof/>
          </w:rPr>
          <w:fldChar w:fldCharType="end"/>
        </w:r>
        <w:r>
          <w:t xml:space="preserve"> </w:t>
        </w:r>
        <w:r>
          <w:tab/>
        </w:r>
        <w:r>
          <w:tab/>
        </w:r>
        <w:r>
          <w:rPr>
            <w:sz w:val="24"/>
            <w:szCs w:val="24"/>
          </w:rPr>
          <w:t xml:space="preserve">Version date 27th October 2016 </w:t>
        </w:r>
      </w:sdtContent>
    </w:sdt>
  </w:p>
  <w:p w14:paraId="24FBA91C" w14:textId="77777777" w:rsidR="000E3E30" w:rsidRDefault="000E3E30">
    <w:pPr>
      <w:pStyle w:val="Normal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FEC9B" w14:textId="77777777" w:rsidR="00103E8E" w:rsidRDefault="00103E8E" w:rsidP="000E3E30">
      <w:pPr>
        <w:spacing w:line="240" w:lineRule="auto"/>
      </w:pPr>
      <w:r>
        <w:separator/>
      </w:r>
    </w:p>
  </w:footnote>
  <w:footnote w:type="continuationSeparator" w:id="0">
    <w:p w14:paraId="6BCC74D7" w14:textId="77777777" w:rsidR="00103E8E" w:rsidRDefault="00103E8E" w:rsidP="000E3E3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3E30"/>
    <w:rsid w:val="00032A7F"/>
    <w:rsid w:val="000E3E30"/>
    <w:rsid w:val="00103E8E"/>
    <w:rsid w:val="001F20C5"/>
    <w:rsid w:val="001F5D7C"/>
    <w:rsid w:val="002C7B31"/>
    <w:rsid w:val="003875B9"/>
    <w:rsid w:val="003B638C"/>
    <w:rsid w:val="0049596C"/>
    <w:rsid w:val="005339DD"/>
    <w:rsid w:val="0058683C"/>
    <w:rsid w:val="005B20BF"/>
    <w:rsid w:val="006227CF"/>
    <w:rsid w:val="006F3B3A"/>
    <w:rsid w:val="007945A2"/>
    <w:rsid w:val="00804407"/>
    <w:rsid w:val="008A2944"/>
    <w:rsid w:val="00CA2923"/>
    <w:rsid w:val="00CA4114"/>
    <w:rsid w:val="00D82393"/>
    <w:rsid w:val="00E46C56"/>
    <w:rsid w:val="00E50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46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semiHidden/>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E4CD2F-E839-274A-828E-9FCDD3D98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8154</Words>
  <Characters>46480</Characters>
  <Application>Microsoft Macintosh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6</cp:revision>
  <cp:lastPrinted>2016-10-28T16:56:00Z</cp:lastPrinted>
  <dcterms:created xsi:type="dcterms:W3CDTF">2016-10-28T15:41:00Z</dcterms:created>
  <dcterms:modified xsi:type="dcterms:W3CDTF">2016-11-17T16:43:00Z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