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151DF" w14:textId="77777777" w:rsidR="005C42A0" w:rsidRDefault="0030637C" w:rsidP="002663B4">
      <w:pPr>
        <w:pStyle w:val="Heading3"/>
      </w:pPr>
      <w:r>
        <w:rPr>
          <w:noProof/>
        </w:rPr>
        <w:drawing>
          <wp:anchor distT="0" distB="0" distL="114300" distR="114300" simplePos="0" relativeHeight="251657728" behindDoc="0" locked="0" layoutInCell="1" allowOverlap="0" wp14:anchorId="3A5AE966" wp14:editId="4CB8BFF3">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14:paraId="04AE8A38" w14:textId="77777777" w:rsidR="00C46656" w:rsidRDefault="00C46656" w:rsidP="00EE54F4">
      <w:pPr>
        <w:pStyle w:val="Heading3"/>
        <w:jc w:val="left"/>
      </w:pPr>
    </w:p>
    <w:p w14:paraId="36F92E48" w14:textId="77777777" w:rsidR="005C42A0" w:rsidRDefault="005C42A0">
      <w:pPr>
        <w:ind w:right="-720"/>
        <w:rPr>
          <w:sz w:val="24"/>
        </w:rPr>
      </w:pPr>
    </w:p>
    <w:p w14:paraId="107152E1" w14:textId="77777777" w:rsidR="00DB4AA5" w:rsidRDefault="00EE54F4">
      <w:pPr>
        <w:pStyle w:val="Heading1"/>
        <w:rPr>
          <w:sz w:val="28"/>
          <w:szCs w:val="28"/>
        </w:rPr>
      </w:pPr>
      <w:r>
        <w:rPr>
          <w:sz w:val="28"/>
          <w:szCs w:val="28"/>
        </w:rPr>
        <w:t>R</w:t>
      </w:r>
      <w:r w:rsidR="005C42A0" w:rsidRPr="008270F9">
        <w:rPr>
          <w:sz w:val="28"/>
          <w:szCs w:val="28"/>
        </w:rPr>
        <w:t>esearch Consent Form</w:t>
      </w:r>
    </w:p>
    <w:p w14:paraId="66854998" w14:textId="77777777"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14:paraId="22652D7A" w14:textId="77777777" w:rsidR="00DB4AA5" w:rsidRPr="00DB4AA5" w:rsidRDefault="00DB4AA5" w:rsidP="00DB4AA5">
      <w:r>
        <w:tab/>
      </w:r>
    </w:p>
    <w:p w14:paraId="1E8E7252" w14:textId="77777777" w:rsidR="005C42A0" w:rsidRDefault="005C42A0">
      <w:pPr>
        <w:ind w:left="360" w:right="-720"/>
        <w:jc w:val="both"/>
        <w:rPr>
          <w:sz w:val="24"/>
        </w:rPr>
      </w:pPr>
    </w:p>
    <w:p w14:paraId="59C474D3" w14:textId="77777777" w:rsidR="005C42A0" w:rsidRDefault="005C42A0" w:rsidP="008C39A2">
      <w:pPr>
        <w:ind w:left="180" w:right="-720"/>
        <w:jc w:val="both"/>
        <w:rPr>
          <w:b/>
          <w:sz w:val="24"/>
          <w:u w:val="single"/>
        </w:rPr>
      </w:pPr>
      <w:r>
        <w:rPr>
          <w:b/>
          <w:sz w:val="24"/>
          <w:u w:val="single"/>
        </w:rPr>
        <w:t>Title of Research Project:</w:t>
      </w:r>
    </w:p>
    <w:p w14:paraId="60C2B5F7" w14:textId="77777777" w:rsidR="004C1A6A" w:rsidRDefault="0030637C" w:rsidP="008C39A2">
      <w:pPr>
        <w:ind w:left="180" w:right="-720"/>
        <w:jc w:val="both"/>
        <w:rPr>
          <w:sz w:val="24"/>
        </w:rPr>
      </w:pPr>
      <w:r>
        <w:rPr>
          <w:sz w:val="24"/>
        </w:rPr>
        <w:t>Time flow analysis for endoscopic ear surgery.</w:t>
      </w:r>
    </w:p>
    <w:p w14:paraId="28CBB37A" w14:textId="77777777" w:rsidR="00167C4A" w:rsidRDefault="00167C4A" w:rsidP="008C39A2">
      <w:pPr>
        <w:ind w:left="180" w:right="-720"/>
        <w:jc w:val="both"/>
        <w:rPr>
          <w:b/>
          <w:sz w:val="24"/>
          <w:u w:val="single"/>
        </w:rPr>
      </w:pPr>
    </w:p>
    <w:p w14:paraId="29B114A1" w14:textId="77777777"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14:paraId="09713F01" w14:textId="77777777"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14:paraId="588ACD06" w14:textId="77777777" w:rsidR="004D1D10" w:rsidRDefault="004D1D10" w:rsidP="008C39A2">
      <w:pPr>
        <w:ind w:left="180" w:right="-720"/>
        <w:jc w:val="both"/>
        <w:rPr>
          <w:sz w:val="24"/>
        </w:rPr>
      </w:pPr>
      <w:r>
        <w:rPr>
          <w:b/>
          <w:sz w:val="24"/>
          <w:u w:val="single"/>
        </w:rPr>
        <w:t>Co-Investigators</w:t>
      </w:r>
      <w:r>
        <w:rPr>
          <w:b/>
          <w:sz w:val="24"/>
        </w:rPr>
        <w:t>:</w:t>
      </w:r>
    </w:p>
    <w:p w14:paraId="5FE839D7" w14:textId="77777777"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p>
    <w:p w14:paraId="6AFFE510" w14:textId="77777777" w:rsidR="000325D5" w:rsidRDefault="000325D5" w:rsidP="008C39A2">
      <w:pPr>
        <w:ind w:left="180" w:right="-720"/>
        <w:jc w:val="both"/>
        <w:rPr>
          <w:sz w:val="24"/>
        </w:rPr>
      </w:pPr>
    </w:p>
    <w:p w14:paraId="76038F98" w14:textId="77777777" w:rsidR="005C42A0" w:rsidRDefault="005C42A0" w:rsidP="00362CE5">
      <w:pPr>
        <w:ind w:left="142" w:right="-720"/>
        <w:rPr>
          <w:sz w:val="24"/>
          <w:u w:val="single"/>
        </w:rPr>
      </w:pPr>
      <w:r>
        <w:rPr>
          <w:b/>
          <w:sz w:val="24"/>
          <w:u w:val="single"/>
        </w:rPr>
        <w:t>Purpose of the Research</w:t>
      </w:r>
      <w:r>
        <w:rPr>
          <w:b/>
          <w:sz w:val="24"/>
        </w:rPr>
        <w:t>:</w:t>
      </w:r>
    </w:p>
    <w:p w14:paraId="01A8B2EF" w14:textId="77777777" w:rsidR="00362CE5" w:rsidRDefault="00362CE5" w:rsidP="00362CE5">
      <w:pPr>
        <w:ind w:left="142" w:right="146"/>
        <w:jc w:val="both"/>
        <w:rPr>
          <w:sz w:val="24"/>
        </w:rPr>
      </w:pPr>
    </w:p>
    <w:p w14:paraId="3FE51FEA" w14:textId="77777777"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14:paraId="54062A7A" w14:textId="77777777" w:rsidR="00167C4A" w:rsidRDefault="00167C4A" w:rsidP="008C39A2">
      <w:pPr>
        <w:ind w:left="180" w:right="-720"/>
        <w:jc w:val="both"/>
        <w:rPr>
          <w:sz w:val="24"/>
        </w:rPr>
      </w:pPr>
    </w:p>
    <w:p w14:paraId="0B9860CB" w14:textId="77777777" w:rsidR="005C42A0" w:rsidRDefault="005C42A0" w:rsidP="008C39A2">
      <w:pPr>
        <w:ind w:left="180" w:right="-720"/>
        <w:rPr>
          <w:sz w:val="24"/>
        </w:rPr>
      </w:pPr>
      <w:r>
        <w:rPr>
          <w:b/>
          <w:sz w:val="24"/>
          <w:u w:val="single"/>
        </w:rPr>
        <w:t>Description of the Research</w:t>
      </w:r>
      <w:r>
        <w:rPr>
          <w:b/>
          <w:sz w:val="24"/>
        </w:rPr>
        <w:t>:</w:t>
      </w:r>
    </w:p>
    <w:p w14:paraId="6FC5F062" w14:textId="77777777" w:rsidR="0030637C" w:rsidRDefault="0030637C" w:rsidP="008C39A2">
      <w:pPr>
        <w:ind w:left="180" w:right="-720"/>
        <w:jc w:val="both"/>
        <w:rPr>
          <w:sz w:val="24"/>
        </w:rPr>
      </w:pPr>
    </w:p>
    <w:p w14:paraId="17A3D8FD" w14:textId="77777777"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14:paraId="03C81F48" w14:textId="5B47AB73" w:rsidR="00362CE5" w:rsidRDefault="00362CE5" w:rsidP="00362CE5">
      <w:pPr>
        <w:ind w:left="142" w:right="146"/>
        <w:jc w:val="both"/>
        <w:rPr>
          <w:sz w:val="24"/>
        </w:rPr>
      </w:pPr>
      <w:r>
        <w:rPr>
          <w:sz w:val="24"/>
        </w:rPr>
        <w:t>If your child has had a CT scan</w:t>
      </w:r>
      <w:r w:rsidR="00A62406">
        <w:rPr>
          <w:sz w:val="24"/>
        </w:rPr>
        <w:t xml:space="preserve"> of their ear as a part of their standard </w:t>
      </w:r>
      <w:bookmarkStart w:id="0" w:name="_GoBack"/>
      <w:bookmarkEnd w:id="0"/>
      <w:r w:rsidR="00A62406">
        <w:rPr>
          <w:sz w:val="24"/>
        </w:rPr>
        <w:t>medical care</w:t>
      </w:r>
      <w:r>
        <w:rPr>
          <w:sz w:val="24"/>
        </w:rPr>
        <w:t>, we would like to use this as part of the study to help us understand how surgical instruments can be designed to fit the shape of the ear better. To do this we would like to take a copy of the CT scan and use it to generate computer models and printed models of the shape of your</w:t>
      </w:r>
      <w:r w:rsidR="00E94632">
        <w:rPr>
          <w:sz w:val="24"/>
        </w:rPr>
        <w:t xml:space="preserve"> child’s</w:t>
      </w:r>
      <w:r>
        <w:rPr>
          <w:sz w:val="24"/>
        </w:rPr>
        <w:t xml:space="preserve"> ear. We will then study this model to see how different surgical instruments can reach inside the ear. </w:t>
      </w:r>
    </w:p>
    <w:p w14:paraId="2F64B791" w14:textId="77777777" w:rsidR="00362CE5" w:rsidRDefault="00362CE5" w:rsidP="00362CE5">
      <w:pPr>
        <w:ind w:left="142" w:right="146"/>
        <w:jc w:val="both"/>
        <w:rPr>
          <w:sz w:val="24"/>
        </w:rPr>
      </w:pPr>
      <w:r>
        <w:rPr>
          <w:sz w:val="24"/>
        </w:rPr>
        <w:t>No extra tests or treatments are needed if your child takes part in this study.</w:t>
      </w:r>
    </w:p>
    <w:p w14:paraId="45E3082C" w14:textId="77777777" w:rsidR="00362CE5" w:rsidRDefault="00362CE5" w:rsidP="00362CE5">
      <w:pPr>
        <w:ind w:left="142" w:right="146"/>
        <w:jc w:val="both"/>
        <w:rPr>
          <w:sz w:val="24"/>
        </w:rPr>
      </w:pPr>
    </w:p>
    <w:p w14:paraId="31BD594D" w14:textId="77777777"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14:paraId="4817A63B" w14:textId="77777777" w:rsidR="00362CE5" w:rsidRDefault="00362CE5" w:rsidP="00362CE5">
      <w:pPr>
        <w:ind w:left="360" w:right="146"/>
        <w:jc w:val="both"/>
        <w:rPr>
          <w:sz w:val="24"/>
        </w:rPr>
      </w:pPr>
    </w:p>
    <w:p w14:paraId="4E50F54E" w14:textId="77777777" w:rsidR="005C42A0" w:rsidRDefault="005C42A0" w:rsidP="008C39A2">
      <w:pPr>
        <w:ind w:left="180" w:right="-720"/>
        <w:rPr>
          <w:sz w:val="24"/>
        </w:rPr>
      </w:pPr>
      <w:r>
        <w:rPr>
          <w:b/>
          <w:sz w:val="24"/>
          <w:u w:val="single"/>
        </w:rPr>
        <w:t>Potential Harms:</w:t>
      </w:r>
    </w:p>
    <w:p w14:paraId="12DFA34E" w14:textId="77777777" w:rsidR="005C42A0" w:rsidRPr="00E6565A" w:rsidRDefault="00B05F8C" w:rsidP="008C39A2">
      <w:pPr>
        <w:ind w:left="180" w:right="-720"/>
      </w:pPr>
      <w:r>
        <w:rPr>
          <w:sz w:val="24"/>
        </w:rPr>
        <w:t>There are no potential harms from taking part in this study</w:t>
      </w:r>
      <w:r w:rsidR="004B2776">
        <w:rPr>
          <w:sz w:val="24"/>
        </w:rPr>
        <w:t>.</w:t>
      </w:r>
    </w:p>
    <w:p w14:paraId="2888A561" w14:textId="77777777" w:rsidR="00415EA7" w:rsidRDefault="00415EA7" w:rsidP="008C39A2">
      <w:pPr>
        <w:ind w:left="180" w:right="-720"/>
        <w:rPr>
          <w:sz w:val="24"/>
        </w:rPr>
      </w:pPr>
    </w:p>
    <w:p w14:paraId="1D3D3D00" w14:textId="77777777" w:rsidR="005C42A0" w:rsidRDefault="005C42A0" w:rsidP="008C39A2">
      <w:pPr>
        <w:ind w:left="180" w:right="-720"/>
        <w:rPr>
          <w:b/>
          <w:sz w:val="24"/>
          <w:u w:val="single"/>
        </w:rPr>
      </w:pPr>
      <w:r>
        <w:rPr>
          <w:b/>
          <w:sz w:val="24"/>
          <w:u w:val="single"/>
        </w:rPr>
        <w:lastRenderedPageBreak/>
        <w:t>Potential Discomforts or Inconvenience:</w:t>
      </w:r>
    </w:p>
    <w:p w14:paraId="5159FCC5" w14:textId="77777777"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14:paraId="0442EE42" w14:textId="77777777" w:rsidR="005C42A0" w:rsidRDefault="005C42A0" w:rsidP="008C39A2">
      <w:pPr>
        <w:ind w:left="180" w:right="-720"/>
        <w:rPr>
          <w:b/>
          <w:sz w:val="24"/>
          <w:u w:val="single"/>
        </w:rPr>
      </w:pPr>
    </w:p>
    <w:p w14:paraId="16BB018B" w14:textId="77777777" w:rsidR="005C42A0" w:rsidRDefault="005C42A0" w:rsidP="008C39A2">
      <w:pPr>
        <w:ind w:left="180" w:right="-720"/>
        <w:rPr>
          <w:b/>
          <w:sz w:val="24"/>
          <w:u w:val="single"/>
        </w:rPr>
      </w:pPr>
      <w:r>
        <w:rPr>
          <w:b/>
          <w:sz w:val="24"/>
          <w:u w:val="single"/>
        </w:rPr>
        <w:t>Potential Benefits:</w:t>
      </w:r>
    </w:p>
    <w:p w14:paraId="1F36E161" w14:textId="77777777" w:rsidR="00BF3208" w:rsidRDefault="00BF3208" w:rsidP="008C39A2">
      <w:pPr>
        <w:ind w:left="180" w:right="-720"/>
        <w:rPr>
          <w:b/>
          <w:sz w:val="24"/>
          <w:u w:val="single"/>
        </w:rPr>
      </w:pPr>
    </w:p>
    <w:p w14:paraId="1770FC57" w14:textId="77777777" w:rsidR="005C42A0" w:rsidRDefault="005C42A0" w:rsidP="008C39A2">
      <w:pPr>
        <w:ind w:left="180" w:right="-720"/>
        <w:rPr>
          <w:b/>
          <w:sz w:val="24"/>
          <w:u w:val="single"/>
        </w:rPr>
      </w:pPr>
      <w:r>
        <w:rPr>
          <w:b/>
          <w:sz w:val="24"/>
          <w:u w:val="single"/>
        </w:rPr>
        <w:t>To individual subjects:</w:t>
      </w:r>
    </w:p>
    <w:p w14:paraId="648D4EA0" w14:textId="77777777"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14:paraId="1C0E32BC" w14:textId="77777777" w:rsidR="005C42A0" w:rsidRDefault="005C42A0" w:rsidP="008C39A2">
      <w:pPr>
        <w:ind w:left="180" w:right="-720"/>
        <w:rPr>
          <w:sz w:val="24"/>
        </w:rPr>
      </w:pPr>
    </w:p>
    <w:p w14:paraId="67BD0B45" w14:textId="77777777" w:rsidR="005C42A0" w:rsidRDefault="005C42A0" w:rsidP="008C39A2">
      <w:pPr>
        <w:ind w:left="180" w:right="-720"/>
        <w:rPr>
          <w:b/>
          <w:sz w:val="24"/>
          <w:u w:val="single"/>
        </w:rPr>
      </w:pPr>
      <w:r>
        <w:rPr>
          <w:b/>
          <w:sz w:val="24"/>
          <w:u w:val="single"/>
        </w:rPr>
        <w:t>To society:</w:t>
      </w:r>
    </w:p>
    <w:p w14:paraId="5A664004" w14:textId="77777777"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14:paraId="1FB2AD26" w14:textId="77777777" w:rsidR="005C42A0" w:rsidRDefault="005C42A0" w:rsidP="008C39A2">
      <w:pPr>
        <w:ind w:left="180" w:right="-720"/>
        <w:rPr>
          <w:sz w:val="24"/>
        </w:rPr>
      </w:pPr>
    </w:p>
    <w:p w14:paraId="24A96086" w14:textId="77777777" w:rsidR="005C42A0" w:rsidRDefault="005C42A0" w:rsidP="008C39A2">
      <w:pPr>
        <w:ind w:left="180" w:right="-720"/>
        <w:rPr>
          <w:sz w:val="24"/>
        </w:rPr>
      </w:pPr>
      <w:r>
        <w:rPr>
          <w:b/>
          <w:sz w:val="24"/>
          <w:u w:val="single"/>
        </w:rPr>
        <w:t>Confidentiality:</w:t>
      </w:r>
    </w:p>
    <w:p w14:paraId="10E8C6BB" w14:textId="77777777"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14:paraId="4D1CA370" w14:textId="77777777" w:rsidR="002A3567" w:rsidRDefault="002A3567" w:rsidP="008C39A2">
      <w:pPr>
        <w:ind w:left="180" w:right="-720"/>
        <w:rPr>
          <w:i/>
          <w:sz w:val="24"/>
        </w:rPr>
      </w:pPr>
    </w:p>
    <w:p w14:paraId="5EB6DFAB" w14:textId="77777777"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14:paraId="28AF971D" w14:textId="77777777" w:rsidR="00AC0DEF" w:rsidRDefault="00AC0DEF" w:rsidP="008C39A2">
      <w:pPr>
        <w:ind w:left="180" w:right="-720"/>
        <w:rPr>
          <w:sz w:val="24"/>
        </w:rPr>
      </w:pPr>
    </w:p>
    <w:p w14:paraId="7344EDE7" w14:textId="77777777"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14:paraId="3667A3DD" w14:textId="77777777" w:rsidR="00AF3606" w:rsidRDefault="00AF3606" w:rsidP="008C39A2">
      <w:pPr>
        <w:ind w:left="180" w:right="-720"/>
        <w:rPr>
          <w:sz w:val="24"/>
        </w:rPr>
      </w:pPr>
    </w:p>
    <w:p w14:paraId="41063352" w14:textId="77777777" w:rsidR="005C42A0" w:rsidRDefault="005C42A0" w:rsidP="008C39A2">
      <w:pPr>
        <w:ind w:left="180" w:right="-720"/>
        <w:rPr>
          <w:sz w:val="24"/>
        </w:rPr>
      </w:pPr>
      <w:r>
        <w:rPr>
          <w:b/>
          <w:sz w:val="24"/>
          <w:u w:val="single"/>
        </w:rPr>
        <w:t>Reimbursement:</w:t>
      </w:r>
    </w:p>
    <w:p w14:paraId="25EBA90E" w14:textId="77777777"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14:paraId="5CC156E0" w14:textId="77777777"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14:paraId="002EB296" w14:textId="77777777" w:rsidR="003D41E3" w:rsidRPr="00160E3D" w:rsidRDefault="005C42A0" w:rsidP="008C39A2">
      <w:pPr>
        <w:tabs>
          <w:tab w:val="left" w:pos="360"/>
        </w:tabs>
        <w:ind w:left="180" w:right="-720"/>
        <w:rPr>
          <w:b/>
          <w:sz w:val="24"/>
        </w:rPr>
      </w:pPr>
      <w:r>
        <w:rPr>
          <w:b/>
          <w:sz w:val="24"/>
          <w:u w:val="single"/>
        </w:rPr>
        <w:t>Participation:</w:t>
      </w:r>
    </w:p>
    <w:p w14:paraId="1A85C47D" w14:textId="77777777"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14:paraId="18CFB865" w14:textId="77777777" w:rsidR="005C42A0" w:rsidRDefault="005C42A0" w:rsidP="008C39A2">
      <w:pPr>
        <w:tabs>
          <w:tab w:val="left" w:pos="360"/>
        </w:tabs>
        <w:ind w:left="180" w:right="-720"/>
        <w:rPr>
          <w:sz w:val="24"/>
        </w:rPr>
      </w:pPr>
    </w:p>
    <w:p w14:paraId="73E1B963" w14:textId="77777777"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14:paraId="3591EDED" w14:textId="77777777" w:rsidR="00FA635B" w:rsidRDefault="00FA635B" w:rsidP="008C39A2">
      <w:pPr>
        <w:tabs>
          <w:tab w:val="left" w:pos="360"/>
        </w:tabs>
        <w:ind w:left="180" w:right="-720"/>
        <w:rPr>
          <w:sz w:val="24"/>
        </w:rPr>
      </w:pPr>
    </w:p>
    <w:p w14:paraId="3A617CC8" w14:textId="77777777" w:rsidR="00BF3208" w:rsidRDefault="002B6F7D" w:rsidP="008C39A2">
      <w:pPr>
        <w:ind w:left="180" w:right="-720"/>
        <w:rPr>
          <w:sz w:val="24"/>
        </w:rPr>
      </w:pPr>
      <w:r w:rsidRPr="00BE7778">
        <w:rPr>
          <w:sz w:val="24"/>
        </w:rPr>
        <w:t xml:space="preserve">other things that may be worth some money. Although we may make money from these findings, we </w:t>
      </w:r>
    </w:p>
    <w:p w14:paraId="48FCDCC6" w14:textId="77777777"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14:paraId="27AE62C9" w14:textId="77777777" w:rsidR="005C42A0" w:rsidRPr="00BE7778" w:rsidRDefault="002B6F7D" w:rsidP="008C39A2">
      <w:pPr>
        <w:ind w:left="180" w:right="-720"/>
        <w:rPr>
          <w:sz w:val="24"/>
        </w:rPr>
      </w:pPr>
      <w:r w:rsidRPr="00BE7778">
        <w:rPr>
          <w:sz w:val="24"/>
        </w:rPr>
        <w:t>this study.</w:t>
      </w:r>
    </w:p>
    <w:p w14:paraId="68107E1A" w14:textId="77777777" w:rsidR="005E0C1B" w:rsidRDefault="005E0C1B" w:rsidP="008C39A2">
      <w:pPr>
        <w:ind w:left="180" w:right="-720"/>
        <w:rPr>
          <w:i/>
          <w:sz w:val="24"/>
        </w:rPr>
      </w:pPr>
    </w:p>
    <w:p w14:paraId="5BC2976A" w14:textId="77777777" w:rsidR="005C42A0" w:rsidRPr="00635268" w:rsidRDefault="005C42A0" w:rsidP="008C39A2">
      <w:pPr>
        <w:ind w:left="180" w:right="-720"/>
        <w:rPr>
          <w:sz w:val="24"/>
        </w:rPr>
      </w:pPr>
      <w:r w:rsidRPr="00635268">
        <w:rPr>
          <w:sz w:val="24"/>
        </w:rPr>
        <w:lastRenderedPageBreak/>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14:paraId="5337B3E5" w14:textId="77777777" w:rsidR="003653A3" w:rsidRDefault="003653A3" w:rsidP="008C39A2">
      <w:pPr>
        <w:ind w:left="180"/>
        <w:rPr>
          <w:sz w:val="24"/>
        </w:rPr>
      </w:pPr>
    </w:p>
    <w:p w14:paraId="1AFD31BC" w14:textId="77777777" w:rsidR="007A09CC" w:rsidRPr="003653A3" w:rsidRDefault="007A09CC" w:rsidP="008C39A2">
      <w:pPr>
        <w:ind w:left="180"/>
        <w:rPr>
          <w:b/>
          <w:u w:val="single"/>
        </w:rPr>
      </w:pPr>
      <w:r w:rsidRPr="003653A3">
        <w:rPr>
          <w:b/>
          <w:sz w:val="24"/>
          <w:u w:val="single"/>
        </w:rPr>
        <w:t>Sponsorship</w:t>
      </w:r>
      <w:r w:rsidRPr="003653A3">
        <w:rPr>
          <w:b/>
          <w:u w:val="single"/>
        </w:rPr>
        <w:t xml:space="preserve"> </w:t>
      </w:r>
    </w:p>
    <w:p w14:paraId="7E69AF18" w14:textId="77777777"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14:paraId="376F1598" w14:textId="77777777"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14:paraId="3B9C3505" w14:textId="77777777"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14:paraId="72AAE19F" w14:textId="77777777" w:rsidR="002E63D8" w:rsidRPr="002E63D8" w:rsidRDefault="002E63D8" w:rsidP="008C39A2">
      <w:pPr>
        <w:ind w:left="180" w:right="-720"/>
        <w:rPr>
          <w:sz w:val="24"/>
        </w:rPr>
      </w:pPr>
    </w:p>
    <w:p w14:paraId="209E84AE" w14:textId="77777777"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14:paraId="7C54BAAF" w14:textId="77777777" w:rsidR="00305B63" w:rsidRPr="00FA6110" w:rsidRDefault="00305B63" w:rsidP="008C39A2">
      <w:pPr>
        <w:ind w:left="180" w:right="-720"/>
        <w:jc w:val="both"/>
        <w:rPr>
          <w:sz w:val="24"/>
        </w:rPr>
      </w:pPr>
      <w:r w:rsidRPr="00FA6110">
        <w:rPr>
          <w:sz w:val="24"/>
        </w:rPr>
        <w:t>By signing this form, I agree that:</w:t>
      </w:r>
    </w:p>
    <w:p w14:paraId="598AC39C" w14:textId="77777777"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14:paraId="3B7F1136" w14:textId="77777777"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14:paraId="14C420C8" w14:textId="77777777"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14:paraId="432A5C2B" w14:textId="77777777"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14:paraId="4B1EAA59" w14:textId="77777777"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14:paraId="7279F22B" w14:textId="77777777"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14:paraId="4B4C53A8" w14:textId="58A47462" w:rsidR="00305B63" w:rsidRPr="00FA6110" w:rsidRDefault="00D44A84" w:rsidP="008C39A2">
      <w:pPr>
        <w:ind w:left="180" w:right="-720"/>
        <w:jc w:val="both"/>
        <w:rPr>
          <w:sz w:val="24"/>
        </w:rPr>
      </w:pPr>
      <w:r w:rsidRPr="00FA6110">
        <w:rPr>
          <w:sz w:val="24"/>
        </w:rPr>
        <w:t>7)</w:t>
      </w:r>
      <w:r w:rsidR="00FA6110">
        <w:rPr>
          <w:sz w:val="24"/>
        </w:rPr>
        <w:t xml:space="preserve">  </w:t>
      </w:r>
      <w:r w:rsidR="00EC03C7">
        <w:rPr>
          <w:sz w:val="24"/>
        </w:rPr>
        <w:t xml:space="preserve">I have read pages 1-3 and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14:paraId="4A322D92" w14:textId="77777777" w:rsidR="00305B63" w:rsidRDefault="00305B63" w:rsidP="008C39A2">
      <w:pPr>
        <w:ind w:left="180" w:right="-720"/>
        <w:jc w:val="both"/>
        <w:rPr>
          <w:i/>
          <w:sz w:val="24"/>
        </w:rPr>
      </w:pPr>
    </w:p>
    <w:p w14:paraId="020B1634" w14:textId="77777777" w:rsidR="00305B63" w:rsidRPr="0074266B" w:rsidRDefault="00305B63" w:rsidP="008C39A2">
      <w:pPr>
        <w:ind w:left="180" w:right="-720"/>
        <w:jc w:val="both"/>
        <w:rPr>
          <w:sz w:val="24"/>
        </w:rPr>
      </w:pPr>
    </w:p>
    <w:p w14:paraId="7E5F8C66" w14:textId="77777777"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14:paraId="329A1826"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14:paraId="5C9D345B" w14:textId="77777777" w:rsidR="00305B63" w:rsidRPr="0074266B" w:rsidRDefault="00305B63" w:rsidP="008C39A2">
      <w:pPr>
        <w:tabs>
          <w:tab w:val="right" w:pos="5040"/>
          <w:tab w:val="left" w:pos="5760"/>
          <w:tab w:val="right" w:pos="9900"/>
        </w:tabs>
        <w:ind w:left="180" w:right="-720"/>
        <w:jc w:val="both"/>
        <w:rPr>
          <w:sz w:val="24"/>
        </w:rPr>
      </w:pPr>
    </w:p>
    <w:p w14:paraId="15EE7D00" w14:textId="77777777" w:rsidR="00305B63" w:rsidRPr="0074266B" w:rsidRDefault="00305B63" w:rsidP="008C39A2">
      <w:pPr>
        <w:tabs>
          <w:tab w:val="right" w:pos="5040"/>
          <w:tab w:val="left" w:pos="5760"/>
          <w:tab w:val="right" w:pos="9900"/>
        </w:tabs>
        <w:ind w:left="180" w:right="-720"/>
        <w:jc w:val="both"/>
        <w:rPr>
          <w:sz w:val="24"/>
          <w:u w:val="single"/>
        </w:rPr>
      </w:pPr>
    </w:p>
    <w:p w14:paraId="793E18BA" w14:textId="77777777"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14:paraId="5E478C75" w14:textId="77777777"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14:paraId="79E44C20" w14:textId="77777777" w:rsidR="00305B63" w:rsidRPr="0074266B" w:rsidRDefault="00305B63" w:rsidP="008C39A2">
      <w:pPr>
        <w:tabs>
          <w:tab w:val="right" w:pos="5040"/>
          <w:tab w:val="left" w:pos="5760"/>
          <w:tab w:val="right" w:pos="9900"/>
        </w:tabs>
        <w:ind w:left="180" w:right="-720"/>
        <w:jc w:val="both"/>
        <w:rPr>
          <w:sz w:val="24"/>
        </w:rPr>
      </w:pPr>
    </w:p>
    <w:p w14:paraId="46496FD8" w14:textId="77777777" w:rsidR="00305B63" w:rsidRPr="0074266B" w:rsidRDefault="00305B63" w:rsidP="008C39A2">
      <w:pPr>
        <w:tabs>
          <w:tab w:val="right" w:pos="5040"/>
          <w:tab w:val="left" w:pos="5760"/>
          <w:tab w:val="right" w:pos="9900"/>
        </w:tabs>
        <w:ind w:left="180" w:right="-720"/>
        <w:jc w:val="both"/>
        <w:rPr>
          <w:sz w:val="24"/>
        </w:rPr>
      </w:pPr>
    </w:p>
    <w:p w14:paraId="0A549401" w14:textId="77777777" w:rsidR="00305B63" w:rsidRPr="0074266B" w:rsidRDefault="00305B63" w:rsidP="008C39A2">
      <w:pPr>
        <w:tabs>
          <w:tab w:val="right" w:pos="5040"/>
          <w:tab w:val="left" w:pos="5760"/>
          <w:tab w:val="right" w:pos="9900"/>
        </w:tabs>
        <w:ind w:left="180" w:right="-720"/>
        <w:jc w:val="both"/>
        <w:rPr>
          <w:sz w:val="24"/>
        </w:rPr>
      </w:pPr>
    </w:p>
    <w:p w14:paraId="69BE985E"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14:paraId="4FE83C38"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14:paraId="1B5B03AB" w14:textId="77777777"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14:paraId="0DA86A00" w14:textId="77777777" w:rsidR="00CC5F4C" w:rsidRDefault="00CC5F4C" w:rsidP="008C39A2">
      <w:pPr>
        <w:tabs>
          <w:tab w:val="right" w:pos="5040"/>
          <w:tab w:val="left" w:pos="5760"/>
          <w:tab w:val="right" w:pos="9900"/>
        </w:tabs>
        <w:ind w:left="180" w:right="-720"/>
        <w:jc w:val="both"/>
        <w:rPr>
          <w:sz w:val="24"/>
        </w:rPr>
      </w:pPr>
    </w:p>
    <w:p w14:paraId="10F7424B" w14:textId="77777777"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p>
    <w:p w14:paraId="78B6E4E0" w14:textId="77777777" w:rsidR="00362CE5" w:rsidRPr="0074266B" w:rsidRDefault="00362CE5" w:rsidP="00CC5F4C">
      <w:pPr>
        <w:tabs>
          <w:tab w:val="right" w:pos="5040"/>
          <w:tab w:val="left" w:pos="5760"/>
          <w:tab w:val="right" w:pos="9900"/>
        </w:tabs>
        <w:ind w:left="180" w:right="-720"/>
        <w:rPr>
          <w:sz w:val="24"/>
        </w:rPr>
      </w:pPr>
    </w:p>
    <w:p w14:paraId="4C5029A8" w14:textId="146A9A0C" w:rsidR="00EE54F4" w:rsidRDefault="00305B63" w:rsidP="00380ECE">
      <w:pPr>
        <w:tabs>
          <w:tab w:val="right" w:pos="5040"/>
          <w:tab w:val="left" w:pos="5760"/>
          <w:tab w:val="right" w:pos="9900"/>
        </w:tabs>
        <w:ind w:left="180" w:right="-720"/>
        <w:jc w:val="both"/>
        <w:rPr>
          <w:sz w:val="24"/>
        </w:rPr>
      </w:pPr>
      <w:r w:rsidRPr="0074266B">
        <w:rPr>
          <w:sz w:val="24"/>
        </w:rPr>
        <w:t xml:space="preserve">If you have questions about your </w:t>
      </w:r>
      <w:r w:rsidR="00380ECE">
        <w:rPr>
          <w:sz w:val="24"/>
        </w:rPr>
        <w:t xml:space="preserve">child’s </w:t>
      </w:r>
      <w:r w:rsidRPr="0074266B">
        <w:rPr>
          <w:sz w:val="24"/>
        </w:rPr>
        <w:t>rights as a subject in a study or injuries during a study, please call 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F2FC5" w14:textId="77777777" w:rsidR="00892932" w:rsidRDefault="00892932" w:rsidP="00DB4AA5">
      <w:r>
        <w:separator/>
      </w:r>
    </w:p>
  </w:endnote>
  <w:endnote w:type="continuationSeparator" w:id="0">
    <w:p w14:paraId="08B8A8F0" w14:textId="77777777" w:rsidR="00892932" w:rsidRDefault="00892932" w:rsidP="00DB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D799BD" w14:textId="77777777" w:rsidR="00CA0535" w:rsidRDefault="00892932" w:rsidP="005A391C">
    <w:pPr>
      <w:pStyle w:val="Footer"/>
      <w:tabs>
        <w:tab w:val="clear" w:pos="9071"/>
        <w:tab w:val="left" w:pos="3330"/>
        <w:tab w:val="left" w:pos="8010"/>
        <w:tab w:val="right" w:pos="9720"/>
      </w:tabs>
      <w:rPr>
        <w:i/>
        <w:sz w:val="20"/>
      </w:rPr>
    </w:pPr>
    <w:r>
      <w:rPr>
        <w:noProof/>
        <w:sz w:val="20"/>
      </w:rPr>
      <w:pict w14:anchorId="3ADAECC2">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14:paraId="1E31B091" w14:textId="77777777" w:rsidR="001837F4" w:rsidRDefault="001837F4">
    <w:r>
      <w:t xml:space="preserve">Page </w:t>
    </w:r>
    <w:r w:rsidR="007B4BE2">
      <w:fldChar w:fldCharType="begin"/>
    </w:r>
    <w:r w:rsidR="007E06C8">
      <w:instrText xml:space="preserve"> PAGE </w:instrText>
    </w:r>
    <w:r w:rsidR="007B4BE2">
      <w:fldChar w:fldCharType="separate"/>
    </w:r>
    <w:r w:rsidR="00A62406">
      <w:rPr>
        <w:noProof/>
      </w:rPr>
      <w:t>2</w:t>
    </w:r>
    <w:r w:rsidR="007B4BE2">
      <w:rPr>
        <w:noProof/>
      </w:rPr>
      <w:fldChar w:fldCharType="end"/>
    </w:r>
    <w:r>
      <w:t xml:space="preserve"> of </w:t>
    </w:r>
    <w:r w:rsidR="007B4BE2">
      <w:fldChar w:fldCharType="begin"/>
    </w:r>
    <w:r w:rsidR="007E06C8">
      <w:instrText xml:space="preserve"> NUMPAGES  </w:instrText>
    </w:r>
    <w:r w:rsidR="007B4BE2">
      <w:fldChar w:fldCharType="separate"/>
    </w:r>
    <w:r w:rsidR="00A62406">
      <w:rPr>
        <w:noProof/>
      </w:rPr>
      <w:t>3</w:t>
    </w:r>
    <w:r w:rsidR="007B4BE2">
      <w:rPr>
        <w:noProof/>
      </w:rPr>
      <w:fldChar w:fldCharType="end"/>
    </w:r>
  </w:p>
  <w:p w14:paraId="734F7A66" w14:textId="77777777" w:rsidR="00CA0535" w:rsidRDefault="00CA0535">
    <w:pPr>
      <w:pStyle w:val="Footer"/>
      <w:tabs>
        <w:tab w:val="clear" w:pos="9071"/>
        <w:tab w:val="left" w:pos="3330"/>
        <w:tab w:val="left" w:pos="8010"/>
        <w:tab w:val="right" w:pos="9720"/>
      </w:tabs>
      <w:rPr>
        <w:i/>
        <w:sz w:val="20"/>
      </w:rPr>
    </w:pPr>
  </w:p>
  <w:p w14:paraId="4B177F15" w14:textId="77777777" w:rsidR="00CA0535" w:rsidRDefault="00CA05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1D286AC" w14:textId="77777777" w:rsidR="00CA0535" w:rsidRDefault="00892932">
    <w:pPr>
      <w:pStyle w:val="Footer"/>
      <w:tabs>
        <w:tab w:val="clear" w:pos="9071"/>
        <w:tab w:val="left" w:pos="3330"/>
        <w:tab w:val="left" w:pos="8010"/>
        <w:tab w:val="right" w:pos="9720"/>
      </w:tabs>
      <w:rPr>
        <w:i/>
        <w:sz w:val="20"/>
      </w:rPr>
    </w:pPr>
    <w:r>
      <w:rPr>
        <w:noProof/>
        <w:sz w:val="20"/>
      </w:rPr>
      <w:pict w14:anchorId="7BB9ABE9">
        <v:line id="_x0000_s2049" style="position:absolute;z-index:251657216" from="-.75pt,-.45pt" to="467.25pt,-.45pt" o:allowincell="f"/>
      </w:pict>
    </w:r>
    <w:r w:rsidR="00CA0535">
      <w:rPr>
        <w:i/>
        <w:sz w:val="20"/>
      </w:rPr>
      <w:t xml:space="preserve">Consent Form Version date: </w:t>
    </w:r>
    <w:r w:rsidR="00362CE5">
      <w:rPr>
        <w:i/>
        <w:sz w:val="20"/>
      </w:rPr>
      <w:t>31</w:t>
    </w:r>
    <w:r w:rsidR="00362CE5" w:rsidRPr="00362CE5">
      <w:rPr>
        <w:i/>
        <w:sz w:val="20"/>
        <w:vertAlign w:val="superscript"/>
      </w:rPr>
      <w:t>st</w:t>
    </w:r>
    <w:r w:rsidR="00362CE5">
      <w:rPr>
        <w:i/>
        <w:sz w:val="20"/>
      </w:rPr>
      <w:t xml:space="preserve"> October 2016</w:t>
    </w:r>
  </w:p>
  <w:p w14:paraId="6485718A" w14:textId="77777777" w:rsidR="00CA0535" w:rsidRPr="00A362BB" w:rsidRDefault="00CA0535">
    <w:pPr>
      <w:pStyle w:val="Footer"/>
      <w:tabs>
        <w:tab w:val="clear" w:pos="9071"/>
        <w:tab w:val="left" w:pos="3330"/>
        <w:tab w:val="left" w:pos="8010"/>
        <w:tab w:val="right" w:pos="9720"/>
      </w:tabs>
      <w:rPr>
        <w:i/>
        <w:sz w:val="20"/>
      </w:rPr>
    </w:pPr>
    <w:r>
      <w:rPr>
        <w:i/>
        <w:sz w:val="20"/>
      </w:rPr>
      <w:t>Page 1 of 4</w:t>
    </w:r>
  </w:p>
  <w:p w14:paraId="6E619B0A" w14:textId="77777777" w:rsidR="00CA0535" w:rsidRDefault="00CA05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631C1" w14:textId="77777777" w:rsidR="00892932" w:rsidRDefault="00892932" w:rsidP="00DB4AA5">
      <w:r>
        <w:separator/>
      </w:r>
    </w:p>
  </w:footnote>
  <w:footnote w:type="continuationSeparator" w:id="0">
    <w:p w14:paraId="1DE6B1B1" w14:textId="77777777" w:rsidR="00892932" w:rsidRDefault="00892932" w:rsidP="00DB4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7CA4"/>
    <w:rsid w:val="00285830"/>
    <w:rsid w:val="002965FD"/>
    <w:rsid w:val="002A05BA"/>
    <w:rsid w:val="002A3567"/>
    <w:rsid w:val="002B6F7D"/>
    <w:rsid w:val="002D4EE0"/>
    <w:rsid w:val="002E05C9"/>
    <w:rsid w:val="002E1240"/>
    <w:rsid w:val="002E63D8"/>
    <w:rsid w:val="002F0D21"/>
    <w:rsid w:val="00305B63"/>
    <w:rsid w:val="0030637C"/>
    <w:rsid w:val="00334473"/>
    <w:rsid w:val="00334769"/>
    <w:rsid w:val="003479DB"/>
    <w:rsid w:val="00350B18"/>
    <w:rsid w:val="00354A88"/>
    <w:rsid w:val="00362685"/>
    <w:rsid w:val="00362CE5"/>
    <w:rsid w:val="003653A3"/>
    <w:rsid w:val="00376442"/>
    <w:rsid w:val="00380ECE"/>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803E64"/>
    <w:rsid w:val="008237FB"/>
    <w:rsid w:val="008270F9"/>
    <w:rsid w:val="0084173E"/>
    <w:rsid w:val="0084442C"/>
    <w:rsid w:val="00892932"/>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B09A9"/>
    <w:rsid w:val="009B7B23"/>
    <w:rsid w:val="009C3979"/>
    <w:rsid w:val="009C4759"/>
    <w:rsid w:val="009C7F59"/>
    <w:rsid w:val="009D1152"/>
    <w:rsid w:val="009D1181"/>
    <w:rsid w:val="009F3BB9"/>
    <w:rsid w:val="00A0364E"/>
    <w:rsid w:val="00A05BA3"/>
    <w:rsid w:val="00A07578"/>
    <w:rsid w:val="00A12CCC"/>
    <w:rsid w:val="00A16F49"/>
    <w:rsid w:val="00A24C54"/>
    <w:rsid w:val="00A26142"/>
    <w:rsid w:val="00A362BB"/>
    <w:rsid w:val="00A3695E"/>
    <w:rsid w:val="00A41D15"/>
    <w:rsid w:val="00A46F8A"/>
    <w:rsid w:val="00A6239D"/>
    <w:rsid w:val="00A62406"/>
    <w:rsid w:val="00A84D6D"/>
    <w:rsid w:val="00A90686"/>
    <w:rsid w:val="00A919AB"/>
    <w:rsid w:val="00AC0DEF"/>
    <w:rsid w:val="00AC26AD"/>
    <w:rsid w:val="00AE6447"/>
    <w:rsid w:val="00AF3606"/>
    <w:rsid w:val="00AF552D"/>
    <w:rsid w:val="00AF5E26"/>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C03C7"/>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2805C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1050</Words>
  <Characters>5986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9</cp:revision>
  <cp:lastPrinted>2012-12-07T14:20:00Z</cp:lastPrinted>
  <dcterms:created xsi:type="dcterms:W3CDTF">2016-10-11T23:32:00Z</dcterms:created>
  <dcterms:modified xsi:type="dcterms:W3CDTF">2016-11-30T22:47:00Z</dcterms:modified>
</cp:coreProperties>
</file>