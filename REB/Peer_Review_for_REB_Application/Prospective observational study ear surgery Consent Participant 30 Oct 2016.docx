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2876E" w14:textId="77777777" w:rsidR="005C42A0" w:rsidRDefault="0054296D" w:rsidP="002663B4">
      <w:pPr>
        <w:pStyle w:val="Heading3"/>
      </w:pPr>
      <w:r>
        <w:rPr>
          <w:noProof/>
        </w:rPr>
        <w:drawing>
          <wp:anchor distT="0" distB="0" distL="114300" distR="114300" simplePos="0" relativeHeight="251657728" behindDoc="0" locked="0" layoutInCell="1" allowOverlap="0" wp14:anchorId="23ADA645" wp14:editId="57D05DC9">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14:paraId="45E253EA" w14:textId="77777777" w:rsidR="00C46656" w:rsidRDefault="00C46656" w:rsidP="00EE54F4">
      <w:pPr>
        <w:pStyle w:val="Heading3"/>
        <w:jc w:val="left"/>
      </w:pPr>
    </w:p>
    <w:p w14:paraId="16BA0064" w14:textId="77777777" w:rsidR="005C42A0" w:rsidRDefault="005C42A0">
      <w:pPr>
        <w:ind w:right="-720"/>
        <w:rPr>
          <w:sz w:val="24"/>
        </w:rPr>
      </w:pPr>
    </w:p>
    <w:p w14:paraId="78ADC1A2" w14:textId="77777777" w:rsidR="00DB4AA5" w:rsidRDefault="00EE54F4">
      <w:pPr>
        <w:pStyle w:val="Heading1"/>
        <w:rPr>
          <w:sz w:val="28"/>
          <w:szCs w:val="28"/>
        </w:rPr>
      </w:pPr>
      <w:r>
        <w:rPr>
          <w:sz w:val="28"/>
          <w:szCs w:val="28"/>
        </w:rPr>
        <w:t>R</w:t>
      </w:r>
      <w:r w:rsidR="005C42A0" w:rsidRPr="008270F9">
        <w:rPr>
          <w:sz w:val="28"/>
          <w:szCs w:val="28"/>
        </w:rPr>
        <w:t>esearch Consent Form</w:t>
      </w:r>
    </w:p>
    <w:p w14:paraId="3CEA64BB" w14:textId="77777777" w:rsidR="00A919AB" w:rsidRDefault="00DB4AA5">
      <w:pPr>
        <w:pStyle w:val="Heading1"/>
        <w:rPr>
          <w:sz w:val="28"/>
          <w:szCs w:val="28"/>
        </w:rPr>
      </w:pPr>
      <w:r>
        <w:rPr>
          <w:sz w:val="28"/>
          <w:szCs w:val="28"/>
        </w:rPr>
        <w:t>(Study participant)</w:t>
      </w:r>
      <w:r w:rsidR="00A919AB" w:rsidRPr="008270F9">
        <w:rPr>
          <w:sz w:val="28"/>
          <w:szCs w:val="28"/>
        </w:rPr>
        <w:t xml:space="preserve"> </w:t>
      </w:r>
    </w:p>
    <w:p w14:paraId="07271D99" w14:textId="77777777" w:rsidR="00DB4AA5" w:rsidRPr="00DB4AA5" w:rsidRDefault="00DB4AA5" w:rsidP="00DB4AA5">
      <w:r>
        <w:tab/>
      </w:r>
    </w:p>
    <w:p w14:paraId="02A72AE3" w14:textId="77777777" w:rsidR="005C42A0" w:rsidRDefault="005C42A0">
      <w:pPr>
        <w:ind w:left="360" w:right="-720"/>
        <w:jc w:val="both"/>
        <w:rPr>
          <w:sz w:val="24"/>
        </w:rPr>
      </w:pPr>
    </w:p>
    <w:p w14:paraId="6224F1B2" w14:textId="77777777" w:rsidR="005C42A0" w:rsidRDefault="005C42A0">
      <w:pPr>
        <w:ind w:left="360" w:right="-720"/>
        <w:jc w:val="both"/>
        <w:rPr>
          <w:b/>
          <w:sz w:val="24"/>
          <w:u w:val="single"/>
        </w:rPr>
      </w:pPr>
      <w:r>
        <w:rPr>
          <w:b/>
          <w:sz w:val="24"/>
          <w:u w:val="single"/>
        </w:rPr>
        <w:t>Title of Research Project:</w:t>
      </w:r>
    </w:p>
    <w:p w14:paraId="3E593274" w14:textId="77777777" w:rsidR="004C1A6A" w:rsidRDefault="0054296D" w:rsidP="004C1A6A">
      <w:pPr>
        <w:ind w:left="360" w:right="-720"/>
        <w:jc w:val="both"/>
        <w:rPr>
          <w:sz w:val="24"/>
        </w:rPr>
      </w:pPr>
      <w:r>
        <w:rPr>
          <w:sz w:val="24"/>
        </w:rPr>
        <w:t>Time flow analysis for endoscopic ear surgery.</w:t>
      </w:r>
    </w:p>
    <w:p w14:paraId="7EF14F1F" w14:textId="77777777" w:rsidR="005C42A0" w:rsidRDefault="005C42A0">
      <w:pPr>
        <w:ind w:left="360" w:right="-720"/>
        <w:jc w:val="both"/>
        <w:rPr>
          <w:sz w:val="24"/>
        </w:rPr>
      </w:pPr>
    </w:p>
    <w:p w14:paraId="0A75674E" w14:textId="77777777"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14:paraId="5508C55F" w14:textId="77777777"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14:paraId="4C88A387" w14:textId="77777777" w:rsidR="003A38C9" w:rsidRPr="003A38C9" w:rsidRDefault="003A38C9" w:rsidP="003A38C9">
      <w:pPr>
        <w:ind w:left="360" w:right="-720"/>
        <w:jc w:val="both"/>
        <w:rPr>
          <w:sz w:val="24"/>
        </w:rPr>
      </w:pPr>
      <w:r w:rsidRPr="003A38C9">
        <w:rPr>
          <w:b/>
          <w:sz w:val="24"/>
          <w:u w:val="single"/>
        </w:rPr>
        <w:t>Co-Investigators</w:t>
      </w:r>
      <w:r w:rsidRPr="003A38C9">
        <w:rPr>
          <w:b/>
          <w:sz w:val="24"/>
        </w:rPr>
        <w:t>:</w:t>
      </w:r>
    </w:p>
    <w:p w14:paraId="30F65FF7" w14:textId="77777777" w:rsidR="000325D5" w:rsidRDefault="0054296D" w:rsidP="00DB4AA5">
      <w:pPr>
        <w:ind w:left="360" w:right="-720"/>
        <w:jc w:val="both"/>
        <w:rPr>
          <w:sz w:val="24"/>
        </w:rPr>
      </w:pPr>
      <w:r>
        <w:rPr>
          <w:sz w:val="24"/>
        </w:rPr>
        <w:t>Arushri Swarup</w:t>
      </w:r>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14:paraId="76CC4C1C" w14:textId="77777777" w:rsidR="000325D5" w:rsidRDefault="000325D5" w:rsidP="00DB4AA5">
      <w:pPr>
        <w:ind w:left="360" w:right="-720"/>
        <w:jc w:val="both"/>
        <w:rPr>
          <w:sz w:val="24"/>
        </w:rPr>
      </w:pPr>
    </w:p>
    <w:p w14:paraId="1690D605" w14:textId="77777777" w:rsidR="00D90D70" w:rsidRDefault="00D90D70">
      <w:pPr>
        <w:ind w:left="360" w:right="-720"/>
        <w:rPr>
          <w:ins w:id="0" w:author="Adrian James" w:date="2016-10-30T17:01:00Z"/>
          <w:b/>
          <w:sz w:val="24"/>
          <w:u w:val="single"/>
        </w:rPr>
      </w:pPr>
    </w:p>
    <w:p w14:paraId="4D6F3D6E" w14:textId="77777777" w:rsidR="005C42A0" w:rsidRDefault="005C42A0">
      <w:pPr>
        <w:ind w:left="360" w:right="-720"/>
        <w:rPr>
          <w:sz w:val="24"/>
          <w:u w:val="single"/>
        </w:rPr>
      </w:pPr>
      <w:r>
        <w:rPr>
          <w:b/>
          <w:sz w:val="24"/>
          <w:u w:val="single"/>
        </w:rPr>
        <w:t>Purpose of the Research</w:t>
      </w:r>
      <w:r>
        <w:rPr>
          <w:b/>
          <w:sz w:val="24"/>
        </w:rPr>
        <w:t>:</w:t>
      </w:r>
    </w:p>
    <w:p w14:paraId="3F9486F8" w14:textId="77777777" w:rsidR="000752FC" w:rsidRDefault="000752FC">
      <w:pPr>
        <w:ind w:left="360" w:right="-720"/>
        <w:jc w:val="both"/>
        <w:rPr>
          <w:sz w:val="24"/>
        </w:rPr>
      </w:pPr>
    </w:p>
    <w:p w14:paraId="400AA20C" w14:textId="77777777" w:rsidR="0054296D" w:rsidRDefault="008C52F1" w:rsidP="00D90D70">
      <w:pPr>
        <w:ind w:left="360" w:right="146"/>
        <w:jc w:val="both"/>
        <w:rPr>
          <w:sz w:val="24"/>
        </w:rPr>
      </w:pPr>
      <w:ins w:id="1" w:author="Adrian James" w:date="2016-10-30T16:41:00Z">
        <w:r>
          <w:rPr>
            <w:sz w:val="24"/>
          </w:rPr>
          <w:t xml:space="preserve">Surgeons use a variety of special tools </w:t>
        </w:r>
      </w:ins>
      <w:ins w:id="2" w:author="Adrian James" w:date="2016-10-30T16:42:00Z">
        <w:r w:rsidR="001374CB">
          <w:rPr>
            <w:sz w:val="24"/>
          </w:rPr>
          <w:t>for</w:t>
        </w:r>
      </w:ins>
      <w:ins w:id="3" w:author="Adrian James" w:date="2016-10-30T16:41:00Z">
        <w:r w:rsidR="001374CB">
          <w:rPr>
            <w:sz w:val="24"/>
          </w:rPr>
          <w:t xml:space="preserve"> ear surgery, including</w:t>
        </w:r>
      </w:ins>
      <w:ins w:id="4" w:author="Adrian James" w:date="2016-10-30T16:39:00Z">
        <w:r>
          <w:rPr>
            <w:sz w:val="24"/>
          </w:rPr>
          <w:t xml:space="preserve"> endoscopes which are used to look </w:t>
        </w:r>
      </w:ins>
      <w:ins w:id="5" w:author="Adrian James" w:date="2016-10-30T16:41:00Z">
        <w:r w:rsidR="001374CB">
          <w:rPr>
            <w:sz w:val="24"/>
          </w:rPr>
          <w:t>inside the</w:t>
        </w:r>
      </w:ins>
      <w:ins w:id="6" w:author="Adrian James" w:date="2016-10-30T16:39:00Z">
        <w:r>
          <w:rPr>
            <w:sz w:val="24"/>
          </w:rPr>
          <w:t xml:space="preserve"> ear</w:t>
        </w:r>
      </w:ins>
      <w:ins w:id="7" w:author="Adrian James" w:date="2016-10-30T16:40:00Z">
        <w:r>
          <w:rPr>
            <w:sz w:val="24"/>
          </w:rPr>
          <w:t xml:space="preserve"> and other tools </w:t>
        </w:r>
      </w:ins>
      <w:ins w:id="8" w:author="Adrian James" w:date="2016-10-30T16:42:00Z">
        <w:r w:rsidR="001374CB">
          <w:rPr>
            <w:sz w:val="24"/>
          </w:rPr>
          <w:t>(known as “instruments”</w:t>
        </w:r>
      </w:ins>
      <w:ins w:id="9" w:author="Adrian James" w:date="2016-10-30T17:04:00Z">
        <w:r w:rsidR="00D90D70">
          <w:rPr>
            <w:sz w:val="24"/>
          </w:rPr>
          <w:t>)</w:t>
        </w:r>
      </w:ins>
      <w:ins w:id="10" w:author="Adrian James" w:date="2016-10-30T16:42:00Z">
        <w:r w:rsidR="001374CB">
          <w:rPr>
            <w:sz w:val="24"/>
          </w:rPr>
          <w:t xml:space="preserve"> to complete the operation. </w:t>
        </w:r>
      </w:ins>
      <w:ins w:id="11" w:author="Adrian James" w:date="2016-10-30T16:43:00Z">
        <w:r w:rsidR="001374CB">
          <w:rPr>
            <w:sz w:val="24"/>
          </w:rPr>
          <w:t xml:space="preserve"> We would like to </w:t>
        </w:r>
      </w:ins>
      <w:ins w:id="12" w:author="Adrian James" w:date="2016-10-30T16:46:00Z">
        <w:r w:rsidR="001374CB">
          <w:rPr>
            <w:sz w:val="24"/>
          </w:rPr>
          <w:t>see if it is possible to make</w:t>
        </w:r>
      </w:ins>
      <w:ins w:id="13" w:author="Adrian James" w:date="2016-10-30T16:43:00Z">
        <w:r w:rsidR="001374CB">
          <w:rPr>
            <w:sz w:val="24"/>
          </w:rPr>
          <w:t xml:space="preserve"> better surgical instruments </w:t>
        </w:r>
      </w:ins>
      <w:ins w:id="14" w:author="Adrian James" w:date="2016-10-30T16:44:00Z">
        <w:r w:rsidR="001374CB">
          <w:rPr>
            <w:sz w:val="24"/>
          </w:rPr>
          <w:t>to help surgeons complete surgery more effectively.  To do this we</w:t>
        </w:r>
      </w:ins>
      <w:r w:rsidR="0054296D">
        <w:rPr>
          <w:sz w:val="24"/>
        </w:rPr>
        <w:t xml:space="preserve"> would like </w:t>
      </w:r>
      <w:del w:id="15" w:author="Adrian James" w:date="2016-10-30T16:49:00Z">
        <w:r w:rsidR="0054296D" w:rsidDel="001374CB">
          <w:rPr>
            <w:sz w:val="24"/>
          </w:rPr>
          <w:delText xml:space="preserve">to record  it takes to perform </w:delText>
        </w:r>
      </w:del>
      <w:ins w:id="16" w:author="Adrian James" w:date="2016-10-30T16:49:00Z">
        <w:r w:rsidR="001374CB">
          <w:rPr>
            <w:sz w:val="24"/>
          </w:rPr>
          <w:t>to study how surgeons use instruments in the ear</w:t>
        </w:r>
      </w:ins>
      <w:ins w:id="17" w:author="Adrian James" w:date="2016-10-30T16:50:00Z">
        <w:r w:rsidR="001374CB">
          <w:rPr>
            <w:sz w:val="24"/>
          </w:rPr>
          <w:t xml:space="preserve"> so we can understand which instruments could be improved</w:t>
        </w:r>
      </w:ins>
      <w:r w:rsidR="0054296D">
        <w:rPr>
          <w:sz w:val="24"/>
        </w:rPr>
        <w:t xml:space="preserve">. </w:t>
      </w:r>
    </w:p>
    <w:p w14:paraId="72F78AE9" w14:textId="77777777" w:rsidR="004C1A6A" w:rsidRDefault="004C1A6A" w:rsidP="00D90D70">
      <w:pPr>
        <w:ind w:left="360" w:right="146"/>
        <w:jc w:val="both"/>
        <w:rPr>
          <w:sz w:val="24"/>
        </w:rPr>
      </w:pPr>
    </w:p>
    <w:p w14:paraId="1D9903B5" w14:textId="77777777" w:rsidR="005C42A0" w:rsidRDefault="005C42A0" w:rsidP="00D90D70">
      <w:pPr>
        <w:ind w:left="360" w:right="146"/>
        <w:rPr>
          <w:sz w:val="24"/>
        </w:rPr>
      </w:pPr>
      <w:r>
        <w:rPr>
          <w:b/>
          <w:sz w:val="24"/>
          <w:u w:val="single"/>
        </w:rPr>
        <w:t>Description of the Research</w:t>
      </w:r>
      <w:r>
        <w:rPr>
          <w:b/>
          <w:sz w:val="24"/>
        </w:rPr>
        <w:t>:</w:t>
      </w:r>
    </w:p>
    <w:p w14:paraId="1230025C" w14:textId="77777777" w:rsidR="0054296D" w:rsidRDefault="0054296D" w:rsidP="00D90D70">
      <w:pPr>
        <w:ind w:left="360" w:right="146"/>
        <w:jc w:val="both"/>
        <w:rPr>
          <w:sz w:val="24"/>
        </w:rPr>
      </w:pPr>
    </w:p>
    <w:p w14:paraId="56D74176" w14:textId="77777777" w:rsidR="00D90D70" w:rsidRDefault="005148A9" w:rsidP="00D90D70">
      <w:pPr>
        <w:ind w:left="360" w:right="146"/>
        <w:jc w:val="both"/>
        <w:rPr>
          <w:ins w:id="18" w:author="Adrian James" w:date="2016-10-30T16:59:00Z"/>
          <w:sz w:val="24"/>
        </w:rPr>
      </w:pPr>
      <w:r>
        <w:rPr>
          <w:sz w:val="24"/>
        </w:rPr>
        <w:t>In this study</w:t>
      </w:r>
      <w:r w:rsidR="00433269">
        <w:rPr>
          <w:sz w:val="24"/>
        </w:rPr>
        <w:t xml:space="preserve"> </w:t>
      </w:r>
      <w:r w:rsidR="00DF196F" w:rsidRPr="00DF196F">
        <w:rPr>
          <w:sz w:val="24"/>
        </w:rPr>
        <w:t xml:space="preserve">we </w:t>
      </w:r>
      <w:del w:id="19" w:author="Adrian James" w:date="2016-10-30T16:52:00Z">
        <w:r w:rsidR="00DF196F" w:rsidRPr="00DF196F" w:rsidDel="006A20F1">
          <w:rPr>
            <w:sz w:val="24"/>
          </w:rPr>
          <w:delText xml:space="preserve">want </w:delText>
        </w:r>
      </w:del>
      <w:ins w:id="20" w:author="Adrian James" w:date="2016-10-30T16:52:00Z">
        <w:r w:rsidR="006A20F1">
          <w:rPr>
            <w:sz w:val="24"/>
          </w:rPr>
          <w:t>would like</w:t>
        </w:r>
        <w:r w:rsidR="006A20F1" w:rsidRPr="00DF196F">
          <w:rPr>
            <w:sz w:val="24"/>
          </w:rPr>
          <w:t xml:space="preserve"> </w:t>
        </w:r>
      </w:ins>
      <w:r w:rsidR="00DF196F" w:rsidRPr="00DF196F">
        <w:rPr>
          <w:sz w:val="24"/>
        </w:rPr>
        <w:t xml:space="preserve">to record </w:t>
      </w:r>
      <w:del w:id="21" w:author="Adrian James" w:date="2016-10-30T16:49:00Z">
        <w:r w:rsidR="00DF196F" w:rsidRPr="00DF196F" w:rsidDel="001374CB">
          <w:rPr>
            <w:sz w:val="24"/>
          </w:rPr>
          <w:delText>the duration of</w:delText>
        </w:r>
      </w:del>
      <w:ins w:id="22" w:author="Adrian James" w:date="2016-10-30T16:49:00Z">
        <w:r w:rsidR="001374CB">
          <w:rPr>
            <w:sz w:val="24"/>
          </w:rPr>
          <w:t>how long it takes for your surgeon to complete</w:t>
        </w:r>
      </w:ins>
      <w:r w:rsidR="00DF196F" w:rsidRPr="00DF196F">
        <w:rPr>
          <w:sz w:val="24"/>
        </w:rPr>
        <w:t xml:space="preserve"> different parts of </w:t>
      </w:r>
      <w:del w:id="23" w:author="Adrian James" w:date="2016-10-30T16:49:00Z">
        <w:r w:rsidR="00DF196F" w:rsidRPr="00DF196F" w:rsidDel="001374CB">
          <w:rPr>
            <w:sz w:val="24"/>
          </w:rPr>
          <w:delText>the operation</w:delText>
        </w:r>
      </w:del>
      <w:ins w:id="24" w:author="Adrian James" w:date="2016-10-30T16:49:00Z">
        <w:r w:rsidR="001374CB">
          <w:rPr>
            <w:sz w:val="24"/>
          </w:rPr>
          <w:t>your surgery</w:t>
        </w:r>
      </w:ins>
      <w:ins w:id="25" w:author="Adrian James" w:date="2016-10-30T16:48:00Z">
        <w:r w:rsidR="001374CB">
          <w:rPr>
            <w:sz w:val="24"/>
          </w:rPr>
          <w:t xml:space="preserve">. We </w:t>
        </w:r>
      </w:ins>
      <w:ins w:id="26" w:author="Adrian James" w:date="2016-10-30T16:52:00Z">
        <w:r w:rsidR="006A20F1">
          <w:rPr>
            <w:sz w:val="24"/>
          </w:rPr>
          <w:t xml:space="preserve">would </w:t>
        </w:r>
      </w:ins>
      <w:ins w:id="27" w:author="Adrian James" w:date="2016-10-30T16:48:00Z">
        <w:r w:rsidR="001374CB">
          <w:rPr>
            <w:sz w:val="24"/>
          </w:rPr>
          <w:t xml:space="preserve">also </w:t>
        </w:r>
      </w:ins>
      <w:ins w:id="28" w:author="Adrian James" w:date="2016-10-30T16:52:00Z">
        <w:r w:rsidR="006A20F1">
          <w:rPr>
            <w:sz w:val="24"/>
          </w:rPr>
          <w:t>like</w:t>
        </w:r>
      </w:ins>
      <w:ins w:id="29" w:author="Adrian James" w:date="2016-10-30T16:48:00Z">
        <w:r w:rsidR="001374CB">
          <w:rPr>
            <w:sz w:val="24"/>
          </w:rPr>
          <w:t xml:space="preserve"> to count how many times </w:t>
        </w:r>
      </w:ins>
      <w:ins w:id="30" w:author="Adrian James" w:date="2016-10-30T16:49:00Z">
        <w:r w:rsidR="001374CB">
          <w:rPr>
            <w:sz w:val="24"/>
          </w:rPr>
          <w:t xml:space="preserve">the </w:t>
        </w:r>
      </w:ins>
      <w:ins w:id="31" w:author="Adrian James" w:date="2016-10-30T16:48:00Z">
        <w:r w:rsidR="001374CB">
          <w:rPr>
            <w:sz w:val="24"/>
          </w:rPr>
          <w:t>surgeon use</w:t>
        </w:r>
      </w:ins>
      <w:ins w:id="32" w:author="Adrian James" w:date="2016-10-30T16:49:00Z">
        <w:r w:rsidR="001374CB">
          <w:rPr>
            <w:sz w:val="24"/>
          </w:rPr>
          <w:t>s</w:t>
        </w:r>
      </w:ins>
      <w:ins w:id="33" w:author="Adrian James" w:date="2016-10-30T16:48:00Z">
        <w:r w:rsidR="001374CB">
          <w:rPr>
            <w:sz w:val="24"/>
          </w:rPr>
          <w:t xml:space="preserve"> different instruments during the op</w:t>
        </w:r>
      </w:ins>
      <w:ins w:id="34" w:author="Adrian James" w:date="2016-10-30T16:51:00Z">
        <w:r w:rsidR="001374CB">
          <w:rPr>
            <w:sz w:val="24"/>
          </w:rPr>
          <w:t xml:space="preserve">eration.  </w:t>
        </w:r>
      </w:ins>
      <w:ins w:id="35" w:author="Adrian James" w:date="2016-10-30T16:48:00Z">
        <w:r w:rsidR="001374CB">
          <w:rPr>
            <w:sz w:val="24"/>
          </w:rPr>
          <w:t xml:space="preserve">This will help us </w:t>
        </w:r>
      </w:ins>
      <w:del w:id="36" w:author="Adrian James" w:date="2016-10-30T16:48:00Z">
        <w:r w:rsidR="00DF196F" w:rsidRPr="00DF196F" w:rsidDel="001374CB">
          <w:rPr>
            <w:sz w:val="24"/>
          </w:rPr>
          <w:delText xml:space="preserve"> to</w:delText>
        </w:r>
      </w:del>
      <w:del w:id="37" w:author="Adrian James" w:date="2016-10-30T16:51:00Z">
        <w:r w:rsidR="00DF196F" w:rsidRPr="00DF196F" w:rsidDel="001374CB">
          <w:rPr>
            <w:sz w:val="24"/>
          </w:rPr>
          <w:delText xml:space="preserve"> </w:delText>
        </w:r>
      </w:del>
      <w:r w:rsidR="00DF196F" w:rsidRPr="00DF196F">
        <w:rPr>
          <w:sz w:val="24"/>
        </w:rPr>
        <w:t>understand</w:t>
      </w:r>
      <w:ins w:id="38" w:author="Adrian James" w:date="2016-10-30T16:48:00Z">
        <w:r w:rsidR="001374CB">
          <w:rPr>
            <w:sz w:val="24"/>
          </w:rPr>
          <w:t xml:space="preserve"> which parts of the surgery take the surgeon a long time to complete</w:t>
        </w:r>
      </w:ins>
      <w:r w:rsidR="00DF196F" w:rsidRPr="00DF196F">
        <w:rPr>
          <w:sz w:val="24"/>
        </w:rPr>
        <w:t xml:space="preserve"> </w:t>
      </w:r>
      <w:ins w:id="39" w:author="Adrian James" w:date="2016-10-30T16:51:00Z">
        <w:r w:rsidR="006A20F1">
          <w:rPr>
            <w:sz w:val="24"/>
          </w:rPr>
          <w:t xml:space="preserve">and </w:t>
        </w:r>
      </w:ins>
      <w:r w:rsidR="00DF196F" w:rsidRPr="00DF196F">
        <w:rPr>
          <w:sz w:val="24"/>
        </w:rPr>
        <w:t xml:space="preserve">how to improve instruments </w:t>
      </w:r>
      <w:del w:id="40" w:author="Adrian James" w:date="2016-10-30T16:51:00Z">
        <w:r w:rsidR="00DF196F" w:rsidRPr="00DF196F" w:rsidDel="006A20F1">
          <w:rPr>
            <w:sz w:val="24"/>
          </w:rPr>
          <w:delText xml:space="preserve">in the surgery </w:delText>
        </w:r>
      </w:del>
      <w:r w:rsidR="00DF196F" w:rsidRPr="00DF196F">
        <w:rPr>
          <w:sz w:val="24"/>
        </w:rPr>
        <w:t>to incr</w:t>
      </w:r>
      <w:r w:rsidR="00DF196F">
        <w:rPr>
          <w:sz w:val="24"/>
        </w:rPr>
        <w:t>ease efficiency of the surgery</w:t>
      </w:r>
      <w:ins w:id="41" w:author="Adrian James" w:date="2016-10-30T16:51:00Z">
        <w:r w:rsidR="006A20F1">
          <w:rPr>
            <w:sz w:val="24"/>
          </w:rPr>
          <w:t xml:space="preserve"> in future</w:t>
        </w:r>
      </w:ins>
      <w:r w:rsidR="00D435AE">
        <w:rPr>
          <w:sz w:val="24"/>
        </w:rPr>
        <w:t>.</w:t>
      </w:r>
      <w:r w:rsidR="00DF196F">
        <w:rPr>
          <w:sz w:val="24"/>
        </w:rPr>
        <w:t xml:space="preserve"> </w:t>
      </w:r>
      <w:ins w:id="42" w:author="Adrian James" w:date="2016-10-30T16:59:00Z">
        <w:r w:rsidR="00D90D70">
          <w:rPr>
            <w:sz w:val="24"/>
          </w:rPr>
          <w:t xml:space="preserve"> We would like your permission to do this during your ear operation. </w:t>
        </w:r>
      </w:ins>
    </w:p>
    <w:p w14:paraId="1AF734FF" w14:textId="45CA1DC5" w:rsidR="00D90D70" w:rsidRDefault="00DF196F" w:rsidP="00D90D70">
      <w:pPr>
        <w:ind w:left="360" w:right="146"/>
        <w:jc w:val="both"/>
        <w:rPr>
          <w:ins w:id="43" w:author="Adrian James" w:date="2016-10-30T16:59:00Z"/>
          <w:sz w:val="24"/>
        </w:rPr>
      </w:pPr>
      <w:r>
        <w:rPr>
          <w:sz w:val="24"/>
        </w:rPr>
        <w:t xml:space="preserve">If you have </w:t>
      </w:r>
      <w:ins w:id="44" w:author="Adrian James" w:date="2016-10-30T16:59:00Z">
        <w:r w:rsidR="00D90D70">
          <w:rPr>
            <w:sz w:val="24"/>
          </w:rPr>
          <w:t xml:space="preserve">had </w:t>
        </w:r>
      </w:ins>
      <w:r>
        <w:rPr>
          <w:sz w:val="24"/>
        </w:rPr>
        <w:t>a CT scan</w:t>
      </w:r>
      <w:ins w:id="45" w:author="Arushri Swarup" w:date="2016-11-30T12:10:00Z">
        <w:r w:rsidR="00C921E7">
          <w:rPr>
            <w:sz w:val="24"/>
          </w:rPr>
          <w:t xml:space="preserve"> for your ear</w:t>
        </w:r>
        <w:bookmarkStart w:id="46" w:name="_GoBack"/>
        <w:bookmarkEnd w:id="46"/>
        <w:r w:rsidR="00DA603A">
          <w:rPr>
            <w:sz w:val="24"/>
          </w:rPr>
          <w:t xml:space="preserve"> as part of your standard medical care</w:t>
        </w:r>
      </w:ins>
      <w:r>
        <w:rPr>
          <w:sz w:val="24"/>
        </w:rPr>
        <w:t>,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r w:rsidR="00D435AE">
        <w:rPr>
          <w:sz w:val="24"/>
        </w:rPr>
        <w:t xml:space="preserve"> </w:t>
      </w:r>
      <w:ins w:id="47" w:author="Adrian James" w:date="2016-10-30T16:59:00Z">
        <w:r w:rsidR="00D90D70">
          <w:rPr>
            <w:sz w:val="24"/>
          </w:rPr>
          <w:t xml:space="preserve">We will then study </w:t>
        </w:r>
      </w:ins>
      <w:ins w:id="48" w:author="Adrian James" w:date="2016-10-30T17:00:00Z">
        <w:r w:rsidR="00D90D70">
          <w:rPr>
            <w:sz w:val="24"/>
          </w:rPr>
          <w:t xml:space="preserve">this model to see </w:t>
        </w:r>
      </w:ins>
      <w:ins w:id="49" w:author="Adrian James" w:date="2016-10-30T16:59:00Z">
        <w:r w:rsidR="00D90D70">
          <w:rPr>
            <w:sz w:val="24"/>
          </w:rPr>
          <w:t xml:space="preserve">how different surgical instruments can reach inside </w:t>
        </w:r>
      </w:ins>
      <w:ins w:id="50" w:author="Adrian James" w:date="2016-10-30T17:00:00Z">
        <w:r w:rsidR="00D90D70">
          <w:rPr>
            <w:sz w:val="24"/>
          </w:rPr>
          <w:t>the ear</w:t>
        </w:r>
      </w:ins>
      <w:ins w:id="51" w:author="Adrian James" w:date="2016-10-30T16:59:00Z">
        <w:r w:rsidR="00D90D70">
          <w:rPr>
            <w:sz w:val="24"/>
          </w:rPr>
          <w:t xml:space="preserve">. </w:t>
        </w:r>
      </w:ins>
    </w:p>
    <w:p w14:paraId="18B8C80C" w14:textId="77777777" w:rsidR="008C52F1" w:rsidRDefault="00D435AE" w:rsidP="00D90D70">
      <w:pPr>
        <w:ind w:left="360" w:right="146"/>
        <w:jc w:val="both"/>
        <w:rPr>
          <w:sz w:val="24"/>
        </w:rPr>
      </w:pPr>
      <w:del w:id="52" w:author="Adrian James" w:date="2016-10-30T16:59:00Z">
        <w:r w:rsidDel="00D90D70">
          <w:rPr>
            <w:sz w:val="24"/>
          </w:rPr>
          <w:delText xml:space="preserve">We would like your permission to </w:delText>
        </w:r>
      </w:del>
      <w:del w:id="53" w:author="Adrian James" w:date="2016-10-30T16:51:00Z">
        <w:r w:rsidR="00990249" w:rsidDel="006A20F1">
          <w:rPr>
            <w:sz w:val="24"/>
          </w:rPr>
          <w:delText>collect this information from your records</w:delText>
        </w:r>
      </w:del>
      <w:del w:id="54" w:author="Adrian James" w:date="2016-10-30T16:59:00Z">
        <w:r w:rsidR="00990249" w:rsidDel="00D90D70">
          <w:rPr>
            <w:sz w:val="24"/>
          </w:rPr>
          <w:delText xml:space="preserve">. </w:delText>
        </w:r>
      </w:del>
      <w:r w:rsidR="00990249">
        <w:rPr>
          <w:sz w:val="24"/>
        </w:rPr>
        <w:t>No extra tests or treatments are needed if you take part in this study.</w:t>
      </w:r>
    </w:p>
    <w:p w14:paraId="03DF2AB0" w14:textId="77777777" w:rsidR="00433269" w:rsidDel="006A20F1" w:rsidRDefault="00433269" w:rsidP="00D90D70">
      <w:pPr>
        <w:ind w:left="360" w:right="146"/>
        <w:jc w:val="both"/>
        <w:rPr>
          <w:del w:id="55" w:author="Adrian James" w:date="2016-10-30T16:52:00Z"/>
          <w:sz w:val="24"/>
        </w:rPr>
      </w:pPr>
    </w:p>
    <w:p w14:paraId="23754980" w14:textId="77777777" w:rsidR="004326AE" w:rsidDel="006A20F1" w:rsidRDefault="004326AE" w:rsidP="00D90D70">
      <w:pPr>
        <w:ind w:left="360" w:right="146"/>
        <w:jc w:val="both"/>
        <w:rPr>
          <w:del w:id="56" w:author="Adrian James" w:date="2016-10-30T16:52:00Z"/>
          <w:sz w:val="24"/>
        </w:rPr>
      </w:pPr>
      <w:del w:id="57" w:author="Adrian James" w:date="2016-10-30T16:52:00Z">
        <w:r w:rsidDel="006A20F1">
          <w:rPr>
            <w:sz w:val="24"/>
          </w:rPr>
          <w:delText>If you agree, the information we would record would include</w:delText>
        </w:r>
        <w:r w:rsidR="00155871" w:rsidDel="006A20F1">
          <w:rPr>
            <w:sz w:val="24"/>
          </w:rPr>
          <w:delText>:</w:delText>
        </w:r>
      </w:del>
    </w:p>
    <w:p w14:paraId="659189BE" w14:textId="77777777" w:rsidR="00155871" w:rsidDel="006A20F1" w:rsidRDefault="00155871" w:rsidP="00D90D70">
      <w:pPr>
        <w:numPr>
          <w:ilvl w:val="0"/>
          <w:numId w:val="7"/>
        </w:numPr>
        <w:ind w:right="146"/>
        <w:jc w:val="both"/>
        <w:rPr>
          <w:del w:id="58" w:author="Adrian James" w:date="2016-10-30T16:52:00Z"/>
          <w:sz w:val="24"/>
        </w:rPr>
      </w:pPr>
      <w:del w:id="59" w:author="Adrian James" w:date="2016-10-30T16:52:00Z">
        <w:r w:rsidDel="006A20F1">
          <w:rPr>
            <w:sz w:val="24"/>
          </w:rPr>
          <w:delText xml:space="preserve">Your </w:delText>
        </w:r>
        <w:r w:rsidR="0054296D" w:rsidDel="006A20F1">
          <w:rPr>
            <w:sz w:val="24"/>
          </w:rPr>
          <w:delText>patient ID number</w:delText>
        </w:r>
        <w:r w:rsidRPr="00155871" w:rsidDel="006A20F1">
          <w:rPr>
            <w:sz w:val="24"/>
          </w:rPr>
          <w:delText xml:space="preserve">.  </w:delText>
        </w:r>
      </w:del>
    </w:p>
    <w:p w14:paraId="1B5E1A7D" w14:textId="77777777" w:rsidR="005148A9" w:rsidRPr="00155871" w:rsidDel="006A20F1" w:rsidRDefault="005148A9" w:rsidP="00D90D70">
      <w:pPr>
        <w:numPr>
          <w:ilvl w:val="0"/>
          <w:numId w:val="7"/>
        </w:numPr>
        <w:ind w:right="146"/>
        <w:jc w:val="both"/>
        <w:rPr>
          <w:del w:id="60" w:author="Adrian James" w:date="2016-10-30T16:52:00Z"/>
          <w:sz w:val="24"/>
        </w:rPr>
      </w:pPr>
      <w:del w:id="61" w:author="Adrian James" w:date="2016-10-30T16:52:00Z">
        <w:r w:rsidDel="006A20F1">
          <w:rPr>
            <w:sz w:val="24"/>
          </w:rPr>
          <w:delText>Duration of different steps during your surgery.</w:delText>
        </w:r>
      </w:del>
    </w:p>
    <w:p w14:paraId="042AE66F" w14:textId="77777777" w:rsidR="00155871" w:rsidRPr="00155871" w:rsidDel="001374CB" w:rsidRDefault="0039665C" w:rsidP="00D90D70">
      <w:pPr>
        <w:numPr>
          <w:ilvl w:val="0"/>
          <w:numId w:val="7"/>
        </w:numPr>
        <w:ind w:right="146"/>
        <w:jc w:val="both"/>
        <w:rPr>
          <w:del w:id="62" w:author="Adrian James" w:date="2016-10-30T16:47:00Z"/>
          <w:sz w:val="24"/>
        </w:rPr>
      </w:pPr>
      <w:del w:id="63" w:author="Adrian James" w:date="2016-10-30T16:47:00Z">
        <w:r w:rsidDel="001374CB">
          <w:rPr>
            <w:sz w:val="24"/>
          </w:rPr>
          <w:delText xml:space="preserve">Details about </w:delText>
        </w:r>
        <w:r w:rsidR="0054296D" w:rsidDel="001374CB">
          <w:rPr>
            <w:sz w:val="24"/>
          </w:rPr>
          <w:delText xml:space="preserve">your ear anatomy, </w:delText>
        </w:r>
        <w:r w:rsidR="001D5962" w:rsidDel="001374CB">
          <w:rPr>
            <w:sz w:val="24"/>
          </w:rPr>
          <w:delText>from pictures taken of your ear drum in clinic, from what is found during surgery and from any scans you may need as part of your treatment (eg CT scan or MRI scan)</w:delText>
        </w:r>
        <w:r w:rsidR="00155871" w:rsidRPr="00155871" w:rsidDel="001374CB">
          <w:rPr>
            <w:sz w:val="24"/>
          </w:rPr>
          <w:delText xml:space="preserve">.  </w:delText>
        </w:r>
      </w:del>
    </w:p>
    <w:p w14:paraId="7CD6EC90" w14:textId="77777777" w:rsidR="007D76EE" w:rsidRDefault="007D76EE" w:rsidP="00D90D70">
      <w:pPr>
        <w:ind w:left="360" w:right="146"/>
        <w:jc w:val="both"/>
        <w:rPr>
          <w:sz w:val="24"/>
        </w:rPr>
      </w:pPr>
    </w:p>
    <w:p w14:paraId="5C3E5203" w14:textId="77777777"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ins w:id="64" w:author="Adrian James" w:date="2016-10-30T17:05:00Z">
        <w:r w:rsidR="00D90D70">
          <w:rPr>
            <w:sz w:val="24"/>
          </w:rPr>
          <w:t xml:space="preserve">We would like to </w:t>
        </w:r>
      </w:ins>
      <w:ins w:id="65" w:author="Adrian James" w:date="2016-10-30T17:00:00Z">
        <w:r w:rsidR="00D90D70">
          <w:rPr>
            <w:sz w:val="24"/>
          </w:rPr>
          <w:t xml:space="preserve">keep the ear models and use them for teaching anatomy and surgery.  </w:t>
        </w:r>
      </w:ins>
      <w:r w:rsidR="000A7DCD">
        <w:rPr>
          <w:sz w:val="24"/>
        </w:rPr>
        <w:t>We will not be recording private informati</w:t>
      </w:r>
      <w:r w:rsidR="009F1467">
        <w:rPr>
          <w:sz w:val="24"/>
        </w:rPr>
        <w:t>on such as your name or address</w:t>
      </w:r>
      <w:r w:rsidR="000A7DCD">
        <w:rPr>
          <w:sz w:val="24"/>
        </w:rPr>
        <w:t>.</w:t>
      </w:r>
    </w:p>
    <w:p w14:paraId="5DDD271D" w14:textId="77777777" w:rsidR="00155871" w:rsidRDefault="00155871" w:rsidP="00D90D70">
      <w:pPr>
        <w:ind w:left="360" w:right="146"/>
        <w:jc w:val="both"/>
        <w:rPr>
          <w:sz w:val="24"/>
        </w:rPr>
      </w:pPr>
    </w:p>
    <w:p w14:paraId="08325E34" w14:textId="77777777" w:rsidR="005C42A0" w:rsidRDefault="005C42A0" w:rsidP="00D90D70">
      <w:pPr>
        <w:ind w:left="360" w:right="146"/>
        <w:rPr>
          <w:sz w:val="24"/>
        </w:rPr>
      </w:pPr>
      <w:r>
        <w:rPr>
          <w:b/>
          <w:sz w:val="24"/>
          <w:u w:val="single"/>
        </w:rPr>
        <w:t>Potential Harms:</w:t>
      </w:r>
    </w:p>
    <w:p w14:paraId="0F549C21" w14:textId="77777777" w:rsidR="005C42A0" w:rsidRPr="00E6565A" w:rsidRDefault="00B05F8C" w:rsidP="00D90D70">
      <w:pPr>
        <w:ind w:left="360" w:right="146"/>
      </w:pPr>
      <w:r>
        <w:rPr>
          <w:sz w:val="24"/>
        </w:rPr>
        <w:t>There are no potential harms from taking part in this study</w:t>
      </w:r>
      <w:r w:rsidR="004B2776">
        <w:rPr>
          <w:sz w:val="24"/>
        </w:rPr>
        <w:t>.</w:t>
      </w:r>
    </w:p>
    <w:p w14:paraId="3BF64A0C" w14:textId="77777777" w:rsidR="00415EA7" w:rsidRDefault="00415EA7" w:rsidP="00D90D70">
      <w:pPr>
        <w:ind w:left="360" w:right="146"/>
        <w:rPr>
          <w:sz w:val="24"/>
        </w:rPr>
      </w:pPr>
    </w:p>
    <w:p w14:paraId="728380B4" w14:textId="77777777" w:rsidR="005C42A0" w:rsidRDefault="005C42A0" w:rsidP="00D90D70">
      <w:pPr>
        <w:ind w:left="360" w:right="146"/>
        <w:rPr>
          <w:b/>
          <w:sz w:val="24"/>
          <w:u w:val="single"/>
        </w:rPr>
      </w:pPr>
      <w:r>
        <w:rPr>
          <w:b/>
          <w:sz w:val="24"/>
          <w:u w:val="single"/>
        </w:rPr>
        <w:t>Potential Discomforts or Inconvenience:</w:t>
      </w:r>
    </w:p>
    <w:p w14:paraId="39ED6B22" w14:textId="77777777"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14:paraId="6433C700" w14:textId="77777777" w:rsidR="005C42A0" w:rsidRDefault="005C42A0">
      <w:pPr>
        <w:ind w:left="360" w:right="-720"/>
        <w:rPr>
          <w:b/>
          <w:sz w:val="24"/>
          <w:u w:val="single"/>
        </w:rPr>
      </w:pPr>
    </w:p>
    <w:p w14:paraId="31662810" w14:textId="77777777" w:rsidR="005C42A0" w:rsidRDefault="005C42A0">
      <w:pPr>
        <w:ind w:left="360" w:right="-720"/>
        <w:rPr>
          <w:b/>
          <w:sz w:val="24"/>
          <w:u w:val="single"/>
        </w:rPr>
      </w:pPr>
      <w:r>
        <w:rPr>
          <w:b/>
          <w:sz w:val="24"/>
          <w:u w:val="single"/>
        </w:rPr>
        <w:t>Potential Benefits:</w:t>
      </w:r>
    </w:p>
    <w:p w14:paraId="371BB838" w14:textId="77777777" w:rsidR="005C42A0" w:rsidRDefault="005C42A0">
      <w:pPr>
        <w:ind w:left="360" w:right="-720"/>
        <w:rPr>
          <w:b/>
          <w:sz w:val="24"/>
          <w:u w:val="single"/>
        </w:rPr>
      </w:pPr>
    </w:p>
    <w:p w14:paraId="3D76FDFB" w14:textId="77777777" w:rsidR="005C42A0" w:rsidRDefault="005C42A0">
      <w:pPr>
        <w:ind w:left="360" w:right="-720"/>
        <w:rPr>
          <w:b/>
          <w:sz w:val="24"/>
          <w:u w:val="single"/>
        </w:rPr>
      </w:pPr>
      <w:r>
        <w:rPr>
          <w:b/>
          <w:sz w:val="24"/>
          <w:u w:val="single"/>
        </w:rPr>
        <w:t>To individual subjects:</w:t>
      </w:r>
    </w:p>
    <w:p w14:paraId="18FA6485" w14:textId="77777777"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14:paraId="58EF1017" w14:textId="77777777" w:rsidR="005C42A0" w:rsidRDefault="005C42A0">
      <w:pPr>
        <w:ind w:left="360" w:right="-720"/>
        <w:rPr>
          <w:sz w:val="24"/>
        </w:rPr>
      </w:pPr>
    </w:p>
    <w:p w14:paraId="66493106" w14:textId="77777777" w:rsidR="005C42A0" w:rsidRDefault="005C42A0" w:rsidP="00D90D70">
      <w:pPr>
        <w:ind w:left="360" w:right="146"/>
        <w:rPr>
          <w:b/>
          <w:sz w:val="24"/>
          <w:u w:val="single"/>
        </w:rPr>
      </w:pPr>
      <w:r>
        <w:rPr>
          <w:b/>
          <w:sz w:val="24"/>
          <w:u w:val="single"/>
        </w:rPr>
        <w:t>To society:</w:t>
      </w:r>
    </w:p>
    <w:p w14:paraId="20EA97E3" w14:textId="77777777" w:rsidR="005C42A0" w:rsidRDefault="00E64257" w:rsidP="00D90D70">
      <w:pPr>
        <w:ind w:left="360" w:right="146"/>
        <w:rPr>
          <w:sz w:val="24"/>
        </w:rPr>
      </w:pPr>
      <w:r>
        <w:rPr>
          <w:sz w:val="24"/>
        </w:rPr>
        <w:t xml:space="preserve">We </w:t>
      </w:r>
      <w:del w:id="66" w:author="Adrian James" w:date="2016-10-30T16:54:00Z">
        <w:r w:rsidDel="006A20F1">
          <w:rPr>
            <w:sz w:val="24"/>
          </w:rPr>
          <w:delText xml:space="preserve">expect </w:delText>
        </w:r>
      </w:del>
      <w:ins w:id="67" w:author="Adrian James" w:date="2016-10-30T16:54:00Z">
        <w:r w:rsidR="006A20F1">
          <w:rPr>
            <w:sz w:val="24"/>
          </w:rPr>
          <w:t xml:space="preserve">hope </w:t>
        </w:r>
      </w:ins>
      <w:r>
        <w:rPr>
          <w:sz w:val="24"/>
        </w:rPr>
        <w:t xml:space="preserve">that the information we learn from this study will </w:t>
      </w:r>
      <w:del w:id="68" w:author="Adrian James" w:date="2016-10-30T16:53:00Z">
        <w:r w:rsidDel="006A20F1">
          <w:rPr>
            <w:sz w:val="24"/>
          </w:rPr>
          <w:delText>improve</w:delText>
        </w:r>
      </w:del>
      <w:ins w:id="69" w:author="Adrian James" w:date="2016-10-30T16:53:00Z">
        <w:r w:rsidR="006A20F1">
          <w:rPr>
            <w:sz w:val="24"/>
          </w:rPr>
          <w:t xml:space="preserve">help surgeons complete ear operations more efficiently in </w:t>
        </w:r>
      </w:ins>
      <w:del w:id="70" w:author="Adrian James" w:date="2016-10-30T16:54:00Z">
        <w:r w:rsidDel="006A20F1">
          <w:rPr>
            <w:sz w:val="24"/>
          </w:rPr>
          <w:delText xml:space="preserve"> </w:delText>
        </w:r>
      </w:del>
      <w:del w:id="71" w:author="Adrian James" w:date="2016-10-30T16:53:00Z">
        <w:r w:rsidDel="006A20F1">
          <w:rPr>
            <w:sz w:val="24"/>
          </w:rPr>
          <w:delText xml:space="preserve">the way we </w:delText>
        </w:r>
        <w:r w:rsidR="0054296D" w:rsidDel="006A20F1">
          <w:rPr>
            <w:sz w:val="24"/>
          </w:rPr>
          <w:delText>operate</w:delText>
        </w:r>
      </w:del>
      <w:del w:id="72" w:author="Adrian James" w:date="2016-10-30T16:54:00Z">
        <w:r w:rsidR="0054296D" w:rsidDel="006A20F1">
          <w:rPr>
            <w:sz w:val="24"/>
          </w:rPr>
          <w:delText xml:space="preserve"> on </w:delText>
        </w:r>
      </w:del>
      <w:del w:id="73" w:author="Adrian James" w:date="2016-10-30T16:53:00Z">
        <w:r w:rsidR="0054296D" w:rsidDel="006A20F1">
          <w:rPr>
            <w:sz w:val="24"/>
          </w:rPr>
          <w:delText xml:space="preserve">future </w:delText>
        </w:r>
      </w:del>
      <w:del w:id="74" w:author="Adrian James" w:date="2016-10-30T16:54:00Z">
        <w:r w:rsidR="0054296D" w:rsidDel="006A20F1">
          <w:rPr>
            <w:sz w:val="24"/>
          </w:rPr>
          <w:delText xml:space="preserve">patients </w:delText>
        </w:r>
      </w:del>
      <w:del w:id="75" w:author="Adrian James" w:date="2016-10-30T16:53:00Z">
        <w:r w:rsidR="0054296D" w:rsidDel="006A20F1">
          <w:rPr>
            <w:sz w:val="24"/>
          </w:rPr>
          <w:delText>with better tools</w:delText>
        </w:r>
      </w:del>
      <w:ins w:id="76" w:author="Adrian James" w:date="2016-10-30T16:53:00Z">
        <w:r w:rsidR="006A20F1">
          <w:rPr>
            <w:sz w:val="24"/>
          </w:rPr>
          <w:t>future</w:t>
        </w:r>
      </w:ins>
      <w:r w:rsidR="0054296D">
        <w:rPr>
          <w:sz w:val="24"/>
        </w:rPr>
        <w:t xml:space="preserve">. </w:t>
      </w:r>
    </w:p>
    <w:p w14:paraId="62D197BC" w14:textId="77777777" w:rsidR="005C42A0" w:rsidRDefault="005C42A0" w:rsidP="00D90D70">
      <w:pPr>
        <w:ind w:left="360" w:right="146"/>
        <w:rPr>
          <w:b/>
          <w:sz w:val="24"/>
          <w:u w:val="single"/>
        </w:rPr>
      </w:pPr>
    </w:p>
    <w:p w14:paraId="1DB6F0F3" w14:textId="77777777" w:rsidR="005C42A0" w:rsidRDefault="005C42A0" w:rsidP="00D90D70">
      <w:pPr>
        <w:ind w:left="360" w:right="146"/>
        <w:rPr>
          <w:sz w:val="24"/>
        </w:rPr>
      </w:pPr>
    </w:p>
    <w:p w14:paraId="0E46521A" w14:textId="77777777" w:rsidR="005C42A0" w:rsidRDefault="005C42A0" w:rsidP="00D90D70">
      <w:pPr>
        <w:ind w:left="360" w:right="146"/>
        <w:rPr>
          <w:sz w:val="24"/>
        </w:rPr>
      </w:pPr>
      <w:r>
        <w:rPr>
          <w:b/>
          <w:sz w:val="24"/>
          <w:u w:val="single"/>
        </w:rPr>
        <w:t>Confidentiality:</w:t>
      </w:r>
    </w:p>
    <w:p w14:paraId="3AC86F49" w14:textId="77777777"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14:paraId="36621411" w14:textId="77777777" w:rsidR="002A3567" w:rsidRDefault="002A3567" w:rsidP="00D90D70">
      <w:pPr>
        <w:ind w:left="360" w:right="146"/>
        <w:rPr>
          <w:i/>
          <w:sz w:val="24"/>
        </w:rPr>
      </w:pPr>
    </w:p>
    <w:p w14:paraId="6BA8B421" w14:textId="77777777"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14:paraId="42133BAB" w14:textId="77777777" w:rsidR="00AC0DEF" w:rsidRDefault="00AC0DEF" w:rsidP="00D90D70">
      <w:pPr>
        <w:ind w:left="360" w:right="146"/>
        <w:rPr>
          <w:sz w:val="24"/>
        </w:rPr>
      </w:pPr>
    </w:p>
    <w:p w14:paraId="76E4D553" w14:textId="77777777"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14:paraId="43D8D8EC" w14:textId="77777777" w:rsidR="00AF3606" w:rsidRDefault="00AF3606" w:rsidP="00D90D70">
      <w:pPr>
        <w:ind w:left="360" w:right="146"/>
        <w:rPr>
          <w:sz w:val="24"/>
        </w:rPr>
      </w:pPr>
    </w:p>
    <w:p w14:paraId="7106B4AA" w14:textId="77777777" w:rsidR="005C42A0" w:rsidRDefault="005C42A0" w:rsidP="00D90D70">
      <w:pPr>
        <w:ind w:left="360" w:right="146"/>
        <w:rPr>
          <w:sz w:val="24"/>
        </w:rPr>
      </w:pPr>
      <w:r>
        <w:rPr>
          <w:b/>
          <w:sz w:val="24"/>
          <w:u w:val="single"/>
        </w:rPr>
        <w:t>Reimbursement:</w:t>
      </w:r>
    </w:p>
    <w:p w14:paraId="294DE348" w14:textId="77777777"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14:paraId="2C150F02" w14:textId="77777777"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14:paraId="3EED8F00" w14:textId="77777777" w:rsidR="003D41E3" w:rsidRPr="00160E3D" w:rsidRDefault="005C42A0" w:rsidP="00D90D70">
      <w:pPr>
        <w:ind w:left="360" w:right="146"/>
        <w:rPr>
          <w:b/>
          <w:sz w:val="24"/>
        </w:rPr>
      </w:pPr>
      <w:r>
        <w:rPr>
          <w:b/>
          <w:sz w:val="24"/>
          <w:u w:val="single"/>
        </w:rPr>
        <w:t>Participation:</w:t>
      </w:r>
    </w:p>
    <w:p w14:paraId="3A93D395" w14:textId="77777777"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14:paraId="5428DA23" w14:textId="77777777"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14:paraId="3E4556D8" w14:textId="77777777" w:rsidR="005E0C1B" w:rsidRDefault="005E0C1B" w:rsidP="00D90D70">
      <w:pPr>
        <w:ind w:left="360" w:right="146"/>
        <w:rPr>
          <w:i/>
          <w:sz w:val="24"/>
        </w:rPr>
      </w:pPr>
    </w:p>
    <w:p w14:paraId="0521660D" w14:textId="77777777" w:rsidR="005C42A0" w:rsidRDefault="005C42A0" w:rsidP="00D90D70">
      <w:pPr>
        <w:ind w:left="360" w:right="146"/>
        <w:rPr>
          <w:sz w:val="24"/>
        </w:rPr>
      </w:pPr>
      <w:r w:rsidRPr="00635268">
        <w:rPr>
          <w:sz w:val="24"/>
        </w:rPr>
        <w:lastRenderedPageBreak/>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14:paraId="6D54C26F" w14:textId="77777777" w:rsidR="008C52F1" w:rsidRDefault="008C52F1">
      <w:pPr>
        <w:rPr>
          <w:ins w:id="77" w:author="Adrian James" w:date="2016-10-30T16:26:00Z"/>
          <w:b/>
          <w:sz w:val="24"/>
          <w:u w:val="single"/>
        </w:rPr>
      </w:pPr>
    </w:p>
    <w:p w14:paraId="67B401A0" w14:textId="77777777" w:rsidR="006A7144" w:rsidRPr="006A7144" w:rsidRDefault="006A7144" w:rsidP="00D90D70">
      <w:pPr>
        <w:ind w:left="360" w:right="146"/>
        <w:jc w:val="both"/>
        <w:rPr>
          <w:b/>
          <w:sz w:val="24"/>
          <w:u w:val="single"/>
        </w:rPr>
      </w:pPr>
      <w:r w:rsidRPr="006A7144">
        <w:rPr>
          <w:b/>
          <w:sz w:val="24"/>
          <w:u w:val="single"/>
        </w:rPr>
        <w:t xml:space="preserve">Sponsorship </w:t>
      </w:r>
    </w:p>
    <w:p w14:paraId="7FAF4724" w14:textId="77777777"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14:paraId="02491F20" w14:textId="77777777" w:rsidR="006A7144" w:rsidRPr="006A7144" w:rsidRDefault="006A7144" w:rsidP="00D90D70">
      <w:pPr>
        <w:ind w:left="360" w:right="146"/>
        <w:jc w:val="both"/>
        <w:rPr>
          <w:b/>
          <w:sz w:val="24"/>
          <w:u w:val="single"/>
        </w:rPr>
      </w:pPr>
      <w:r w:rsidRPr="006A7144">
        <w:rPr>
          <w:b/>
          <w:sz w:val="24"/>
          <w:u w:val="single"/>
        </w:rPr>
        <w:t>Conflict of Interest:</w:t>
      </w:r>
    </w:p>
    <w:p w14:paraId="4A3BC998" w14:textId="77777777"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14:paraId="72B1A42F" w14:textId="77777777" w:rsidR="002E63D8" w:rsidRPr="002E63D8" w:rsidRDefault="002E63D8" w:rsidP="00D90D70">
      <w:pPr>
        <w:ind w:left="360" w:right="146"/>
        <w:rPr>
          <w:sz w:val="24"/>
        </w:rPr>
      </w:pPr>
    </w:p>
    <w:p w14:paraId="23F4995C" w14:textId="77777777" w:rsidR="005C42A0" w:rsidRDefault="005C42A0" w:rsidP="00D90D70">
      <w:pPr>
        <w:ind w:left="360" w:right="146"/>
        <w:jc w:val="both"/>
        <w:rPr>
          <w:sz w:val="24"/>
        </w:rPr>
      </w:pPr>
      <w:r>
        <w:rPr>
          <w:b/>
          <w:sz w:val="24"/>
          <w:u w:val="single"/>
        </w:rPr>
        <w:t>Consent</w:t>
      </w:r>
      <w:r>
        <w:rPr>
          <w:sz w:val="24"/>
          <w:u w:val="single"/>
        </w:rPr>
        <w:t xml:space="preserve"> </w:t>
      </w:r>
      <w:r>
        <w:rPr>
          <w:sz w:val="24"/>
        </w:rPr>
        <w:t>:</w:t>
      </w:r>
    </w:p>
    <w:p w14:paraId="79AC22AE" w14:textId="77777777" w:rsidR="005C42A0" w:rsidRPr="007727C4" w:rsidRDefault="005C42A0" w:rsidP="00D90D70">
      <w:pPr>
        <w:ind w:left="360" w:right="146"/>
        <w:jc w:val="both"/>
        <w:rPr>
          <w:sz w:val="24"/>
        </w:rPr>
      </w:pPr>
      <w:r w:rsidRPr="007727C4">
        <w:rPr>
          <w:sz w:val="24"/>
        </w:rPr>
        <w:t>By signing this form, I agree that:</w:t>
      </w:r>
    </w:p>
    <w:p w14:paraId="5BBB5942" w14:textId="77777777"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14:paraId="3D5C101E" w14:textId="77777777"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14:paraId="0FE33242" w14:textId="77777777"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14:paraId="1A0BBBE9" w14:textId="77777777"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14:paraId="4F349A62" w14:textId="77777777"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14:paraId="3013790B" w14:textId="77777777"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14:paraId="761773DC" w14:textId="77777777" w:rsidR="005C42A0" w:rsidRPr="007727C4" w:rsidRDefault="00B40673" w:rsidP="00D90D70">
      <w:pPr>
        <w:ind w:left="360" w:right="146"/>
        <w:jc w:val="both"/>
        <w:rPr>
          <w:sz w:val="24"/>
        </w:rPr>
      </w:pPr>
      <w:r w:rsidRPr="007727C4">
        <w:rPr>
          <w:sz w:val="24"/>
        </w:rPr>
        <w:t>7)</w:t>
      </w:r>
      <w:r w:rsidR="00651B6B" w:rsidRPr="007727C4">
        <w:rPr>
          <w:sz w:val="24"/>
        </w:rPr>
        <w:t xml:space="preserve"> I agree, or</w:t>
      </w:r>
      <w:r w:rsidR="00B27437" w:rsidRPr="007727C4">
        <w:rPr>
          <w:sz w:val="24"/>
        </w:rPr>
        <w:t xml:space="preserve"> consent</w:t>
      </w:r>
      <w:r w:rsidR="00651B6B" w:rsidRPr="007727C4">
        <w:rPr>
          <w:sz w:val="24"/>
        </w:rPr>
        <w:t>, to take part in this study.</w:t>
      </w:r>
    </w:p>
    <w:p w14:paraId="7CC4A918" w14:textId="77777777" w:rsidR="005C42A0" w:rsidRDefault="005C42A0" w:rsidP="0074266B">
      <w:pPr>
        <w:ind w:right="-720"/>
        <w:jc w:val="both"/>
        <w:rPr>
          <w:i/>
          <w:sz w:val="24"/>
        </w:rPr>
      </w:pPr>
    </w:p>
    <w:p w14:paraId="1F97E665" w14:textId="77777777"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14:paraId="216E8117" w14:textId="77777777"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14:paraId="275B2560" w14:textId="77777777" w:rsidR="003E3B6D" w:rsidRPr="0074266B" w:rsidRDefault="003E3B6D">
      <w:pPr>
        <w:tabs>
          <w:tab w:val="right" w:pos="5040"/>
          <w:tab w:val="left" w:pos="5760"/>
          <w:tab w:val="right" w:pos="9900"/>
        </w:tabs>
        <w:ind w:left="360" w:right="-720"/>
        <w:jc w:val="both"/>
        <w:rPr>
          <w:sz w:val="24"/>
        </w:rPr>
      </w:pPr>
    </w:p>
    <w:p w14:paraId="6EB59B6E" w14:textId="77777777" w:rsidR="00CB3A02" w:rsidRPr="0074266B" w:rsidRDefault="00CB3A02">
      <w:pPr>
        <w:tabs>
          <w:tab w:val="right" w:pos="5040"/>
          <w:tab w:val="left" w:pos="5760"/>
          <w:tab w:val="right" w:pos="9900"/>
        </w:tabs>
        <w:ind w:left="360" w:right="-720"/>
        <w:jc w:val="both"/>
        <w:rPr>
          <w:sz w:val="24"/>
          <w:u w:val="single"/>
        </w:rPr>
      </w:pPr>
    </w:p>
    <w:p w14:paraId="4818B6B5" w14:textId="77777777"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14:paraId="77261F62" w14:textId="77777777" w:rsidR="00043879" w:rsidRDefault="00C16F5C" w:rsidP="00043879">
      <w:pPr>
        <w:tabs>
          <w:tab w:val="right" w:pos="5040"/>
          <w:tab w:val="left" w:pos="5760"/>
          <w:tab w:val="right" w:pos="9900"/>
        </w:tabs>
        <w:ind w:left="5760" w:right="4" w:hanging="5400"/>
        <w:jc w:val="both"/>
        <w:pPrChange w:id="78" w:author="Adrian James" w:date="2016-10-30T17:03:00Z">
          <w:pPr>
            <w:tabs>
              <w:tab w:val="right" w:pos="5040"/>
              <w:tab w:val="left" w:pos="5760"/>
              <w:tab w:val="right" w:pos="9900"/>
            </w:tabs>
            <w:ind w:left="360" w:right="4"/>
            <w:jc w:val="both"/>
          </w:pPr>
        </w:pPrChange>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14:paraId="0C8EE672" w14:textId="77777777" w:rsidR="002E1240" w:rsidRPr="0074266B" w:rsidRDefault="002E1240" w:rsidP="00CB3A02">
      <w:pPr>
        <w:tabs>
          <w:tab w:val="right" w:pos="5040"/>
          <w:tab w:val="left" w:pos="5760"/>
          <w:tab w:val="right" w:pos="9900"/>
        </w:tabs>
        <w:ind w:left="360" w:right="-720"/>
        <w:jc w:val="both"/>
        <w:rPr>
          <w:sz w:val="24"/>
        </w:rPr>
      </w:pPr>
    </w:p>
    <w:p w14:paraId="612B4FFF" w14:textId="77777777" w:rsidR="002E1240" w:rsidRPr="0074266B" w:rsidRDefault="002E1240" w:rsidP="00CB3A02">
      <w:pPr>
        <w:tabs>
          <w:tab w:val="right" w:pos="5040"/>
          <w:tab w:val="left" w:pos="5760"/>
          <w:tab w:val="right" w:pos="9900"/>
        </w:tabs>
        <w:ind w:left="360" w:right="-720"/>
        <w:jc w:val="both"/>
        <w:rPr>
          <w:sz w:val="24"/>
        </w:rPr>
      </w:pPr>
    </w:p>
    <w:p w14:paraId="55A8C666" w14:textId="77777777"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14:paraId="46D00BF3" w14:textId="77777777"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14:paraId="36673B66" w14:textId="77777777" w:rsidR="002E1240" w:rsidRPr="0074266B" w:rsidRDefault="00C16F5C" w:rsidP="00C16F5C">
      <w:pPr>
        <w:tabs>
          <w:tab w:val="right" w:pos="5040"/>
          <w:tab w:val="left" w:pos="5760"/>
          <w:tab w:val="right" w:pos="9900"/>
        </w:tabs>
        <w:ind w:left="360" w:right="-720"/>
        <w:jc w:val="both"/>
        <w:rPr>
          <w:sz w:val="24"/>
        </w:rPr>
      </w:pPr>
      <w:r w:rsidRPr="0074266B">
        <w:rPr>
          <w:sz w:val="24"/>
        </w:rPr>
        <w:t>d</w:t>
      </w:r>
      <w:r w:rsidR="002E1240" w:rsidRPr="0074266B">
        <w:rPr>
          <w:sz w:val="24"/>
        </w:rPr>
        <w:t>oes</w:t>
      </w:r>
      <w:r w:rsidRPr="0074266B">
        <w:rPr>
          <w:sz w:val="24"/>
        </w:rPr>
        <w:t xml:space="preserve"> not read English)</w:t>
      </w:r>
    </w:p>
    <w:p w14:paraId="315E94E4" w14:textId="77777777" w:rsidR="002E1240" w:rsidRPr="0074266B" w:rsidRDefault="002E1240" w:rsidP="00CB3A02">
      <w:pPr>
        <w:tabs>
          <w:tab w:val="right" w:pos="5040"/>
          <w:tab w:val="left" w:pos="5760"/>
          <w:tab w:val="right" w:pos="9900"/>
        </w:tabs>
        <w:ind w:left="360" w:right="-720"/>
        <w:jc w:val="both"/>
        <w:rPr>
          <w:sz w:val="24"/>
        </w:rPr>
      </w:pPr>
    </w:p>
    <w:p w14:paraId="1482CAB1" w14:textId="77777777"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del w:id="79" w:author="Adrian James" w:date="2016-10-30T16:26:00Z">
        <w:r w:rsidR="009B1338" w:rsidDel="008C52F1">
          <w:rPr>
            <w:sz w:val="24"/>
          </w:rPr>
          <w:delText>2191</w:delText>
        </w:r>
      </w:del>
      <w:ins w:id="80" w:author="Adrian James" w:date="2016-10-30T16:26:00Z">
        <w:r w:rsidR="008C52F1">
          <w:rPr>
            <w:sz w:val="24"/>
          </w:rPr>
          <w:t>6767</w:t>
        </w:r>
      </w:ins>
    </w:p>
    <w:p w14:paraId="78A6B64C" w14:textId="77777777" w:rsidR="007B2763" w:rsidRPr="0074266B" w:rsidRDefault="007B2763" w:rsidP="002E1240">
      <w:pPr>
        <w:tabs>
          <w:tab w:val="right" w:pos="5040"/>
          <w:tab w:val="left" w:pos="5760"/>
          <w:tab w:val="right" w:pos="9900"/>
        </w:tabs>
        <w:ind w:left="5760" w:right="-720" w:hanging="5400"/>
        <w:jc w:val="both"/>
        <w:rPr>
          <w:sz w:val="24"/>
        </w:rPr>
      </w:pPr>
    </w:p>
    <w:p w14:paraId="2EAC852F" w14:textId="77777777" w:rsidR="00414A70" w:rsidRPr="0074266B" w:rsidDel="00D90D70" w:rsidRDefault="00414A70" w:rsidP="00D90D70">
      <w:pPr>
        <w:tabs>
          <w:tab w:val="left" w:pos="426"/>
          <w:tab w:val="right" w:pos="5040"/>
          <w:tab w:val="right" w:pos="9900"/>
        </w:tabs>
        <w:ind w:left="426" w:right="146" w:hanging="66"/>
        <w:jc w:val="both"/>
        <w:rPr>
          <w:del w:id="81" w:author="Adrian James" w:date="2016-10-30T17:03:00Z"/>
          <w:sz w:val="24"/>
        </w:rPr>
      </w:pPr>
      <w:r w:rsidRPr="0074266B">
        <w:rPr>
          <w:sz w:val="24"/>
        </w:rPr>
        <w:t xml:space="preserve">If you have questions about your rights as a subject in a study or injuries during a study, please call </w:t>
      </w:r>
    </w:p>
    <w:p w14:paraId="2B7E346B" w14:textId="77777777" w:rsidR="00A05690" w:rsidRDefault="00414A70">
      <w:pPr>
        <w:tabs>
          <w:tab w:val="left" w:pos="426"/>
          <w:tab w:val="right" w:pos="5040"/>
          <w:tab w:val="right" w:pos="9900"/>
        </w:tabs>
        <w:ind w:left="426" w:right="146" w:hanging="66"/>
        <w:jc w:val="both"/>
        <w:rPr>
          <w:i/>
          <w:sz w:val="24"/>
        </w:rPr>
        <w:pPrChange w:id="82" w:author="Adrian James" w:date="2016-10-30T17:03:00Z">
          <w:pPr>
            <w:tabs>
              <w:tab w:val="right" w:pos="5040"/>
              <w:tab w:val="left" w:pos="5760"/>
              <w:tab w:val="right" w:pos="9900"/>
            </w:tabs>
            <w:ind w:left="5760" w:right="-720" w:hanging="5400"/>
            <w:jc w:val="both"/>
          </w:pPr>
        </w:pPrChange>
      </w:pPr>
      <w:r w:rsidRPr="0074266B">
        <w:rPr>
          <w:sz w:val="24"/>
        </w:rPr>
        <w:t>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D97BA" w14:textId="77777777" w:rsidR="00D14295" w:rsidRDefault="00D14295" w:rsidP="00DB4AA5">
      <w:r>
        <w:separator/>
      </w:r>
    </w:p>
  </w:endnote>
  <w:endnote w:type="continuationSeparator" w:id="0">
    <w:p w14:paraId="22889AAC" w14:textId="77777777" w:rsidR="00D14295" w:rsidRDefault="00D14295" w:rsidP="00DB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0ED9F8" w14:textId="77777777" w:rsidR="001374CB" w:rsidRDefault="00D14295">
    <w:pPr>
      <w:pStyle w:val="Footer"/>
      <w:tabs>
        <w:tab w:val="clear" w:pos="9071"/>
        <w:tab w:val="left" w:pos="3330"/>
        <w:tab w:val="left" w:pos="8010"/>
        <w:tab w:val="right" w:pos="9720"/>
      </w:tabs>
      <w:rPr>
        <w:i/>
        <w:sz w:val="20"/>
      </w:rPr>
    </w:pPr>
    <w:r>
      <w:rPr>
        <w:i/>
        <w:noProof/>
        <w:sz w:val="20"/>
      </w:rPr>
      <w:pict w14:anchorId="71417E08">
        <v:line id="Line_x0020_2" o:spid="_x0000_s2050"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Consent Form Version Date: 7</w:t>
    </w:r>
    <w:r w:rsidR="001374CB" w:rsidRPr="006A7144">
      <w:rPr>
        <w:i/>
        <w:sz w:val="20"/>
        <w:vertAlign w:val="superscript"/>
      </w:rPr>
      <w:t>th</w:t>
    </w:r>
    <w:r w:rsidR="001374CB">
      <w:rPr>
        <w:i/>
        <w:sz w:val="20"/>
      </w:rPr>
      <w:t xml:space="preserve"> August 2012</w:t>
    </w:r>
  </w:p>
  <w:p w14:paraId="02CCB38C" w14:textId="77777777" w:rsidR="001374CB" w:rsidRDefault="001374CB">
    <w:r>
      <w:t xml:space="preserve">Page </w:t>
    </w:r>
    <w:r w:rsidR="00711EFE">
      <w:fldChar w:fldCharType="begin"/>
    </w:r>
    <w:r>
      <w:instrText xml:space="preserve"> PAGE </w:instrText>
    </w:r>
    <w:r w:rsidR="00711EFE">
      <w:fldChar w:fldCharType="separate"/>
    </w:r>
    <w:r w:rsidR="00C921E7">
      <w:rPr>
        <w:noProof/>
      </w:rPr>
      <w:t>2</w:t>
    </w:r>
    <w:r w:rsidR="00711EFE">
      <w:rPr>
        <w:noProof/>
      </w:rPr>
      <w:fldChar w:fldCharType="end"/>
    </w:r>
    <w:r>
      <w:t xml:space="preserve"> of </w:t>
    </w:r>
    <w:r w:rsidR="00711EFE">
      <w:fldChar w:fldCharType="begin"/>
    </w:r>
    <w:r>
      <w:instrText xml:space="preserve"> NUMPAGES  </w:instrText>
    </w:r>
    <w:r w:rsidR="00711EFE">
      <w:fldChar w:fldCharType="separate"/>
    </w:r>
    <w:r w:rsidR="00C921E7">
      <w:rPr>
        <w:noProof/>
      </w:rPr>
      <w:t>3</w:t>
    </w:r>
    <w:r w:rsidR="00711EFE">
      <w:rPr>
        <w:noProof/>
      </w:rPr>
      <w:fldChar w:fldCharType="end"/>
    </w:r>
  </w:p>
  <w:p w14:paraId="0210BB09" w14:textId="77777777" w:rsidR="001374CB" w:rsidRDefault="001374CB">
    <w:pPr>
      <w:pStyle w:val="Footer"/>
      <w:tabs>
        <w:tab w:val="clear" w:pos="9071"/>
        <w:tab w:val="left" w:pos="3330"/>
        <w:tab w:val="left" w:pos="8010"/>
        <w:tab w:val="right" w:pos="9720"/>
      </w:tabs>
      <w:rPr>
        <w:i/>
        <w:sz w:val="20"/>
      </w:rPr>
    </w:pPr>
  </w:p>
  <w:p w14:paraId="56E3EC16" w14:textId="77777777" w:rsidR="001374CB" w:rsidRDefault="001374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280FFB" w14:textId="77777777" w:rsidR="001374CB" w:rsidRDefault="00D14295">
    <w:pPr>
      <w:pStyle w:val="Footer"/>
      <w:tabs>
        <w:tab w:val="clear" w:pos="9071"/>
        <w:tab w:val="left" w:pos="3330"/>
        <w:tab w:val="left" w:pos="8010"/>
        <w:tab w:val="right" w:pos="9720"/>
      </w:tabs>
      <w:rPr>
        <w:i/>
        <w:sz w:val="20"/>
      </w:rPr>
    </w:pPr>
    <w:r>
      <w:rPr>
        <w:noProof/>
        <w:sz w:val="20"/>
      </w:rPr>
      <w:pict w14:anchorId="788CDBCF">
        <v:line id="Line_x0020_1" o:spid="_x0000_s2049"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1374CB">
      <w:rPr>
        <w:i/>
        <w:sz w:val="20"/>
      </w:rPr>
      <w:t>Consent/Assent Form Version date 7</w:t>
    </w:r>
    <w:r w:rsidR="001374CB" w:rsidRPr="006A7144">
      <w:rPr>
        <w:i/>
        <w:sz w:val="20"/>
        <w:vertAlign w:val="superscript"/>
      </w:rPr>
      <w:t>th</w:t>
    </w:r>
    <w:r w:rsidR="001374CB">
      <w:rPr>
        <w:i/>
        <w:sz w:val="20"/>
      </w:rPr>
      <w:t xml:space="preserve"> August 2012</w:t>
    </w:r>
  </w:p>
  <w:p w14:paraId="1DF9EFCC" w14:textId="77777777" w:rsidR="001374CB" w:rsidRDefault="001374CB">
    <w:r>
      <w:t xml:space="preserve">Page </w:t>
    </w:r>
    <w:r w:rsidR="00711EFE">
      <w:fldChar w:fldCharType="begin"/>
    </w:r>
    <w:r>
      <w:instrText xml:space="preserve"> PAGE </w:instrText>
    </w:r>
    <w:r w:rsidR="00711EFE">
      <w:fldChar w:fldCharType="separate"/>
    </w:r>
    <w:r w:rsidR="00C921E7">
      <w:rPr>
        <w:noProof/>
      </w:rPr>
      <w:t>1</w:t>
    </w:r>
    <w:r w:rsidR="00711EFE">
      <w:rPr>
        <w:noProof/>
      </w:rPr>
      <w:fldChar w:fldCharType="end"/>
    </w:r>
    <w:r>
      <w:t xml:space="preserve"> of </w:t>
    </w:r>
    <w:r w:rsidR="00711EFE">
      <w:fldChar w:fldCharType="begin"/>
    </w:r>
    <w:r>
      <w:instrText xml:space="preserve"> NUMPAGES  </w:instrText>
    </w:r>
    <w:r w:rsidR="00711EFE">
      <w:fldChar w:fldCharType="separate"/>
    </w:r>
    <w:r w:rsidR="00C921E7">
      <w:rPr>
        <w:noProof/>
      </w:rPr>
      <w:t>3</w:t>
    </w:r>
    <w:r w:rsidR="00711EFE">
      <w:rPr>
        <w:noProof/>
      </w:rPr>
      <w:fldChar w:fldCharType="end"/>
    </w:r>
  </w:p>
  <w:p w14:paraId="18711B5C" w14:textId="77777777" w:rsidR="001374CB" w:rsidRDefault="001374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AC3B8" w14:textId="77777777" w:rsidR="00D14295" w:rsidRDefault="00D14295" w:rsidP="00DB4AA5">
      <w:r>
        <w:separator/>
      </w:r>
    </w:p>
  </w:footnote>
  <w:footnote w:type="continuationSeparator" w:id="0">
    <w:p w14:paraId="6D4FBE61" w14:textId="77777777" w:rsidR="00D14295" w:rsidRDefault="00D14295" w:rsidP="00DB4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427"/>
    <w:rsid w:val="000325D5"/>
    <w:rsid w:val="00043879"/>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374CB"/>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921E7"/>
    <w:rsid w:val="00CA353C"/>
    <w:rsid w:val="00CA6A47"/>
    <w:rsid w:val="00CB3A02"/>
    <w:rsid w:val="00CB5BFF"/>
    <w:rsid w:val="00CC2D91"/>
    <w:rsid w:val="00CC367C"/>
    <w:rsid w:val="00CD7362"/>
    <w:rsid w:val="00CE269E"/>
    <w:rsid w:val="00D14295"/>
    <w:rsid w:val="00D150A8"/>
    <w:rsid w:val="00D154FA"/>
    <w:rsid w:val="00D23FA1"/>
    <w:rsid w:val="00D435AE"/>
    <w:rsid w:val="00D44A84"/>
    <w:rsid w:val="00D62F1E"/>
    <w:rsid w:val="00D67CF8"/>
    <w:rsid w:val="00D75704"/>
    <w:rsid w:val="00D90D70"/>
    <w:rsid w:val="00DA603A"/>
    <w:rsid w:val="00DA6671"/>
    <w:rsid w:val="00DB14FA"/>
    <w:rsid w:val="00DB1B46"/>
    <w:rsid w:val="00DB4AA5"/>
    <w:rsid w:val="00DB608F"/>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93FAD"/>
    <w:rsid w:val="00F96CDF"/>
    <w:rsid w:val="00FA6110"/>
    <w:rsid w:val="00FB1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0AC614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1053</Words>
  <Characters>6006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4</cp:revision>
  <cp:lastPrinted>2013-03-06T14:23:00Z</cp:lastPrinted>
  <dcterms:created xsi:type="dcterms:W3CDTF">2016-10-31T18:18:00Z</dcterms:created>
  <dcterms:modified xsi:type="dcterms:W3CDTF">2016-11-30T17:11:00Z</dcterms:modified>
</cp:coreProperties>
</file>