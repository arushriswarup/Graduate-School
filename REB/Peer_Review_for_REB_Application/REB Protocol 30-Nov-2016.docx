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AD4881">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AD4881">
        <w:rPr>
          <w:rFonts w:eastAsia="Times New Roman"/>
          <w:sz w:val="24"/>
          <w:szCs w:val="24"/>
        </w:rPr>
        <w:fldChar w:fldCharType="separate"/>
      </w:r>
      <w:r w:rsidRPr="00032A7F">
        <w:rPr>
          <w:rFonts w:eastAsia="Times New Roman"/>
          <w:noProof/>
          <w:sz w:val="24"/>
          <w:szCs w:val="24"/>
        </w:rPr>
        <w:t>[1]</w:t>
      </w:r>
      <w:r w:rsidR="00AD4881">
        <w:rPr>
          <w:rFonts w:eastAsia="Times New Roman"/>
          <w:sz w:val="24"/>
          <w:szCs w:val="24"/>
        </w:rPr>
        <w:fldChar w:fldCharType="end"/>
      </w:r>
      <w:r w:rsidRPr="00032A7F">
        <w:rPr>
          <w:rFonts w:eastAsia="Times New Roman"/>
          <w:sz w:val="24"/>
          <w:szCs w:val="24"/>
        </w:rPr>
        <w:t xml:space="preserve">. As with open microscope-guided surgery, this </w:t>
      </w:r>
      <w:proofErr w:type="spellStart"/>
      <w:r w:rsidRPr="00032A7F">
        <w:rPr>
          <w:rFonts w:eastAsia="Times New Roman"/>
          <w:sz w:val="24"/>
          <w:szCs w:val="24"/>
        </w:rPr>
        <w:t>transcanal</w:t>
      </w:r>
      <w:proofErr w:type="spellEnd"/>
      <w:r w:rsidRPr="00032A7F">
        <w:rPr>
          <w:rFonts w:eastAsia="Times New Roman"/>
          <w:sz w:val="24"/>
          <w:szCs w:val="24"/>
        </w:rPr>
        <w:t xml:space="preserve"> endoscopic ear surgery (TEES) technique, allows the surgeon to perform procedures such as ear drum reconstruction, skin growth removal and hearing bone repair</w:t>
      </w:r>
      <w:r>
        <w:rPr>
          <w:rFonts w:eastAsia="Times New Roman"/>
          <w:sz w:val="24"/>
          <w:szCs w:val="24"/>
        </w:rPr>
        <w:t xml:space="preserve"> </w:t>
      </w:r>
      <w:r w:rsidR="00AD4881">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AD4881">
        <w:rPr>
          <w:rFonts w:eastAsia="Times New Roman"/>
          <w:sz w:val="24"/>
          <w:szCs w:val="24"/>
        </w:rPr>
        <w:fldChar w:fldCharType="separate"/>
      </w:r>
      <w:r w:rsidRPr="00032A7F">
        <w:rPr>
          <w:rFonts w:eastAsia="Times New Roman"/>
          <w:noProof/>
          <w:sz w:val="24"/>
          <w:szCs w:val="24"/>
        </w:rPr>
        <w:t>[1]</w:t>
      </w:r>
      <w:r w:rsidR="00AD4881">
        <w:rPr>
          <w:rFonts w:eastAsia="Times New Roman"/>
          <w:sz w:val="24"/>
          <w:szCs w:val="24"/>
        </w:rPr>
        <w:fldChar w:fldCharType="end"/>
      </w:r>
      <w:r w:rsidRPr="00032A7F">
        <w:rPr>
          <w:rFonts w:eastAsia="Times New Roman"/>
          <w:sz w:val="24"/>
          <w:szCs w:val="24"/>
        </w:rPr>
        <w:t xml:space="preserve"> </w:t>
      </w:r>
      <w:r w:rsidR="00AD4881">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AD4881">
        <w:rPr>
          <w:rFonts w:eastAsia="Times New Roman"/>
          <w:sz w:val="24"/>
          <w:szCs w:val="24"/>
        </w:rPr>
        <w:fldChar w:fldCharType="separate"/>
      </w:r>
      <w:r w:rsidRPr="00032A7F">
        <w:rPr>
          <w:rFonts w:eastAsia="Times New Roman"/>
          <w:noProof/>
          <w:sz w:val="24"/>
          <w:szCs w:val="24"/>
        </w:rPr>
        <w:t>[2]</w:t>
      </w:r>
      <w:r w:rsidR="00AD4881">
        <w:rPr>
          <w:rFonts w:eastAsia="Times New Roman"/>
          <w:sz w:val="24"/>
          <w:szCs w:val="24"/>
        </w:rPr>
        <w:fldChar w:fldCharType="end"/>
      </w:r>
      <w:r>
        <w:rPr>
          <w:rFonts w:eastAsia="Times New Roman"/>
          <w:sz w:val="24"/>
          <w:szCs w:val="24"/>
        </w:rPr>
        <w:t xml:space="preserve"> </w:t>
      </w:r>
      <w:r w:rsidR="00AD4881">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AD4881">
        <w:rPr>
          <w:rFonts w:eastAsia="Times New Roman"/>
          <w:sz w:val="24"/>
          <w:szCs w:val="24"/>
        </w:rPr>
        <w:fldChar w:fldCharType="separate"/>
      </w:r>
      <w:r w:rsidRPr="00032A7F">
        <w:rPr>
          <w:rFonts w:eastAsia="Times New Roman"/>
          <w:noProof/>
          <w:sz w:val="24"/>
          <w:szCs w:val="24"/>
        </w:rPr>
        <w:t>[3]</w:t>
      </w:r>
      <w:r w:rsidR="00AD4881">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AD4881">
        <w:rPr>
          <w:rFonts w:eastAsia="Times New Roman"/>
          <w:sz w:val="24"/>
          <w:szCs w:val="24"/>
        </w:rPr>
        <w:fldChar w:fldCharType="separate"/>
      </w:r>
      <w:r w:rsidRPr="00032A7F">
        <w:rPr>
          <w:rFonts w:eastAsia="Times New Roman"/>
          <w:noProof/>
          <w:sz w:val="24"/>
          <w:szCs w:val="24"/>
        </w:rPr>
        <w:t>[4]</w:t>
      </w:r>
      <w:r w:rsidR="00AD4881">
        <w:rPr>
          <w:rFonts w:eastAsia="Times New Roman"/>
          <w:sz w:val="24"/>
          <w:szCs w:val="24"/>
        </w:rPr>
        <w:fldChar w:fldCharType="end"/>
      </w:r>
      <w:r>
        <w:rPr>
          <w:rFonts w:eastAsia="Times New Roman"/>
          <w:sz w:val="24"/>
          <w:szCs w:val="24"/>
        </w:rPr>
        <w:t xml:space="prese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AD4881">
        <w:rPr>
          <w:rFonts w:eastAsia="Times New Roman"/>
          <w:sz w:val="24"/>
          <w:szCs w:val="24"/>
        </w:rPr>
        <w:fldChar w:fldCharType="separate"/>
      </w:r>
      <w:r w:rsidR="001F5D7C" w:rsidRPr="001F5D7C">
        <w:rPr>
          <w:rFonts w:eastAsia="Times New Roman"/>
          <w:noProof/>
          <w:sz w:val="24"/>
          <w:szCs w:val="24"/>
        </w:rPr>
        <w:t>[5]</w:t>
      </w:r>
      <w:r w:rsidR="00AD4881">
        <w:rPr>
          <w:rFonts w:eastAsia="Times New Roman"/>
          <w:sz w:val="24"/>
          <w:szCs w:val="24"/>
        </w:rPr>
        <w:fldChar w:fldCharType="end"/>
      </w:r>
      <w:r w:rsidR="001F5D7C">
        <w:rPr>
          <w:rFonts w:eastAsia="Times New Roman"/>
          <w:sz w:val="24"/>
          <w:szCs w:val="24"/>
        </w:rPr>
        <w:t xml:space="prese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AD4881">
        <w:rPr>
          <w:rFonts w:eastAsia="Times New Roman"/>
          <w:sz w:val="24"/>
          <w:szCs w:val="24"/>
        </w:rPr>
        <w:fldChar w:fldCharType="separate"/>
      </w:r>
      <w:r w:rsidR="001F5D7C" w:rsidRPr="001F5D7C">
        <w:rPr>
          <w:rFonts w:eastAsia="Times New Roman"/>
          <w:noProof/>
          <w:sz w:val="24"/>
          <w:szCs w:val="24"/>
        </w:rPr>
        <w:t>[6]</w:t>
      </w:r>
      <w:r w:rsidR="00AD4881">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Despite the enthusiasm of some ear surgeons (</w:t>
      </w:r>
      <w:proofErr w:type="spellStart"/>
      <w:r w:rsidRPr="00032A7F">
        <w:rPr>
          <w:rFonts w:eastAsia="Times New Roman"/>
          <w:sz w:val="24"/>
          <w:szCs w:val="24"/>
        </w:rPr>
        <w:t>otologists</w:t>
      </w:r>
      <w:proofErr w:type="spellEnd"/>
      <w:r w:rsidRPr="00032A7F">
        <w:rPr>
          <w:rFonts w:eastAsia="Times New Roman"/>
          <w:sz w:val="24"/>
          <w:szCs w:val="24"/>
        </w:rPr>
        <w:t xml:space="preserve">), endoscopic ear surgery has not as yet been accepted by all practicing </w:t>
      </w:r>
      <w:proofErr w:type="spellStart"/>
      <w:r w:rsidRPr="00032A7F">
        <w:rPr>
          <w:rFonts w:eastAsia="Times New Roman"/>
          <w:sz w:val="24"/>
          <w:szCs w:val="24"/>
        </w:rPr>
        <w:t>otologists</w:t>
      </w:r>
      <w:proofErr w:type="spellEnd"/>
      <w:r w:rsidRPr="00032A7F">
        <w:rPr>
          <w:rFonts w:eastAsia="Times New Roman"/>
          <w:sz w:val="24"/>
          <w:szCs w:val="24"/>
        </w:rPr>
        <w:t xml:space="prese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AD4881">
        <w:rPr>
          <w:rFonts w:eastAsia="Times New Roman"/>
          <w:sz w:val="24"/>
          <w:szCs w:val="24"/>
        </w:rPr>
        <w:fldChar w:fldCharType="separate"/>
      </w:r>
      <w:r w:rsidR="001F5D7C" w:rsidRPr="001F5D7C">
        <w:rPr>
          <w:rFonts w:eastAsia="Times New Roman"/>
          <w:noProof/>
          <w:sz w:val="24"/>
          <w:szCs w:val="24"/>
        </w:rPr>
        <w:t>[7]</w:t>
      </w:r>
      <w:r w:rsidR="00AD4881">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w:t>
      </w:r>
      <w:proofErr w:type="spellStart"/>
      <w:r w:rsidRPr="00032A7F">
        <w:rPr>
          <w:rFonts w:eastAsia="Times New Roman"/>
          <w:sz w:val="24"/>
          <w:szCs w:val="24"/>
        </w:rPr>
        <w:t>Otologic</w:t>
      </w:r>
      <w:proofErr w:type="spellEnd"/>
      <w:r w:rsidRPr="00032A7F">
        <w:rPr>
          <w:rFonts w:eastAsia="Times New Roman"/>
          <w:sz w:val="24"/>
          <w:szCs w:val="24"/>
        </w:rPr>
        <w:t xml:space="preserve">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w:t>
      </w:r>
      <w:proofErr w:type="spellStart"/>
      <w:r w:rsidRPr="00032A7F">
        <w:rPr>
          <w:rFonts w:eastAsia="Times New Roman"/>
          <w:sz w:val="24"/>
          <w:szCs w:val="24"/>
        </w:rPr>
        <w:t>otologists</w:t>
      </w:r>
      <w:proofErr w:type="spellEnd"/>
      <w:r w:rsidRPr="00032A7F">
        <w:rPr>
          <w:rFonts w:eastAsia="Times New Roman"/>
          <w:sz w:val="24"/>
          <w:szCs w:val="24"/>
        </w:rP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sz w:val="24"/>
          <w:szCs w:val="24"/>
        </w:rPr>
        <w:t>endoscopically</w:t>
      </w:r>
      <w:proofErr w:type="spellEnd"/>
      <w:r w:rsidRPr="00032A7F">
        <w:rPr>
          <w:rFonts w:eastAsia="Times New Roman"/>
          <w:sz w:val="24"/>
          <w:szCs w:val="24"/>
        </w:rPr>
        <w:t xml:space="prese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AD4881">
        <w:rPr>
          <w:rFonts w:eastAsia="Times New Roman"/>
          <w:sz w:val="24"/>
          <w:szCs w:val="24"/>
        </w:rPr>
        <w:fldChar w:fldCharType="separate"/>
      </w:r>
      <w:r w:rsidR="001F5D7C" w:rsidRPr="00032A7F">
        <w:rPr>
          <w:rFonts w:eastAsia="Times New Roman"/>
          <w:noProof/>
          <w:sz w:val="24"/>
          <w:szCs w:val="24"/>
        </w:rPr>
        <w:t>[1]</w:t>
      </w:r>
      <w:r w:rsidR="00AD4881">
        <w:rPr>
          <w:rFonts w:eastAsia="Times New Roman"/>
          <w:sz w:val="24"/>
          <w:szCs w:val="24"/>
        </w:rPr>
        <w:fldChar w:fldCharType="end"/>
      </w:r>
      <w:r w:rsidR="001F5D7C">
        <w:rPr>
          <w:rFonts w:eastAsia="Times New Roman"/>
          <w:sz w:val="24"/>
          <w:szCs w:val="24"/>
        </w:rPr>
        <w:t xml:space="prese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AD4881">
        <w:rPr>
          <w:rFonts w:eastAsia="Times New Roman"/>
          <w:sz w:val="24"/>
          <w:szCs w:val="24"/>
        </w:rPr>
        <w:fldChar w:fldCharType="separate"/>
      </w:r>
      <w:r w:rsidR="001F5D7C" w:rsidRPr="00032A7F">
        <w:rPr>
          <w:rFonts w:eastAsia="Times New Roman"/>
          <w:noProof/>
          <w:sz w:val="24"/>
          <w:szCs w:val="24"/>
        </w:rPr>
        <w:t>[3]</w:t>
      </w:r>
      <w:r w:rsidR="00AD4881">
        <w:rPr>
          <w:rFonts w:eastAsia="Times New Roman"/>
          <w:sz w:val="24"/>
          <w:szCs w:val="24"/>
        </w:rPr>
        <w:fldChar w:fldCharType="end"/>
      </w:r>
      <w:r w:rsidR="001F5D7C" w:rsidRPr="00032A7F">
        <w:rPr>
          <w:rFonts w:eastAsia="Times New Roman"/>
          <w:sz w:val="24"/>
          <w:szCs w:val="24"/>
        </w:rPr>
        <w:t xml:space="prese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AD4881">
        <w:rPr>
          <w:rFonts w:eastAsia="Times New Roman"/>
          <w:sz w:val="24"/>
          <w:szCs w:val="24"/>
        </w:rPr>
        <w:fldChar w:fldCharType="separate"/>
      </w:r>
      <w:r w:rsidR="001F5D7C" w:rsidRPr="001F5D7C">
        <w:rPr>
          <w:rFonts w:eastAsia="Times New Roman"/>
          <w:noProof/>
          <w:sz w:val="24"/>
          <w:szCs w:val="24"/>
        </w:rPr>
        <w:t>[8]</w:t>
      </w:r>
      <w:r w:rsidR="00AD4881">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AD4881">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AD4881">
        <w:rPr>
          <w:rFonts w:eastAsia="Times New Roman"/>
          <w:sz w:val="24"/>
          <w:szCs w:val="24"/>
        </w:rPr>
        <w:fldChar w:fldCharType="separate"/>
      </w:r>
      <w:r w:rsidR="001F5D7C" w:rsidRPr="001F5D7C">
        <w:rPr>
          <w:rFonts w:eastAsia="Times New Roman"/>
          <w:noProof/>
          <w:sz w:val="24"/>
          <w:szCs w:val="24"/>
        </w:rPr>
        <w:t>[9]</w:t>
      </w:r>
      <w:r w:rsidR="00AD4881">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encourage greater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8051AE">
        <w:rPr>
          <w:rFonts w:eastAsia="Times New Roman"/>
          <w:sz w:val="24"/>
          <w:szCs w:val="24"/>
        </w:rPr>
        <w:t>increase the use</w:t>
      </w:r>
      <w:r w:rsidRPr="00032A7F">
        <w:rPr>
          <w:rFonts w:eastAsia="Times New Roman"/>
          <w:sz w:val="24"/>
          <w:szCs w:val="24"/>
        </w:rPr>
        <w:t xml:space="preserve"> of TEES, the needs of surgeons and current limitations of tools must be determined.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Objectives: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In order to increase the use of TEES, the following will be investigated: a) the reason for surgeons not </w:t>
      </w:r>
      <w:r w:rsidR="008051AE">
        <w:rPr>
          <w:rFonts w:eastAsia="Times New Roman"/>
          <w:sz w:val="24"/>
          <w:szCs w:val="24"/>
        </w:rPr>
        <w:t>using</w:t>
      </w:r>
      <w:r w:rsidR="008051AE" w:rsidRPr="00032A7F">
        <w:rPr>
          <w:rFonts w:eastAsia="Times New Roman"/>
          <w:sz w:val="24"/>
          <w:szCs w:val="24"/>
        </w:rPr>
        <w:t xml:space="preserve"> </w:t>
      </w:r>
      <w:r w:rsidRPr="00032A7F">
        <w:rPr>
          <w:rFonts w:eastAsia="Times New Roman"/>
          <w:sz w:val="24"/>
          <w:szCs w:val="24"/>
        </w:rPr>
        <w:t xml:space="preserve">TEES and b) limitations of existing tools. This will aim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how its </w:t>
      </w:r>
      <w:r w:rsidR="008051AE">
        <w:rPr>
          <w:rFonts w:eastAsia="Times New Roman"/>
          <w:sz w:val="24"/>
          <w:szCs w:val="24"/>
        </w:rPr>
        <w:t>use</w:t>
      </w:r>
      <w:r w:rsidR="008051AE" w:rsidRPr="00032A7F">
        <w:rPr>
          <w:rFonts w:eastAsia="Times New Roman"/>
          <w:sz w:val="24"/>
          <w:szCs w:val="24"/>
        </w:rPr>
        <w:t xml:space="preserve"> </w:t>
      </w:r>
      <w:r w:rsidRPr="00032A7F">
        <w:rPr>
          <w:rFonts w:eastAsia="Times New Roman"/>
          <w:sz w:val="24"/>
          <w:szCs w:val="24"/>
        </w:rPr>
        <w:t>can be improved.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TEES is recognized for its potential and the investigators hypothesize that by conducting a needs analysis survey and a surgical time flow analysis, current limitations of TEES will be </w:t>
      </w:r>
      <w:r w:rsidR="00CA2923">
        <w:rPr>
          <w:rFonts w:eastAsia="Times New Roman"/>
          <w:sz w:val="24"/>
          <w:szCs w:val="24"/>
        </w:rPr>
        <w:t>identified</w:t>
      </w:r>
      <w:r w:rsidR="00CA2923" w:rsidRPr="00032A7F">
        <w:rPr>
          <w:rFonts w:eastAsia="Times New Roman"/>
          <w:sz w:val="24"/>
          <w:szCs w:val="24"/>
        </w:rPr>
        <w:t xml:space="preserve"> </w:t>
      </w:r>
      <w:r w:rsidRPr="00032A7F">
        <w:rPr>
          <w:rFonts w:eastAsia="Times New Roman"/>
          <w:sz w:val="24"/>
          <w:szCs w:val="24"/>
        </w:rPr>
        <w:t xml:space="preserve">to develop criteria to </w:t>
      </w:r>
      <w:r w:rsidR="008051AE">
        <w:rPr>
          <w:rFonts w:eastAsia="Times New Roman"/>
          <w:sz w:val="24"/>
          <w:szCs w:val="24"/>
        </w:rPr>
        <w:t xml:space="preserve">increase the </w:t>
      </w:r>
      <w:proofErr w:type="gramStart"/>
      <w:r w:rsidR="008051AE">
        <w:rPr>
          <w:rFonts w:eastAsia="Times New Roman"/>
          <w:sz w:val="24"/>
          <w:szCs w:val="24"/>
        </w:rPr>
        <w:t xml:space="preserve">use </w:t>
      </w:r>
      <w:r w:rsidRPr="00032A7F">
        <w:rPr>
          <w:rFonts w:eastAsia="Times New Roman"/>
          <w:sz w:val="24"/>
          <w:szCs w:val="24"/>
        </w:rPr>
        <w:t xml:space="preserve"> of</w:t>
      </w:r>
      <w:proofErr w:type="gramEnd"/>
      <w:r w:rsidRPr="00032A7F">
        <w:rPr>
          <w:rFonts w:eastAsia="Times New Roman"/>
          <w:sz w:val="24"/>
          <w:szCs w:val="24"/>
        </w:rPr>
        <w:t xml:space="preserve"> TEES.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why TEES is not widely adopted by </w:t>
      </w:r>
      <w:proofErr w:type="spellStart"/>
      <w:r w:rsidRPr="00032A7F">
        <w:rPr>
          <w:rFonts w:eastAsia="Times New Roman"/>
          <w:sz w:val="24"/>
          <w:szCs w:val="24"/>
        </w:rPr>
        <w:t>otologists</w:t>
      </w:r>
      <w:proofErr w:type="spellEnd"/>
      <w:r w:rsidRPr="00032A7F">
        <w:rPr>
          <w:rFonts w:eastAsia="Times New Roman"/>
          <w:sz w:val="24"/>
          <w:szCs w:val="24"/>
        </w:rPr>
        <w:t xml:space="preserve"> and what technological advances would allow more frequent and broader use of TEES. </w:t>
      </w:r>
      <w:proofErr w:type="gramStart"/>
      <w:r w:rsidRPr="00032A7F">
        <w:rPr>
          <w:rFonts w:eastAsia="Times New Roman"/>
          <w:sz w:val="24"/>
          <w:szCs w:val="24"/>
        </w:rPr>
        <w:t>A needs</w:t>
      </w:r>
      <w:proofErr w:type="gramEnd"/>
      <w:r w:rsidRPr="00032A7F">
        <w:rPr>
          <w:rFonts w:eastAsia="Times New Roman"/>
          <w:sz w:val="24"/>
          <w:szCs w:val="24"/>
        </w:rPr>
        <w:t xml:space="preserve"> assessment survey will be conducted, using the two-round Delphi method, that examines the current limitations of surgical instruments used in TEES. Information from interviews with local </w:t>
      </w:r>
      <w:proofErr w:type="spellStart"/>
      <w:r w:rsidRPr="00032A7F">
        <w:rPr>
          <w:rFonts w:eastAsia="Times New Roman"/>
          <w:sz w:val="24"/>
          <w:szCs w:val="24"/>
        </w:rPr>
        <w:t>otologists</w:t>
      </w:r>
      <w:proofErr w:type="spellEnd"/>
      <w:r w:rsidRPr="00032A7F">
        <w:rPr>
          <w:rFonts w:eastAsia="Times New Roman"/>
          <w:sz w:val="24"/>
          <w:szCs w:val="24"/>
        </w:rPr>
        <w:t xml:space="preserve"> will be used to generate a questionnaire that will be disseminated to </w:t>
      </w:r>
      <w:proofErr w:type="spellStart"/>
      <w:r w:rsidRPr="00032A7F">
        <w:rPr>
          <w:rFonts w:eastAsia="Times New Roman"/>
          <w:sz w:val="24"/>
          <w:szCs w:val="24"/>
        </w:rPr>
        <w:t>otologists</w:t>
      </w:r>
      <w:proofErr w:type="spellEnd"/>
      <w:r w:rsidRPr="00032A7F">
        <w:rPr>
          <w:rFonts w:eastAsia="Times New Roman"/>
          <w:sz w:val="24"/>
          <w:szCs w:val="24"/>
        </w:rPr>
        <w:t xml:space="preserve"> globally. These results will help guide development of new instrumentation to facilitate TEES.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AD4881">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AD4881">
        <w:rPr>
          <w:rFonts w:eastAsia="Times New Roman"/>
          <w:sz w:val="24"/>
          <w:szCs w:val="24"/>
        </w:rPr>
        <w:fldChar w:fldCharType="separate"/>
      </w:r>
      <w:r w:rsidR="003B638C" w:rsidRPr="00032A7F">
        <w:rPr>
          <w:rFonts w:eastAsia="Times New Roman"/>
          <w:noProof/>
          <w:sz w:val="24"/>
          <w:szCs w:val="24"/>
        </w:rPr>
        <w:t>[3]</w:t>
      </w:r>
      <w:r w:rsidR="00AD4881">
        <w:rPr>
          <w:rFonts w:eastAsia="Times New Roman"/>
          <w:sz w:val="24"/>
          <w:szCs w:val="24"/>
        </w:rPr>
        <w:fldChar w:fldCharType="end"/>
      </w:r>
      <w:r w:rsidRPr="00032A7F">
        <w:rPr>
          <w:rFonts w:eastAsia="Times New Roman"/>
          <w:sz w:val="24"/>
          <w:szCs w:val="24"/>
        </w:rPr>
        <w:t xml:space="preserve"> </w:t>
      </w:r>
      <w:r w:rsidR="00AD4881">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AD4881">
        <w:rPr>
          <w:rFonts w:eastAsia="Times New Roman"/>
          <w:sz w:val="24"/>
          <w:szCs w:val="24"/>
        </w:rPr>
        <w:fldChar w:fldCharType="separate"/>
      </w:r>
      <w:r w:rsidR="001F5D7C" w:rsidRPr="001F5D7C">
        <w:rPr>
          <w:rFonts w:eastAsia="Times New Roman"/>
          <w:noProof/>
          <w:sz w:val="24"/>
          <w:szCs w:val="24"/>
        </w:rPr>
        <w:t>[10]</w:t>
      </w:r>
      <w:r w:rsidR="00AD4881">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AD4881">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AD4881">
        <w:rPr>
          <w:rFonts w:eastAsia="Times New Roman"/>
          <w:sz w:val="24"/>
          <w:szCs w:val="24"/>
        </w:rPr>
        <w:fldChar w:fldCharType="separate"/>
      </w:r>
      <w:r w:rsidR="003B638C" w:rsidRPr="003B638C">
        <w:rPr>
          <w:rFonts w:eastAsia="Times New Roman"/>
          <w:noProof/>
          <w:sz w:val="24"/>
          <w:szCs w:val="24"/>
        </w:rPr>
        <w:t>[11]</w:t>
      </w:r>
      <w:r w:rsidR="00AD4881">
        <w:rPr>
          <w:rFonts w:eastAsia="Times New Roman"/>
          <w:sz w:val="24"/>
          <w:szCs w:val="24"/>
        </w:rPr>
        <w:fldChar w:fldCharType="end"/>
      </w:r>
      <w:r w:rsidR="003B638C">
        <w:rPr>
          <w:rFonts w:eastAsia="Times New Roman"/>
          <w:sz w:val="24"/>
          <w:szCs w:val="24"/>
        </w:rPr>
        <w:t xml:space="preserve"> </w:t>
      </w:r>
      <w:r w:rsidR="00AD4881">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AD4881">
        <w:rPr>
          <w:rFonts w:eastAsia="Times New Roman"/>
          <w:sz w:val="24"/>
          <w:szCs w:val="24"/>
        </w:rPr>
        <w:fldChar w:fldCharType="separate"/>
      </w:r>
      <w:r w:rsidR="003B638C" w:rsidRPr="003B638C">
        <w:rPr>
          <w:rFonts w:eastAsia="Times New Roman"/>
          <w:noProof/>
          <w:sz w:val="24"/>
          <w:szCs w:val="24"/>
        </w:rPr>
        <w:t>[12]</w:t>
      </w:r>
      <w:r w:rsidR="00AD4881">
        <w:rPr>
          <w:rFonts w:eastAsia="Times New Roman"/>
          <w:sz w:val="24"/>
          <w:szCs w:val="24"/>
        </w:rPr>
        <w:fldChar w:fldCharType="end"/>
      </w:r>
      <w:r w:rsidR="003B638C">
        <w:rPr>
          <w:rFonts w:eastAsia="Times New Roman"/>
          <w:sz w:val="24"/>
          <w:szCs w:val="24"/>
        </w:rPr>
        <w:t xml:space="preserve"> </w:t>
      </w:r>
      <w:r w:rsidR="00AD4881">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AD4881">
        <w:rPr>
          <w:rFonts w:eastAsia="Times New Roman"/>
          <w:sz w:val="24"/>
          <w:szCs w:val="24"/>
        </w:rPr>
        <w:fldChar w:fldCharType="separate"/>
      </w:r>
      <w:r w:rsidR="003B638C" w:rsidRPr="003B638C">
        <w:rPr>
          <w:rFonts w:eastAsia="Times New Roman"/>
          <w:noProof/>
          <w:sz w:val="24"/>
          <w:szCs w:val="24"/>
        </w:rPr>
        <w:t>[13]</w:t>
      </w:r>
      <w:r w:rsidR="00AD4881">
        <w:rPr>
          <w:rFonts w:eastAsia="Times New Roman"/>
          <w:sz w:val="24"/>
          <w:szCs w:val="24"/>
        </w:rPr>
        <w:fldChar w:fldCharType="end"/>
      </w:r>
      <w:r w:rsidRPr="00032A7F">
        <w:rPr>
          <w:rFonts w:eastAsia="Times New Roman"/>
          <w:sz w:val="24"/>
          <w:szCs w:val="24"/>
        </w:rPr>
        <w: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Preliminary interviews of local otolaryngologists, with varied experience in TEES within the University of Toronto, will be conducted by an IBBME </w:t>
      </w:r>
      <w:proofErr w:type="spellStart"/>
      <w:r w:rsidRPr="00032A7F">
        <w:rPr>
          <w:rFonts w:eastAsia="Times New Roman"/>
          <w:sz w:val="24"/>
          <w:szCs w:val="24"/>
        </w:rPr>
        <w:t>MASc</w:t>
      </w:r>
      <w:proofErr w:type="spellEnd"/>
      <w:r w:rsidRPr="00032A7F">
        <w:rPr>
          <w:rFonts w:eastAsia="Times New Roman"/>
          <w:sz w:val="24"/>
          <w:szCs w:val="24"/>
        </w:rPr>
        <w:t xml:space="preserve"> student (</w:t>
      </w:r>
      <w:proofErr w:type="spellStart"/>
      <w:r w:rsidR="00E46C56">
        <w:rPr>
          <w:rFonts w:eastAsia="Times New Roman"/>
          <w:sz w:val="24"/>
          <w:szCs w:val="24"/>
        </w:rPr>
        <w:t>Arushri</w:t>
      </w:r>
      <w:proofErr w:type="spellEnd"/>
      <w:r w:rsidRPr="00032A7F">
        <w:rPr>
          <w:rFonts w:eastAsia="Times New Roman"/>
          <w:sz w:val="24"/>
          <w:szCs w:val="24"/>
        </w:rPr>
        <w:t xml:space="preserve"> </w:t>
      </w:r>
      <w:proofErr w:type="spellStart"/>
      <w:r w:rsidRPr="00032A7F">
        <w:rPr>
          <w:rFonts w:eastAsia="Times New Roman"/>
          <w:sz w:val="24"/>
          <w:szCs w:val="24"/>
        </w:rPr>
        <w:t>Swarup</w:t>
      </w:r>
      <w:proofErr w:type="spellEnd"/>
      <w:r w:rsidRPr="00032A7F">
        <w:rPr>
          <w:rFonts w:eastAsia="Times New Roman"/>
          <w:sz w:val="24"/>
          <w:szCs w:val="24"/>
        </w:rPr>
        <w:t xml:space="preserve">). Questions will ask for comments on factors that have prevented </w:t>
      </w:r>
      <w:proofErr w:type="spellStart"/>
      <w:r w:rsidRPr="00032A7F">
        <w:rPr>
          <w:rFonts w:eastAsia="Times New Roman"/>
          <w:sz w:val="24"/>
          <w:szCs w:val="24"/>
        </w:rPr>
        <w:t>otologists</w:t>
      </w:r>
      <w:proofErr w:type="spellEnd"/>
      <w:r w:rsidRPr="00032A7F">
        <w:rPr>
          <w:rFonts w:eastAsia="Times New Roman"/>
          <w:sz w:val="24"/>
          <w:szCs w:val="24"/>
        </w:rPr>
        <w:t xml:space="preserve"> from using endoscopes in ear surgery, and for comments on the perceived strengths and weaknesses of currently available instruments for endoscopic ear surgery. Their opinions will be de-identified and collated to develop a list of requirements for improvements in instrument design. In order to determine the relative priority of these </w:t>
      </w:r>
      <w:r w:rsidRPr="00032A7F">
        <w:rPr>
          <w:rFonts w:eastAsia="Times New Roman"/>
          <w:sz w:val="24"/>
          <w:szCs w:val="24"/>
        </w:rPr>
        <w:lastRenderedPageBreak/>
        <w:t xml:space="preserve">requirements, a pilot questionnaire will be developed to ask a wider group of </w:t>
      </w:r>
      <w:proofErr w:type="spellStart"/>
      <w:r w:rsidRPr="00032A7F">
        <w:rPr>
          <w:rFonts w:eastAsia="Times New Roman"/>
          <w:sz w:val="24"/>
          <w:szCs w:val="24"/>
        </w:rPr>
        <w:t>otologists</w:t>
      </w:r>
      <w:proofErr w:type="spellEnd"/>
      <w:r w:rsidRPr="00032A7F">
        <w:rPr>
          <w:rFonts w:eastAsia="Times New Roman"/>
          <w:sz w:val="24"/>
          <w:szCs w:val="24"/>
        </w:rPr>
        <w:t xml:space="preserve">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w:t>
      </w:r>
      <w:proofErr w:type="spellStart"/>
      <w:r w:rsidRPr="00032A7F">
        <w:rPr>
          <w:rFonts w:eastAsia="Times New Roman"/>
          <w:sz w:val="24"/>
          <w:szCs w:val="24"/>
        </w:rPr>
        <w:t>otologists</w:t>
      </w:r>
      <w:proofErr w:type="spellEnd"/>
      <w:r w:rsidRPr="00032A7F">
        <w:rPr>
          <w:rFonts w:eastAsia="Times New Roman"/>
          <w:sz w:val="24"/>
          <w:szCs w:val="24"/>
        </w:rPr>
        <w:t xml:space="preserve">’ opinions. This will attempt to develop a consensus on priorities for improvements in </w:t>
      </w:r>
      <w:proofErr w:type="gramStart"/>
      <w:r w:rsidRPr="00032A7F">
        <w:rPr>
          <w:rFonts w:eastAsia="Times New Roman"/>
          <w:sz w:val="24"/>
          <w:szCs w:val="24"/>
        </w:rPr>
        <w:t>TEES</w:t>
      </w:r>
      <w:proofErr w:type="gramEnd"/>
      <w:r w:rsidRPr="00032A7F">
        <w:rPr>
          <w:rFonts w:eastAsia="Times New Roman"/>
          <w:sz w:val="24"/>
          <w:szCs w:val="24"/>
        </w:rPr>
        <w:t xml:space="preserve"> instrumentation.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w:t>
      </w:r>
      <w:proofErr w:type="spellStart"/>
      <w:r w:rsidRPr="00032A7F">
        <w:rPr>
          <w:rFonts w:eastAsia="Times New Roman"/>
          <w:sz w:val="24"/>
          <w:szCs w:val="24"/>
        </w:rPr>
        <w:t>otologists</w:t>
      </w:r>
      <w:proofErr w:type="spellEnd"/>
      <w:r w:rsidRPr="00032A7F">
        <w:rPr>
          <w:rFonts w:eastAsia="Times New Roman"/>
          <w:sz w:val="24"/>
          <w:szCs w:val="24"/>
        </w:rPr>
        <w:t xml:space="preserve"> who will be invited to participate by email. The email addresses will be obtained in two ways:</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The mailing list of </w:t>
      </w:r>
      <w:proofErr w:type="spellStart"/>
      <w:r w:rsidRPr="00032A7F">
        <w:rPr>
          <w:rFonts w:eastAsia="Times New Roman"/>
          <w:sz w:val="24"/>
          <w:szCs w:val="24"/>
        </w:rPr>
        <w:t>otological</w:t>
      </w:r>
      <w:proofErr w:type="spellEnd"/>
      <w:r w:rsidRPr="00032A7F">
        <w:rPr>
          <w:rFonts w:eastAsia="Times New Roman"/>
          <w:sz w:val="24"/>
          <w:szCs w:val="24"/>
        </w:rPr>
        <w:t xml:space="preserve"> societies. Online surveys of surgical practice are frequently distributed by such societies. The following societies of which the PI is a member will be contacted asking for permission to survey their members:</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rsidR="00032A7F" w:rsidRPr="00032A7F" w:rsidRDefault="00032A7F" w:rsidP="00032A7F">
      <w:pPr>
        <w:numPr>
          <w:ilvl w:val="0"/>
          <w:numId w:val="2"/>
        </w:numPr>
        <w:spacing w:line="240" w:lineRule="auto"/>
        <w:jc w:val="both"/>
        <w:textAlignment w:val="baseline"/>
        <w:rPr>
          <w:rFonts w:eastAsia="Times New Roman"/>
          <w:sz w:val="24"/>
          <w:szCs w:val="24"/>
        </w:rPr>
      </w:pPr>
      <w:proofErr w:type="spellStart"/>
      <w:r w:rsidRPr="00032A7F">
        <w:rPr>
          <w:rFonts w:eastAsia="Times New Roman"/>
          <w:sz w:val="24"/>
          <w:szCs w:val="24"/>
        </w:rPr>
        <w:t>Politzer</w:t>
      </w:r>
      <w:proofErr w:type="spellEnd"/>
      <w:r w:rsidRPr="00032A7F">
        <w:rPr>
          <w:rFonts w:eastAsia="Times New Roman"/>
          <w:sz w:val="24"/>
          <w:szCs w:val="24"/>
        </w:rPr>
        <w:t xml:space="preserve"> Society</w:t>
      </w:r>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 xml:space="preserve">European Academy of Otology and </w:t>
      </w:r>
      <w:proofErr w:type="spellStart"/>
      <w:r w:rsidRPr="00032A7F">
        <w:rPr>
          <w:rFonts w:eastAsia="Times New Roman"/>
          <w:sz w:val="24"/>
          <w:szCs w:val="24"/>
        </w:rPr>
        <w:t>Neurotology</w:t>
      </w:r>
      <w:proofErr w:type="spellEnd"/>
    </w:p>
    <w:p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rsidR="00032A7F" w:rsidRDefault="00032A7F" w:rsidP="00032A7F">
      <w:pPr>
        <w:numPr>
          <w:ilvl w:val="0"/>
          <w:numId w:val="2"/>
        </w:numPr>
        <w:spacing w:after="240" w:line="240" w:lineRule="auto"/>
        <w:jc w:val="both"/>
        <w:textAlignment w:val="baseline"/>
        <w:rPr>
          <w:ins w:id="0" w:author="Arushri Swarup" w:date="2016-11-30T17:24:00Z"/>
          <w:rFonts w:eastAsia="Times New Roman"/>
          <w:sz w:val="24"/>
          <w:szCs w:val="24"/>
        </w:rPr>
      </w:pPr>
      <w:r w:rsidRPr="00032A7F">
        <w:rPr>
          <w:rFonts w:eastAsia="Times New Roman"/>
          <w:sz w:val="24"/>
          <w:szCs w:val="24"/>
        </w:rPr>
        <w:t>International Working Group on Endoscopic Ear Surgery</w:t>
      </w:r>
    </w:p>
    <w:p w:rsidR="00000000" w:rsidRDefault="00321243">
      <w:pPr>
        <w:spacing w:after="240" w:line="240" w:lineRule="auto"/>
        <w:jc w:val="both"/>
        <w:textAlignment w:val="baseline"/>
        <w:rPr>
          <w:rFonts w:eastAsia="Times New Roman"/>
          <w:sz w:val="24"/>
          <w:szCs w:val="24"/>
        </w:rPr>
        <w:pPrChange w:id="1" w:author="Arushri Swarup" w:date="2016-11-30T17:24:00Z">
          <w:pPr>
            <w:numPr>
              <w:numId w:val="2"/>
            </w:numPr>
            <w:tabs>
              <w:tab w:val="num" w:pos="720"/>
            </w:tabs>
            <w:spacing w:after="240" w:line="240" w:lineRule="auto"/>
            <w:ind w:left="720" w:hanging="360"/>
            <w:jc w:val="both"/>
            <w:textAlignment w:val="baseline"/>
          </w:pPr>
        </w:pPrChange>
      </w:pPr>
      <w:ins w:id="2" w:author="Arushri Swarup" w:date="2016-11-30T17:24:00Z">
        <w:r>
          <w:rPr>
            <w:rFonts w:eastAsia="Times New Roman"/>
            <w:sz w:val="24"/>
            <w:szCs w:val="24"/>
          </w:rPr>
          <w:t xml:space="preserve">Refer to Appendix D for a copy of the email letter request. </w:t>
        </w:r>
      </w:ins>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In order to ensure that results of the survey remain de-identified, all contact information will be kept in a separate password protected spreadsheet from the results of the survey.</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Needs Assessment Survey: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This portion has only surgeon participants. The survey responses will remain anonymous to the researchers and consent will be implied if the survey is filled out and received by the research team.</w:t>
      </w:r>
    </w:p>
    <w:p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rsidR="00032A7F" w:rsidRDefault="00032A7F" w:rsidP="00032A7F">
      <w:pPr>
        <w:spacing w:line="240" w:lineRule="auto"/>
        <w:jc w:val="both"/>
        <w:rPr>
          <w:ins w:id="3" w:author="Arushri Swarup" w:date="2016-11-17T11:30:00Z"/>
          <w:rFonts w:eastAsia="Times New Roman"/>
          <w:sz w:val="24"/>
          <w:szCs w:val="24"/>
        </w:rPr>
      </w:pPr>
      <w:r w:rsidRPr="00032A7F">
        <w:rPr>
          <w:rFonts w:eastAsia="Times New Roman"/>
          <w:sz w:val="24"/>
          <w:szCs w:val="24"/>
        </w:rPr>
        <w:t>Refer to Appendix A for the survey details.</w:t>
      </w:r>
    </w:p>
    <w:p w:rsidR="00804407" w:rsidRPr="00032A7F" w:rsidRDefault="00804407" w:rsidP="00032A7F">
      <w:pPr>
        <w:spacing w:line="240" w:lineRule="auto"/>
        <w:jc w:val="both"/>
        <w:rPr>
          <w:rFonts w:ascii="Times New Roman" w:eastAsia="Times New Roman" w:hAnsi="Times New Roman" w:cs="Times New Roman"/>
          <w:color w:val="auto"/>
          <w:sz w:val="24"/>
          <w:szCs w:val="24"/>
        </w:rPr>
      </w:pP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AD4881">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AD4881">
        <w:rPr>
          <w:rFonts w:eastAsia="Times New Roman"/>
          <w:sz w:val="24"/>
          <w:szCs w:val="24"/>
        </w:rPr>
        <w:fldChar w:fldCharType="separate"/>
      </w:r>
      <w:r w:rsidR="00E46C56" w:rsidRPr="00E46C56">
        <w:rPr>
          <w:rFonts w:eastAsia="Times New Roman"/>
          <w:noProof/>
          <w:sz w:val="24"/>
          <w:szCs w:val="24"/>
        </w:rPr>
        <w:t>[14]</w:t>
      </w:r>
      <w:r w:rsidR="00AD4881">
        <w:rPr>
          <w:rFonts w:eastAsia="Times New Roman"/>
          <w:sz w:val="24"/>
          <w:szCs w:val="24"/>
        </w:rPr>
        <w:fldChar w:fldCharType="end"/>
      </w:r>
      <w:r w:rsidR="00E46C56">
        <w:rPr>
          <w:rFonts w:eastAsia="Times New Roman"/>
          <w:sz w:val="24"/>
          <w:szCs w:val="24"/>
        </w:rPr>
        <w:t xml:space="preserve"> </w:t>
      </w:r>
      <w:r w:rsidR="00AD4881">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AD4881">
        <w:rPr>
          <w:rFonts w:eastAsia="Times New Roman"/>
          <w:sz w:val="24"/>
          <w:szCs w:val="24"/>
        </w:rPr>
        <w:fldChar w:fldCharType="separate"/>
      </w:r>
      <w:r w:rsidR="00E46C56" w:rsidRPr="00E46C56">
        <w:rPr>
          <w:rFonts w:eastAsia="Times New Roman"/>
          <w:noProof/>
          <w:sz w:val="24"/>
          <w:szCs w:val="24"/>
        </w:rPr>
        <w:t>[15]</w:t>
      </w:r>
      <w:r w:rsidR="00AD4881">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lastRenderedPageBreak/>
        <w:t>Study Design (General Overview):</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w:t>
      </w:r>
      <w:proofErr w:type="spellStart"/>
      <w:r w:rsidRPr="00032A7F">
        <w:rPr>
          <w:rFonts w:eastAsia="Times New Roman"/>
          <w:sz w:val="24"/>
          <w:szCs w:val="24"/>
        </w:rPr>
        <w:t>MASc</w:t>
      </w:r>
      <w:proofErr w:type="spellEnd"/>
      <w:r w:rsidRPr="00032A7F">
        <w:rPr>
          <w:rFonts w:eastAsia="Times New Roman"/>
          <w:sz w:val="24"/>
          <w:szCs w:val="24"/>
        </w:rPr>
        <w:t xml:space="preserve"> student during ear surgery.  The surgery will be divided into steps, described </w:t>
      </w:r>
      <w:r w:rsidR="00E509E1">
        <w:rPr>
          <w:rFonts w:eastAsia="Times New Roman"/>
          <w:sz w:val="24"/>
          <w:szCs w:val="24"/>
        </w:rPr>
        <w:t>in the data collection form located in Appendix B</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rsidRPr="00032A7F">
        <w:rPr>
          <w:rFonts w:eastAsia="Times New Roman"/>
          <w:sz w:val="24"/>
          <w:szCs w:val="24"/>
        </w:rPr>
        <w:t>maneuvers</w:t>
      </w:r>
      <w:proofErr w:type="spellEnd"/>
      <w:r w:rsidRPr="00032A7F">
        <w:rPr>
          <w:rFonts w:eastAsia="Times New Roman"/>
          <w:sz w:val="24"/>
          <w:szCs w:val="24"/>
        </w:rP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4" w:author="Arushri Swarup" w:date="2016-12-02T12:07:00Z">
            <w:rPr>
              <w:rFonts w:ascii="Times New Roman" w:eastAsia="Times New Roman" w:hAnsi="Times New Roman" w:cs="Times New Roman"/>
              <w:color w:val="auto"/>
              <w:sz w:val="24"/>
              <w:szCs w:val="24"/>
            </w:rPr>
          </w:rPrChange>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5" w:author="Arushri Swarup" w:date="2016-12-02T12:07:00Z">
            <w:rPr>
              <w:rFonts w:ascii="Times New Roman" w:eastAsia="Times New Roman" w:hAnsi="Times New Roman" w:cs="Times New Roman"/>
              <w:color w:val="auto"/>
              <w:sz w:val="24"/>
              <w:szCs w:val="24"/>
            </w:rPr>
          </w:rPrChange>
        </w:rPr>
      </w:pPr>
      <w:r w:rsidRPr="003C6501">
        <w:rPr>
          <w:rFonts w:eastAsia="Times New Roman"/>
          <w:i/>
          <w:iCs/>
          <w:sz w:val="24"/>
          <w:szCs w:val="24"/>
          <w:rPrChange w:id="6" w:author="Arushri Swarup" w:date="2016-12-02T12:07:00Z">
            <w:rPr>
              <w:rFonts w:eastAsia="Times New Roman"/>
              <w:i/>
              <w:iCs/>
              <w:sz w:val="24"/>
              <w:szCs w:val="24"/>
            </w:rPr>
          </w:rPrChange>
        </w:rPr>
        <w:t>Participant Recruitment</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7" w:author="Arushri Swarup" w:date="2016-12-02T12:07:00Z">
            <w:rPr>
              <w:rFonts w:ascii="Times New Roman" w:eastAsia="Times New Roman" w:hAnsi="Times New Roman" w:cs="Times New Roman"/>
              <w:color w:val="auto"/>
              <w:sz w:val="24"/>
              <w:szCs w:val="24"/>
            </w:rPr>
          </w:rPrChange>
        </w:rPr>
      </w:pPr>
      <w:r w:rsidRPr="003C6501">
        <w:rPr>
          <w:rFonts w:eastAsia="Times New Roman"/>
          <w:sz w:val="24"/>
          <w:szCs w:val="24"/>
          <w:rPrChange w:id="8" w:author="Arushri Swarup" w:date="2016-12-02T12:07:00Z">
            <w:rPr>
              <w:rFonts w:eastAsia="Times New Roman"/>
              <w:sz w:val="24"/>
              <w:szCs w:val="24"/>
            </w:rPr>
          </w:rPrChange>
        </w:rPr>
        <w:t xml:space="preserve">The PI’s colleagues in otolaryngology are interested in this project and would also like to improve their experience with TEES. Three additional surgeons from </w:t>
      </w:r>
      <w:proofErr w:type="spellStart"/>
      <w:r w:rsidRPr="003C6501">
        <w:rPr>
          <w:rFonts w:eastAsia="Times New Roman"/>
          <w:sz w:val="24"/>
          <w:szCs w:val="24"/>
          <w:rPrChange w:id="9" w:author="Arushri Swarup" w:date="2016-12-02T12:07:00Z">
            <w:rPr>
              <w:rFonts w:eastAsia="Times New Roman"/>
              <w:sz w:val="24"/>
              <w:szCs w:val="24"/>
            </w:rPr>
          </w:rPrChange>
        </w:rPr>
        <w:t>SickKids</w:t>
      </w:r>
      <w:proofErr w:type="spellEnd"/>
      <w:r w:rsidRPr="003C6501">
        <w:rPr>
          <w:rFonts w:eastAsia="Times New Roman"/>
          <w:sz w:val="24"/>
          <w:szCs w:val="24"/>
          <w:rPrChange w:id="10" w:author="Arushri Swarup" w:date="2016-12-02T12:07:00Z">
            <w:rPr>
              <w:rFonts w:eastAsia="Times New Roman"/>
              <w:sz w:val="24"/>
              <w:szCs w:val="24"/>
            </w:rPr>
          </w:rPrChange>
        </w:rPr>
        <w:t xml:space="preserve"> and one from Toronto General Hospital have expressed interest in participating in this study.</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11" w:author="Arushri Swarup" w:date="2016-12-02T12:07:00Z">
            <w:rPr>
              <w:rFonts w:ascii="Times New Roman" w:eastAsia="Times New Roman" w:hAnsi="Times New Roman" w:cs="Times New Roman"/>
              <w:color w:val="auto"/>
              <w:sz w:val="24"/>
              <w:szCs w:val="24"/>
            </w:rPr>
          </w:rPrChange>
        </w:rPr>
      </w:pPr>
      <w:r w:rsidRPr="003C6501">
        <w:rPr>
          <w:rFonts w:eastAsia="Times New Roman"/>
          <w:i/>
          <w:iCs/>
          <w:sz w:val="24"/>
          <w:szCs w:val="24"/>
          <w:rPrChange w:id="12" w:author="Arushri Swarup" w:date="2016-12-02T12:07:00Z">
            <w:rPr>
              <w:rFonts w:eastAsia="Times New Roman"/>
              <w:i/>
              <w:iCs/>
              <w:sz w:val="24"/>
              <w:szCs w:val="24"/>
            </w:rPr>
          </w:rPrChange>
        </w:rPr>
        <w:t>Inclusion criteria</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13" w:author="Arushri Swarup" w:date="2016-12-02T12:07:00Z">
            <w:rPr>
              <w:rFonts w:ascii="Times New Roman" w:eastAsia="Times New Roman" w:hAnsi="Times New Roman" w:cs="Times New Roman"/>
              <w:color w:val="auto"/>
              <w:sz w:val="24"/>
              <w:szCs w:val="24"/>
            </w:rPr>
          </w:rPrChange>
        </w:rPr>
      </w:pPr>
      <w:r w:rsidRPr="003C6501">
        <w:rPr>
          <w:rFonts w:eastAsia="Times New Roman"/>
          <w:sz w:val="24"/>
          <w:szCs w:val="24"/>
          <w:rPrChange w:id="14" w:author="Arushri Swarup" w:date="2016-12-02T12:07:00Z">
            <w:rPr>
              <w:rFonts w:eastAsia="Times New Roman"/>
              <w:sz w:val="24"/>
              <w:szCs w:val="24"/>
            </w:rPr>
          </w:rPrChange>
        </w:rPr>
        <w:t xml:space="preserve">Patient participants: 40 surgical patients, who require </w:t>
      </w:r>
      <w:proofErr w:type="spellStart"/>
      <w:r w:rsidRPr="003C6501">
        <w:rPr>
          <w:rFonts w:eastAsia="Times New Roman"/>
          <w:sz w:val="24"/>
          <w:szCs w:val="24"/>
          <w:rPrChange w:id="15" w:author="Arushri Swarup" w:date="2016-12-02T12:07:00Z">
            <w:rPr>
              <w:rFonts w:eastAsia="Times New Roman"/>
              <w:sz w:val="24"/>
              <w:szCs w:val="24"/>
            </w:rPr>
          </w:rPrChange>
        </w:rPr>
        <w:t>cholesteatoma</w:t>
      </w:r>
      <w:proofErr w:type="spellEnd"/>
      <w:r w:rsidRPr="003C6501">
        <w:rPr>
          <w:rFonts w:eastAsia="Times New Roman"/>
          <w:sz w:val="24"/>
          <w:szCs w:val="24"/>
          <w:rPrChange w:id="16" w:author="Arushri Swarup" w:date="2016-12-02T12:07:00Z">
            <w:rPr>
              <w:rFonts w:eastAsia="Times New Roman"/>
              <w:sz w:val="24"/>
              <w:szCs w:val="24"/>
            </w:rPr>
          </w:rPrChange>
        </w:rPr>
        <w:t xml:space="preserve"> surgery or </w:t>
      </w:r>
      <w:proofErr w:type="spellStart"/>
      <w:r w:rsidRPr="003C6501">
        <w:rPr>
          <w:rFonts w:eastAsia="Times New Roman"/>
          <w:sz w:val="24"/>
          <w:szCs w:val="24"/>
          <w:rPrChange w:id="17" w:author="Arushri Swarup" w:date="2016-12-02T12:07:00Z">
            <w:rPr>
              <w:rFonts w:eastAsia="Times New Roman"/>
              <w:sz w:val="24"/>
              <w:szCs w:val="24"/>
            </w:rPr>
          </w:rPrChange>
        </w:rPr>
        <w:t>tympanoplasty</w:t>
      </w:r>
      <w:proofErr w:type="spellEnd"/>
      <w:r w:rsidRPr="003C6501">
        <w:rPr>
          <w:rFonts w:eastAsia="Times New Roman"/>
          <w:sz w:val="24"/>
          <w:szCs w:val="24"/>
          <w:rPrChange w:id="18" w:author="Arushri Swarup" w:date="2016-12-02T12:07:00Z">
            <w:rPr>
              <w:rFonts w:eastAsia="Times New Roman"/>
              <w:sz w:val="24"/>
              <w:szCs w:val="24"/>
            </w:rPr>
          </w:rPrChange>
        </w:rPr>
        <w:t xml:space="preserve"> (surgical repair of perforated ear drum).</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19" w:author="Arushri Swarup" w:date="2016-12-02T12:07:00Z">
            <w:rPr>
              <w:rFonts w:ascii="Times New Roman" w:eastAsia="Times New Roman" w:hAnsi="Times New Roman" w:cs="Times New Roman"/>
              <w:color w:val="auto"/>
              <w:sz w:val="24"/>
              <w:szCs w:val="24"/>
            </w:rPr>
          </w:rPrChange>
        </w:rPr>
      </w:pPr>
      <w:r w:rsidRPr="003C6501">
        <w:rPr>
          <w:rFonts w:eastAsia="Times New Roman"/>
          <w:sz w:val="24"/>
          <w:szCs w:val="24"/>
          <w:rPrChange w:id="20" w:author="Arushri Swarup" w:date="2016-12-02T12:07:00Z">
            <w:rPr>
              <w:rFonts w:eastAsia="Times New Roman"/>
              <w:sz w:val="24"/>
              <w:szCs w:val="24"/>
            </w:rPr>
          </w:rPrChange>
        </w:rPr>
        <w:t>Surgeon participants: 5 surgeons with more than one year of experience in endoscopic ear surgery.</w:t>
      </w:r>
      <w:r w:rsidR="007C1212" w:rsidRPr="003C6501">
        <w:rPr>
          <w:rFonts w:eastAsia="Times New Roman"/>
          <w:sz w:val="24"/>
          <w:szCs w:val="24"/>
          <w:rPrChange w:id="21" w:author="Arushri Swarup" w:date="2016-12-02T12:07:00Z">
            <w:rPr>
              <w:rFonts w:eastAsia="Times New Roman"/>
              <w:sz w:val="24"/>
              <w:szCs w:val="24"/>
            </w:rPr>
          </w:rPrChange>
        </w:rPr>
        <w:t xml:space="preserve"> The PI, three additional surgeons from </w:t>
      </w:r>
      <w:proofErr w:type="spellStart"/>
      <w:r w:rsidR="007C1212" w:rsidRPr="003C6501">
        <w:rPr>
          <w:rFonts w:eastAsia="Times New Roman"/>
          <w:sz w:val="24"/>
          <w:szCs w:val="24"/>
          <w:rPrChange w:id="22" w:author="Arushri Swarup" w:date="2016-12-02T12:07:00Z">
            <w:rPr>
              <w:rFonts w:eastAsia="Times New Roman"/>
              <w:sz w:val="24"/>
              <w:szCs w:val="24"/>
            </w:rPr>
          </w:rPrChange>
        </w:rPr>
        <w:t>SickKids</w:t>
      </w:r>
      <w:proofErr w:type="spellEnd"/>
      <w:r w:rsidR="007C1212" w:rsidRPr="003C6501">
        <w:rPr>
          <w:rFonts w:eastAsia="Times New Roman"/>
          <w:sz w:val="24"/>
          <w:szCs w:val="24"/>
          <w:rPrChange w:id="23" w:author="Arushri Swarup" w:date="2016-12-02T12:07:00Z">
            <w:rPr>
              <w:rFonts w:eastAsia="Times New Roman"/>
              <w:sz w:val="24"/>
              <w:szCs w:val="24"/>
            </w:rPr>
          </w:rPrChange>
        </w:rPr>
        <w:t xml:space="preserve"> and one surgeon from Toronto General Hospital will be asked to participate.</w:t>
      </w:r>
    </w:p>
    <w:p w:rsidR="00032A7F" w:rsidRPr="003C6501" w:rsidRDefault="00032A7F" w:rsidP="00032A7F">
      <w:pPr>
        <w:spacing w:line="240" w:lineRule="auto"/>
        <w:jc w:val="both"/>
        <w:rPr>
          <w:rFonts w:ascii="Times New Roman" w:eastAsia="Times New Roman" w:hAnsi="Times New Roman" w:cs="Times New Roman"/>
          <w:color w:val="auto"/>
          <w:sz w:val="24"/>
          <w:szCs w:val="24"/>
          <w:rPrChange w:id="24" w:author="Arushri Swarup" w:date="2016-12-02T12:07:00Z">
            <w:rPr>
              <w:rFonts w:ascii="Times New Roman" w:eastAsia="Times New Roman" w:hAnsi="Times New Roman" w:cs="Times New Roman"/>
              <w:color w:val="auto"/>
              <w:sz w:val="24"/>
              <w:szCs w:val="24"/>
            </w:rPr>
          </w:rPrChange>
        </w:rPr>
      </w:pP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25" w:author="Arushri Swarup" w:date="2016-12-02T12:07:00Z">
            <w:rPr>
              <w:rFonts w:ascii="Times New Roman" w:eastAsia="Times New Roman" w:hAnsi="Times New Roman" w:cs="Times New Roman"/>
              <w:color w:val="auto"/>
              <w:sz w:val="24"/>
              <w:szCs w:val="24"/>
            </w:rPr>
          </w:rPrChange>
        </w:rPr>
      </w:pPr>
      <w:r w:rsidRPr="003C6501">
        <w:rPr>
          <w:rFonts w:eastAsia="Times New Roman"/>
          <w:i/>
          <w:iCs/>
          <w:sz w:val="24"/>
          <w:szCs w:val="24"/>
          <w:rPrChange w:id="26" w:author="Arushri Swarup" w:date="2016-12-02T12:07:00Z">
            <w:rPr>
              <w:rFonts w:eastAsia="Times New Roman"/>
              <w:i/>
              <w:iCs/>
              <w:sz w:val="24"/>
              <w:szCs w:val="24"/>
            </w:rPr>
          </w:rPrChange>
        </w:rPr>
        <w:t>Exclusion criteria</w:t>
      </w: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27" w:author="Arushri Swarup" w:date="2016-12-02T12:07:00Z">
            <w:rPr>
              <w:rFonts w:ascii="Times New Roman" w:eastAsia="Times New Roman" w:hAnsi="Times New Roman" w:cs="Times New Roman"/>
              <w:color w:val="auto"/>
              <w:sz w:val="24"/>
              <w:szCs w:val="24"/>
            </w:rPr>
          </w:rPrChange>
        </w:rPr>
      </w:pPr>
      <w:proofErr w:type="gramStart"/>
      <w:r w:rsidRPr="003C6501">
        <w:rPr>
          <w:rFonts w:eastAsia="Times New Roman"/>
          <w:sz w:val="24"/>
          <w:szCs w:val="24"/>
          <w:rPrChange w:id="28" w:author="Arushri Swarup" w:date="2016-12-02T12:07:00Z">
            <w:rPr>
              <w:rFonts w:eastAsia="Times New Roman"/>
              <w:sz w:val="24"/>
              <w:szCs w:val="24"/>
            </w:rPr>
          </w:rPrChange>
        </w:rPr>
        <w:t>Residents and fellows who are in training.</w:t>
      </w:r>
      <w:proofErr w:type="gramEnd"/>
      <w:r w:rsidRPr="003C6501">
        <w:rPr>
          <w:rFonts w:eastAsia="Times New Roman"/>
          <w:sz w:val="24"/>
          <w:szCs w:val="24"/>
          <w:rPrChange w:id="29" w:author="Arushri Swarup" w:date="2016-12-02T12:07:00Z">
            <w:rPr>
              <w:rFonts w:eastAsia="Times New Roman"/>
              <w:sz w:val="24"/>
              <w:szCs w:val="24"/>
            </w:rPr>
          </w:rPrChange>
        </w:rPr>
        <w:t xml:space="preserve">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w:t>
      </w:r>
      <w:proofErr w:type="gramStart"/>
      <w:r w:rsidRPr="003C6501">
        <w:rPr>
          <w:rFonts w:eastAsia="Times New Roman"/>
          <w:sz w:val="24"/>
          <w:szCs w:val="24"/>
          <w:rPrChange w:id="30" w:author="Arushri Swarup" w:date="2016-12-02T12:07:00Z">
            <w:rPr>
              <w:rFonts w:eastAsia="Times New Roman"/>
              <w:sz w:val="24"/>
              <w:szCs w:val="24"/>
            </w:rPr>
          </w:rPrChange>
        </w:rPr>
        <w:t>they</w:t>
      </w:r>
      <w:proofErr w:type="gramEnd"/>
      <w:r w:rsidRPr="003C6501">
        <w:rPr>
          <w:rFonts w:eastAsia="Times New Roman"/>
          <w:sz w:val="24"/>
          <w:szCs w:val="24"/>
          <w:rPrChange w:id="31" w:author="Arushri Swarup" w:date="2016-12-02T12:07:00Z">
            <w:rPr>
              <w:rFonts w:eastAsia="Times New Roman"/>
              <w:sz w:val="24"/>
              <w:szCs w:val="24"/>
            </w:rPr>
          </w:rPrChange>
        </w:rPr>
        <w:t xml:space="preserve"> are beyond the current scope and design of this study. </w:t>
      </w:r>
    </w:p>
    <w:p w:rsidR="00032A7F" w:rsidRPr="003C6501" w:rsidRDefault="00032A7F" w:rsidP="00032A7F">
      <w:pPr>
        <w:spacing w:line="240" w:lineRule="auto"/>
        <w:jc w:val="both"/>
        <w:rPr>
          <w:rFonts w:ascii="Times New Roman" w:eastAsia="Times New Roman" w:hAnsi="Times New Roman" w:cs="Times New Roman"/>
          <w:color w:val="auto"/>
          <w:sz w:val="24"/>
          <w:szCs w:val="24"/>
          <w:rPrChange w:id="32" w:author="Arushri Swarup" w:date="2016-12-02T12:07:00Z">
            <w:rPr>
              <w:rFonts w:ascii="Times New Roman" w:eastAsia="Times New Roman" w:hAnsi="Times New Roman" w:cs="Times New Roman"/>
              <w:color w:val="auto"/>
              <w:sz w:val="24"/>
              <w:szCs w:val="24"/>
            </w:rPr>
          </w:rPrChange>
        </w:rPr>
      </w:pPr>
    </w:p>
    <w:p w:rsidR="00032A7F" w:rsidRPr="003C6501" w:rsidRDefault="00032A7F" w:rsidP="00032A7F">
      <w:pPr>
        <w:spacing w:after="240" w:line="240" w:lineRule="auto"/>
        <w:jc w:val="both"/>
        <w:rPr>
          <w:rFonts w:ascii="Times New Roman" w:eastAsia="Times New Roman" w:hAnsi="Times New Roman" w:cs="Times New Roman"/>
          <w:color w:val="auto"/>
          <w:sz w:val="24"/>
          <w:szCs w:val="24"/>
          <w:rPrChange w:id="33" w:author="Arushri Swarup" w:date="2016-12-02T12:07:00Z">
            <w:rPr>
              <w:rFonts w:ascii="Times New Roman" w:eastAsia="Times New Roman" w:hAnsi="Times New Roman" w:cs="Times New Roman"/>
              <w:color w:val="auto"/>
              <w:sz w:val="24"/>
              <w:szCs w:val="24"/>
            </w:rPr>
          </w:rPrChange>
        </w:rPr>
      </w:pPr>
      <w:r w:rsidRPr="003C6501">
        <w:rPr>
          <w:rFonts w:eastAsia="Times New Roman"/>
          <w:i/>
          <w:iCs/>
          <w:sz w:val="24"/>
          <w:szCs w:val="24"/>
          <w:rPrChange w:id="34" w:author="Arushri Swarup" w:date="2016-12-02T12:07:00Z">
            <w:rPr>
              <w:rFonts w:eastAsia="Times New Roman"/>
              <w:i/>
              <w:iCs/>
              <w:sz w:val="24"/>
              <w:szCs w:val="24"/>
            </w:rPr>
          </w:rPrChange>
        </w:rPr>
        <w:t>Study intervention</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3C6501">
        <w:rPr>
          <w:rFonts w:eastAsia="Times New Roman"/>
          <w:sz w:val="24"/>
          <w:szCs w:val="24"/>
          <w:rPrChange w:id="35" w:author="Arushri Swarup" w:date="2016-12-02T12:07:00Z">
            <w:rPr>
              <w:rFonts w:eastAsia="Times New Roman"/>
              <w:sz w:val="24"/>
              <w:szCs w:val="24"/>
            </w:rPr>
          </w:rPrChange>
        </w:rPr>
        <w:lastRenderedPageBreak/>
        <w:t xml:space="preserve">Each surgeon will be observed and recorded performing ten operations. </w:t>
      </w:r>
      <w:ins w:id="36" w:author="Arushri Swarup" w:date="2016-12-02T12:02:00Z">
        <w:r w:rsidR="003C6501" w:rsidRPr="003C6501">
          <w:rPr>
            <w:rFonts w:eastAsia="Times New Roman"/>
            <w:sz w:val="24"/>
            <w:szCs w:val="24"/>
            <w:rPrChange w:id="37" w:author="Arushri Swarup" w:date="2016-12-02T12:07:00Z">
              <w:rPr>
                <w:rFonts w:eastAsia="Times New Roman"/>
                <w:sz w:val="24"/>
                <w:szCs w:val="24"/>
              </w:rPr>
            </w:rPrChange>
          </w:rPr>
          <w:t xml:space="preserve">The steps that are recorded will be performed by the experienced surgeon who has given consent for the study. </w:t>
        </w:r>
      </w:ins>
      <w:r w:rsidRPr="003C6501">
        <w:rPr>
          <w:rFonts w:eastAsia="Times New Roman"/>
          <w:sz w:val="24"/>
          <w:szCs w:val="24"/>
          <w:rPrChange w:id="38" w:author="Arushri Swarup" w:date="2016-12-02T12:07:00Z">
            <w:rPr>
              <w:rFonts w:eastAsia="Times New Roman"/>
              <w:sz w:val="24"/>
              <w:szCs w:val="24"/>
            </w:rPr>
          </w:rPrChange>
        </w:rPr>
        <w:t>The time and number of instruments changed will be recorded for the steps outlined in the Data Collection Form, included in Appendix B.</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tblPr>
      <w:tblGrid>
        <w:gridCol w:w="2104"/>
        <w:gridCol w:w="1511"/>
        <w:gridCol w:w="1351"/>
        <w:gridCol w:w="777"/>
        <w:gridCol w:w="684"/>
        <w:gridCol w:w="1404"/>
      </w:tblGrid>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rsidR="00032A7F" w:rsidDel="00D8071F" w:rsidRDefault="00D8071F" w:rsidP="00032A7F">
      <w:pPr>
        <w:spacing w:after="240" w:line="240" w:lineRule="auto"/>
        <w:jc w:val="both"/>
        <w:rPr>
          <w:del w:id="39" w:author="Arushri Swarup" w:date="2016-11-30T17:49:00Z"/>
          <w:rFonts w:eastAsia="Times New Roman"/>
          <w:sz w:val="24"/>
          <w:szCs w:val="24"/>
        </w:rPr>
      </w:pPr>
      <w:ins w:id="40" w:author="Arushri Swarup" w:date="2016-11-30T17:48:00Z">
        <w:r>
          <w:rPr>
            <w:rFonts w:eastAsia="Times New Roman"/>
            <w:sz w:val="24"/>
            <w:szCs w:val="24"/>
          </w:rPr>
          <w:t xml:space="preserve">Patients who are eligible for TEES during their surgery will be asked to fill out a consent form or assent form depending on their capacity. </w:t>
        </w:r>
      </w:ins>
      <w:del w:id="41" w:author="Arushri Swarup" w:date="2016-11-30T17:49:00Z">
        <w:r w:rsidR="00032A7F" w:rsidRPr="00032A7F" w:rsidDel="00D8071F">
          <w:rPr>
            <w:rFonts w:eastAsia="Times New Roman"/>
            <w:sz w:val="24"/>
            <w:szCs w:val="24"/>
          </w:rPr>
          <w:delText xml:space="preserve">There are two different types of surgery where the time flow study will be conducted: tympanoplasty and cholesteatoma removal. Each type of surgery will have its own set of consent forms for the patient participants. For tympanoplasty patients dedicated consent forms are appended to this application requesting consent to time surgery. Cholesteatoma patients are already asked to consent to participate for another observational study: </w:delText>
        </w:r>
        <w:r w:rsidR="00032A7F" w:rsidRPr="00032A7F" w:rsidDel="00D8071F">
          <w:rPr>
            <w:rFonts w:eastAsia="Times New Roman"/>
            <w:i/>
            <w:iCs/>
            <w:sz w:val="24"/>
            <w:szCs w:val="24"/>
          </w:rPr>
          <w:delText xml:space="preserve">Prospective study of predictive factors in paediatric cholesteatoma (REB #1000033566). </w:delText>
        </w:r>
        <w:r w:rsidR="00032A7F" w:rsidRPr="00032A7F" w:rsidDel="00D8071F">
          <w:rPr>
            <w:rFonts w:eastAsia="Times New Roman"/>
            <w:sz w:val="24"/>
            <w:szCs w:val="24"/>
          </w:rPr>
          <w:delText xml:space="preserve">These consent forms will be amended to request consent to time the surgery. </w:delText>
        </w:r>
      </w:del>
    </w:p>
    <w:p w:rsidR="00D8071F" w:rsidRPr="00032A7F" w:rsidRDefault="00D8071F" w:rsidP="00032A7F">
      <w:pPr>
        <w:spacing w:after="240" w:line="240" w:lineRule="auto"/>
        <w:jc w:val="both"/>
        <w:rPr>
          <w:ins w:id="42" w:author="Arushri Swarup" w:date="2016-11-30T17:49:00Z"/>
          <w:rFonts w:ascii="Times New Roman" w:eastAsia="Times New Roman" w:hAnsi="Times New Roman" w:cs="Times New Roman"/>
          <w:color w:val="auto"/>
          <w:sz w:val="24"/>
          <w:szCs w:val="24"/>
        </w:rPr>
      </w:pPr>
    </w:p>
    <w:p w:rsidR="00032A7F" w:rsidRPr="00032A7F" w:rsidRDefault="00D8071F" w:rsidP="00032A7F">
      <w:pPr>
        <w:spacing w:after="240" w:line="240" w:lineRule="auto"/>
        <w:jc w:val="both"/>
        <w:rPr>
          <w:rFonts w:ascii="Times New Roman" w:eastAsia="Times New Roman" w:hAnsi="Times New Roman" w:cs="Times New Roman"/>
          <w:color w:val="auto"/>
          <w:sz w:val="24"/>
          <w:szCs w:val="24"/>
        </w:rPr>
      </w:pPr>
      <w:ins w:id="43" w:author="Arushri Swarup" w:date="2016-11-30T17:49:00Z">
        <w:r>
          <w:rPr>
            <w:rFonts w:eastAsia="Times New Roman"/>
            <w:sz w:val="24"/>
            <w:szCs w:val="24"/>
          </w:rPr>
          <w:lastRenderedPageBreak/>
          <w:t xml:space="preserve">Some </w:t>
        </w:r>
      </w:ins>
      <w:del w:id="44" w:author="Arushri Swarup" w:date="2016-11-30T17:49:00Z">
        <w:r w:rsidR="00032A7F" w:rsidRPr="00032A7F" w:rsidDel="00D8071F">
          <w:rPr>
            <w:rFonts w:eastAsia="Times New Roman"/>
            <w:sz w:val="24"/>
            <w:szCs w:val="24"/>
          </w:rPr>
          <w:delText xml:space="preserve">For the cholesteatoma </w:delText>
        </w:r>
      </w:del>
      <w:r w:rsidR="00032A7F" w:rsidRPr="00032A7F">
        <w:rPr>
          <w:rFonts w:eastAsia="Times New Roman"/>
          <w:sz w:val="24"/>
          <w:szCs w:val="24"/>
        </w:rPr>
        <w:t>patients</w:t>
      </w:r>
      <w:ins w:id="45" w:author="Arushri Swarup" w:date="2016-11-30T17:49:00Z">
        <w:r>
          <w:rPr>
            <w:rFonts w:eastAsia="Times New Roman"/>
            <w:sz w:val="24"/>
            <w:szCs w:val="24"/>
          </w:rPr>
          <w:t xml:space="preserve"> have had a CT scan as a part of their standard medical care. We will ask for consent to use that </w:t>
        </w:r>
      </w:ins>
      <w:del w:id="46" w:author="Arushri Swarup" w:date="2016-11-30T17:50:00Z">
        <w:r w:rsidR="00032A7F" w:rsidRPr="00032A7F" w:rsidDel="00D8071F">
          <w:rPr>
            <w:rFonts w:eastAsia="Times New Roman"/>
            <w:sz w:val="24"/>
            <w:szCs w:val="24"/>
          </w:rPr>
          <w:delText xml:space="preserve">, who have a CT scan and have provided consent to use their CT </w:delText>
        </w:r>
      </w:del>
      <w:r w:rsidR="00032A7F" w:rsidRPr="00032A7F">
        <w:rPr>
          <w:rFonts w:eastAsia="Times New Roman"/>
          <w:sz w:val="24"/>
          <w:szCs w:val="24"/>
        </w:rPr>
        <w:t>for anatomical analysis and modeling purposes</w:t>
      </w:r>
      <w:ins w:id="47" w:author="Arushri Swarup" w:date="2016-11-30T17:50:00Z">
        <w:r>
          <w:rPr>
            <w:rFonts w:eastAsia="Times New Roman"/>
            <w:sz w:val="24"/>
            <w:szCs w:val="24"/>
          </w:rPr>
          <w:t>.</w:t>
        </w:r>
      </w:ins>
      <w:r w:rsidR="00032A7F" w:rsidRPr="00032A7F">
        <w:rPr>
          <w:rFonts w:eastAsia="Times New Roman"/>
          <w:sz w:val="24"/>
          <w:szCs w:val="24"/>
        </w:rPr>
        <w:t xml:space="preserve"> </w:t>
      </w:r>
      <w:del w:id="48" w:author="Arushri Swarup" w:date="2016-11-30T17:50:00Z">
        <w:r w:rsidR="00032A7F" w:rsidRPr="00032A7F" w:rsidDel="00D8071F">
          <w:rPr>
            <w:rFonts w:eastAsia="Times New Roman"/>
            <w:sz w:val="24"/>
            <w:szCs w:val="24"/>
          </w:rPr>
          <w:delText xml:space="preserve">in the Prospective study of predictive factors in paediatric cholesteatoma, the study number will be recorded on the corresponding CT scan as well. </w:delText>
        </w:r>
      </w:del>
      <w:r w:rsidR="00032A7F" w:rsidRPr="00032A7F">
        <w:rPr>
          <w:rFonts w:eastAsia="Times New Roman"/>
          <w:sz w:val="24"/>
          <w:szCs w:val="24"/>
        </w:rPr>
        <w:t>The CT scan will be wiped of all patient identifiable information and only the randomly generated 5-digit code will be used to link the CT scan to the recorded surgical times.</w:t>
      </w:r>
    </w:p>
    <w:p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bookmarkStart w:id="49" w:name="_GoBack"/>
      <w:bookmarkEnd w:id="49"/>
    </w:p>
    <w:p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rsidR="00E46C56" w:rsidRPr="00E46C56" w:rsidRDefault="00AD4881"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rsidR="001F5D7C" w:rsidRDefault="00AD4881"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270" w:rsidRDefault="00743270" w:rsidP="000E3E30">
      <w:pPr>
        <w:spacing w:line="240" w:lineRule="auto"/>
      </w:pPr>
      <w:r>
        <w:separator/>
      </w:r>
    </w:p>
  </w:endnote>
  <w:endnote w:type="continuationSeparator" w:id="0">
    <w:p w:rsidR="00743270" w:rsidRDefault="00743270"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A7F" w:rsidRDefault="00032A7F">
    <w:pPr>
      <w:pStyle w:val="Footer"/>
    </w:pPr>
    <w:r>
      <w:t xml:space="preserve">Page: </w:t>
    </w:r>
    <w:sdt>
      <w:sdtPr>
        <w:id w:val="252615743"/>
        <w:docPartObj>
          <w:docPartGallery w:val="Page Numbers (Bottom of Page)"/>
          <w:docPartUnique/>
        </w:docPartObj>
      </w:sdtPr>
      <w:sdtContent>
        <w:r w:rsidR="00AD4881">
          <w:fldChar w:fldCharType="begin"/>
        </w:r>
        <w:r w:rsidR="00103E8E">
          <w:instrText xml:space="preserve"> PAGE   \* MERGEFORMAT </w:instrText>
        </w:r>
        <w:r w:rsidR="00AD4881">
          <w:fldChar w:fldCharType="separate"/>
        </w:r>
        <w:r w:rsidR="003C6501">
          <w:rPr>
            <w:noProof/>
          </w:rPr>
          <w:t>5</w:t>
        </w:r>
        <w:r w:rsidR="00AD4881">
          <w:rPr>
            <w:noProof/>
          </w:rPr>
          <w:fldChar w:fldCharType="end"/>
        </w:r>
        <w:r>
          <w:t xml:space="preserve"> </w:t>
        </w:r>
        <w:r>
          <w:tab/>
        </w:r>
        <w:r>
          <w:tab/>
        </w:r>
        <w:r>
          <w:rPr>
            <w:sz w:val="24"/>
            <w:szCs w:val="24"/>
          </w:rPr>
          <w:t xml:space="preserve">Version date 27th October 2016 </w:t>
        </w:r>
      </w:sdtContent>
    </w:sdt>
  </w:p>
  <w:p w:rsidR="000E3E30" w:rsidRDefault="000E3E30">
    <w:pPr>
      <w:pStyle w:val="Normal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270" w:rsidRDefault="00743270" w:rsidP="000E3E30">
      <w:pPr>
        <w:spacing w:line="240" w:lineRule="auto"/>
      </w:pPr>
      <w:r>
        <w:separator/>
      </w:r>
    </w:p>
  </w:footnote>
  <w:footnote w:type="continuationSeparator" w:id="0">
    <w:p w:rsidR="00743270" w:rsidRDefault="00743270" w:rsidP="000E3E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0E3E30"/>
    <w:rsid w:val="00032A7F"/>
    <w:rsid w:val="000E3E30"/>
    <w:rsid w:val="00103E8E"/>
    <w:rsid w:val="001F20C5"/>
    <w:rsid w:val="001F5D7C"/>
    <w:rsid w:val="002C7B31"/>
    <w:rsid w:val="00321243"/>
    <w:rsid w:val="003875B9"/>
    <w:rsid w:val="003B638C"/>
    <w:rsid w:val="003C6501"/>
    <w:rsid w:val="0049596C"/>
    <w:rsid w:val="005339DD"/>
    <w:rsid w:val="0058683C"/>
    <w:rsid w:val="005B0170"/>
    <w:rsid w:val="005B20BF"/>
    <w:rsid w:val="006227CF"/>
    <w:rsid w:val="006F3B3A"/>
    <w:rsid w:val="00743270"/>
    <w:rsid w:val="007945A2"/>
    <w:rsid w:val="007C1212"/>
    <w:rsid w:val="00804407"/>
    <w:rsid w:val="008051AE"/>
    <w:rsid w:val="008A2944"/>
    <w:rsid w:val="00933EEE"/>
    <w:rsid w:val="00A7094B"/>
    <w:rsid w:val="00AD4881"/>
    <w:rsid w:val="00B0683A"/>
    <w:rsid w:val="00B8404F"/>
    <w:rsid w:val="00CA2923"/>
    <w:rsid w:val="00CA4114"/>
    <w:rsid w:val="00D8071F"/>
    <w:rsid w:val="00D82393"/>
    <w:rsid w:val="00E46C56"/>
    <w:rsid w:val="00E509E1"/>
    <w:rsid w:val="00E7179C"/>
    <w:rsid w:val="00FD25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semiHidden/>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66FBF-2C57-4729-8A61-76512647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8207</Words>
  <Characters>46785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12</cp:revision>
  <cp:lastPrinted>2016-10-28T16:56:00Z</cp:lastPrinted>
  <dcterms:created xsi:type="dcterms:W3CDTF">2016-10-28T15:41:00Z</dcterms:created>
  <dcterms:modified xsi:type="dcterms:W3CDTF">2016-12-02T17:07:00Z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