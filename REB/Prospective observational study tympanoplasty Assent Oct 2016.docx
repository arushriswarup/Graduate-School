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DB4AA5" w:rsidP="004C1A6A">
      <w:pPr>
        <w:ind w:left="360" w:right="-720"/>
        <w:jc w:val="both"/>
        <w:rPr>
          <w:sz w:val="24"/>
        </w:rPr>
      </w:pPr>
      <w:del w:id="0" w:author="Arushri Swarup" w:date="2016-10-11T19:27:00Z">
        <w:r w:rsidRPr="00C3455D" w:rsidDel="002C4DE9">
          <w:rPr>
            <w:sz w:val="24"/>
          </w:rPr>
          <w:delText>Prospective study of predictive factors in paediatric cholesteatoma</w:delText>
        </w:r>
        <w:r w:rsidR="005C42A0" w:rsidRPr="00C3455D" w:rsidDel="002C4DE9">
          <w:rPr>
            <w:sz w:val="24"/>
          </w:rPr>
          <w:delText>.</w:delText>
        </w:r>
      </w:del>
      <w:proofErr w:type="gramStart"/>
      <w:ins w:id="1" w:author="Arushri Swarup" w:date="2016-10-11T19:27:00Z">
        <w:r w:rsidR="002C4DE9">
          <w:rPr>
            <w:sz w:val="24"/>
          </w:rPr>
          <w:t>Time flow analysis for endoscopic ear surgery.</w:t>
        </w:r>
      </w:ins>
      <w:proofErr w:type="gramEnd"/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>416 813 2191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Del="002C4DE9" w:rsidRDefault="000325D5" w:rsidP="00DB4AA5">
      <w:pPr>
        <w:ind w:left="360" w:right="-720"/>
        <w:jc w:val="both"/>
        <w:rPr>
          <w:del w:id="2" w:author="Arushri Swarup" w:date="2016-10-11T19:27:00Z"/>
          <w:sz w:val="24"/>
        </w:rPr>
      </w:pPr>
      <w:del w:id="3" w:author="Arushri Swarup" w:date="2016-10-11T19:27:00Z">
        <w:r w:rsidDel="002C4DE9">
          <w:rPr>
            <w:sz w:val="24"/>
          </w:rPr>
          <w:delText>Dr S Cushing</w:delText>
        </w:r>
        <w:r w:rsidDel="002C4DE9">
          <w:rPr>
            <w:sz w:val="24"/>
          </w:rPr>
          <w:tab/>
        </w:r>
        <w:r w:rsidDel="002C4DE9">
          <w:rPr>
            <w:sz w:val="24"/>
          </w:rPr>
          <w:tab/>
          <w:delText>Co-investigator</w:delText>
        </w:r>
        <w:r w:rsidDel="002C4DE9">
          <w:rPr>
            <w:sz w:val="24"/>
          </w:rPr>
          <w:tab/>
        </w:r>
        <w:r w:rsidDel="002C4DE9">
          <w:rPr>
            <w:sz w:val="24"/>
          </w:rPr>
          <w:tab/>
          <w:delText>416 813 2190</w:delText>
        </w:r>
      </w:del>
    </w:p>
    <w:p w:rsidR="000325D5" w:rsidDel="002C4DE9" w:rsidRDefault="000325D5" w:rsidP="00DB4AA5">
      <w:pPr>
        <w:ind w:left="360" w:right="-720"/>
        <w:jc w:val="both"/>
        <w:rPr>
          <w:del w:id="4" w:author="Arushri Swarup" w:date="2016-10-11T19:27:00Z"/>
          <w:sz w:val="24"/>
        </w:rPr>
      </w:pPr>
      <w:del w:id="5" w:author="Arushri Swarup" w:date="2016-10-11T19:27:00Z">
        <w:r w:rsidDel="002C4DE9">
          <w:rPr>
            <w:sz w:val="24"/>
          </w:rPr>
          <w:delText>Dr B C Papsin</w:delText>
        </w:r>
        <w:r w:rsidDel="002C4DE9">
          <w:rPr>
            <w:sz w:val="24"/>
          </w:rPr>
          <w:tab/>
        </w:r>
        <w:r w:rsidDel="002C4DE9">
          <w:rPr>
            <w:sz w:val="24"/>
          </w:rPr>
          <w:tab/>
          <w:delText>Co-investigator</w:delText>
        </w:r>
        <w:r w:rsidDel="002C4DE9">
          <w:rPr>
            <w:sz w:val="24"/>
          </w:rPr>
          <w:tab/>
        </w:r>
        <w:r w:rsidDel="002C4DE9">
          <w:rPr>
            <w:sz w:val="24"/>
          </w:rPr>
          <w:tab/>
          <w:delText>416 813 2190</w:delText>
        </w:r>
      </w:del>
    </w:p>
    <w:p w:rsidR="000325D5" w:rsidRDefault="00354161" w:rsidP="00DB4AA5">
      <w:pPr>
        <w:ind w:left="360" w:right="-720"/>
        <w:jc w:val="both"/>
        <w:rPr>
          <w:ins w:id="6" w:author="Arushri Swarup" w:date="2016-10-11T19:23:00Z"/>
          <w:sz w:val="24"/>
        </w:rPr>
      </w:pPr>
      <w:proofErr w:type="spellStart"/>
      <w:ins w:id="7" w:author="Arushri Swarup" w:date="2016-10-11T19:23:00Z">
        <w:r>
          <w:rPr>
            <w:sz w:val="24"/>
          </w:rPr>
          <w:t>Arushri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Swarup</w:t>
        </w:r>
        <w:proofErr w:type="spellEnd"/>
        <w:r>
          <w:rPr>
            <w:sz w:val="24"/>
          </w:rPr>
          <w:tab/>
        </w:r>
        <w:r>
          <w:rPr>
            <w:sz w:val="24"/>
          </w:rPr>
          <w:tab/>
          <w:t>Co-investigator</w:t>
        </w:r>
        <w:r>
          <w:rPr>
            <w:sz w:val="24"/>
          </w:rPr>
          <w:tab/>
        </w:r>
        <w:r>
          <w:rPr>
            <w:sz w:val="24"/>
          </w:rPr>
          <w:tab/>
        </w:r>
        <w:r>
          <w:rPr>
            <w:sz w:val="24"/>
          </w:rPr>
          <w:t>416 813</w:t>
        </w:r>
        <w:r>
          <w:rPr>
            <w:sz w:val="24"/>
          </w:rPr>
          <w:t xml:space="preserve"> 6767</w:t>
        </w:r>
      </w:ins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del w:id="8" w:author="Arushri Swarup" w:date="2016-10-11T19:26:00Z">
        <w:r w:rsidR="00584ECF" w:rsidDel="002C4DE9">
          <w:rPr>
            <w:sz w:val="24"/>
          </w:rPr>
          <w:delText>children’s ears recover after operations for cholesteatoma. Cholesteatoma happens when skin from the ear drum grows inside the ear and causes infections.</w:delText>
        </w:r>
      </w:del>
      <w:ins w:id="9" w:author="Arushri Swarup" w:date="2016-10-11T19:26:00Z">
        <w:r w:rsidR="002C4DE9">
          <w:rPr>
            <w:sz w:val="24"/>
          </w:rPr>
          <w:t>to make better tools for ear surgery.</w:t>
        </w:r>
      </w:ins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P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del w:id="10" w:author="Arushri Swarup" w:date="2016-10-11T19:26:00Z">
        <w:r w:rsidR="003476DD" w:rsidDel="002C4DE9">
          <w:rPr>
            <w:sz w:val="24"/>
          </w:rPr>
          <w:delText>and your hearing.</w:delText>
        </w:r>
      </w:del>
      <w:ins w:id="11" w:author="Arushri Swarup" w:date="2016-10-11T19:26:00Z">
        <w:r w:rsidR="002C4DE9">
          <w:rPr>
            <w:sz w:val="24"/>
          </w:rPr>
          <w:t>and we</w:t>
        </w:r>
      </w:ins>
      <w:ins w:id="12" w:author="Arushri Swarup" w:date="2016-10-11T19:24:00Z">
        <w:r w:rsidR="00354161">
          <w:rPr>
            <w:sz w:val="24"/>
          </w:rPr>
          <w:t xml:space="preserve"> will time how long your surgery takes.</w:t>
        </w:r>
      </w:ins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</w:t>
      </w:r>
      <w:proofErr w:type="gramStart"/>
      <w:r w:rsidR="00134D41">
        <w:rPr>
          <w:sz w:val="24"/>
        </w:rPr>
        <w:t>children</w:t>
      </w:r>
      <w:proofErr w:type="gramEnd"/>
      <w:r w:rsidR="00134D41">
        <w:rPr>
          <w:sz w:val="24"/>
        </w:rPr>
        <w:t xml:space="preserve"> with</w:t>
      </w:r>
      <w:ins w:id="13" w:author="Arushri Swarup" w:date="2016-10-11T19:26:00Z">
        <w:r w:rsidR="002C4DE9">
          <w:rPr>
            <w:sz w:val="24"/>
          </w:rPr>
          <w:t xml:space="preserve"> ear drum problems.</w:t>
        </w:r>
      </w:ins>
      <w:del w:id="14" w:author="Arushri Swarup" w:date="2016-10-11T19:26:00Z">
        <w:r w:rsidR="00134D41" w:rsidDel="002C4DE9">
          <w:rPr>
            <w:sz w:val="24"/>
          </w:rPr>
          <w:delText xml:space="preserve"> cholesteatoma</w:delText>
        </w:r>
      </w:del>
      <w:r w:rsidR="00134D41">
        <w:rPr>
          <w:sz w:val="24"/>
        </w:rPr>
        <w:t>.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79463E" w:rsidRDefault="0079463E">
      <w:pPr>
        <w:ind w:right="-720"/>
        <w:rPr>
          <w:b/>
          <w:sz w:val="24"/>
          <w:u w:val="single"/>
        </w:rPr>
      </w:pPr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lastRenderedPageBreak/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F9A" w:rsidRDefault="00217F9A" w:rsidP="00DB4AA5">
      <w:r>
        <w:separator/>
      </w:r>
    </w:p>
  </w:endnote>
  <w:endnote w:type="continuationSeparator" w:id="0">
    <w:p w:rsidR="00217F9A" w:rsidRDefault="00217F9A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fldSimple w:instr=" PAGE ">
      <w:r w:rsidR="002C4DE9">
        <w:rPr>
          <w:noProof/>
        </w:rPr>
        <w:t>2</w:t>
      </w:r>
    </w:fldSimple>
    <w:r>
      <w:t xml:space="preserve"> of </w:t>
    </w:r>
    <w:fldSimple w:instr=" NUMPAGES  ">
      <w:r w:rsidR="002C4DE9">
        <w:rPr>
          <w:noProof/>
        </w:rPr>
        <w:t>2</w:t>
      </w:r>
    </w:fldSimple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noProof/>
        <w:sz w:val="20"/>
      </w:rPr>
      <w:pict>
        <v:line id="_x0000_s2049" style="position:absolute;z-index:251657216" from="-.75pt,-.45pt" to="467.25pt,-.45pt" o:allowincell="f"/>
      </w:pict>
    </w:r>
    <w:r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:rsidR="006C51A6" w:rsidRDefault="006C51A6">
    <w:r>
      <w:t xml:space="preserve">Page </w:t>
    </w:r>
    <w:fldSimple w:instr=" PAGE ">
      <w:r w:rsidR="002C4DE9">
        <w:rPr>
          <w:noProof/>
        </w:rPr>
        <w:t>1</w:t>
      </w:r>
    </w:fldSimple>
    <w:r>
      <w:t xml:space="preserve"> of </w:t>
    </w:r>
    <w:fldSimple w:instr=" NUMPAGES  ">
      <w:r w:rsidR="002C4DE9">
        <w:rPr>
          <w:noProof/>
        </w:rPr>
        <w:t>2</w:t>
      </w:r>
    </w:fldSimple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F9A" w:rsidRDefault="00217F9A" w:rsidP="00DB4AA5">
      <w:r>
        <w:separator/>
      </w:r>
    </w:p>
  </w:footnote>
  <w:footnote w:type="continuationSeparator" w:id="0">
    <w:p w:rsidR="00217F9A" w:rsidRDefault="00217F9A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62D3"/>
    <w:rsid w:val="0096018E"/>
    <w:rsid w:val="0096747A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12CCC"/>
    <w:rsid w:val="00A24C54"/>
    <w:rsid w:val="00A26142"/>
    <w:rsid w:val="00A362BB"/>
    <w:rsid w:val="00A3695E"/>
    <w:rsid w:val="00A41D15"/>
    <w:rsid w:val="00A46F8A"/>
    <w:rsid w:val="00A6239D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lockText">
    <w:name w:val="Block Text"/>
    <w:basedOn w:val="Normal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3</cp:revision>
  <cp:lastPrinted>2012-12-07T14:19:00Z</cp:lastPrinted>
  <dcterms:created xsi:type="dcterms:W3CDTF">2016-10-11T23:25:00Z</dcterms:created>
  <dcterms:modified xsi:type="dcterms:W3CDTF">2016-10-11T23:27:00Z</dcterms:modified>
</cp:coreProperties>
</file>