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98576E" w14:textId="77777777" w:rsidR="00722AF8" w:rsidRDefault="00722AF8" w:rsidP="006543FB">
      <w:pPr>
        <w:spacing w:line="200" w:lineRule="exact"/>
        <w:jc w:val="both"/>
      </w:pPr>
    </w:p>
    <w:p w14:paraId="425F1BA9" w14:textId="77777777" w:rsidR="00722AF8" w:rsidRDefault="00722AF8" w:rsidP="006543FB">
      <w:pPr>
        <w:spacing w:line="200" w:lineRule="exact"/>
        <w:jc w:val="both"/>
      </w:pPr>
    </w:p>
    <w:p w14:paraId="55B4F03E" w14:textId="77777777" w:rsidR="00722AF8" w:rsidRDefault="00722AF8" w:rsidP="006543FB">
      <w:pPr>
        <w:spacing w:line="200" w:lineRule="exact"/>
        <w:jc w:val="both"/>
      </w:pPr>
    </w:p>
    <w:p w14:paraId="1971702A" w14:textId="77777777" w:rsidR="00722AF8" w:rsidRDefault="00722AF8" w:rsidP="006543FB">
      <w:pPr>
        <w:spacing w:line="200" w:lineRule="exact"/>
        <w:jc w:val="both"/>
      </w:pPr>
    </w:p>
    <w:p w14:paraId="2FE8B57A" w14:textId="77777777" w:rsidR="00722AF8" w:rsidRDefault="00722AF8" w:rsidP="006543FB">
      <w:pPr>
        <w:spacing w:line="200" w:lineRule="exact"/>
        <w:jc w:val="both"/>
      </w:pPr>
    </w:p>
    <w:p w14:paraId="0D86E855" w14:textId="77777777" w:rsidR="00722AF8" w:rsidRDefault="00722AF8" w:rsidP="006543FB">
      <w:pPr>
        <w:spacing w:line="200" w:lineRule="exact"/>
        <w:jc w:val="both"/>
      </w:pPr>
    </w:p>
    <w:p w14:paraId="0B8BC4A5" w14:textId="77777777" w:rsidR="00722AF8" w:rsidRDefault="00722AF8" w:rsidP="006543FB">
      <w:pPr>
        <w:spacing w:line="200" w:lineRule="exact"/>
        <w:jc w:val="both"/>
      </w:pPr>
    </w:p>
    <w:p w14:paraId="0C03B786" w14:textId="77777777" w:rsidR="00722AF8" w:rsidRDefault="00722AF8" w:rsidP="006543FB">
      <w:pPr>
        <w:spacing w:line="200" w:lineRule="exact"/>
        <w:jc w:val="both"/>
      </w:pPr>
    </w:p>
    <w:p w14:paraId="05A45165" w14:textId="77777777" w:rsidR="00722AF8" w:rsidRDefault="00722AF8" w:rsidP="006543FB">
      <w:pPr>
        <w:spacing w:line="200" w:lineRule="exact"/>
        <w:jc w:val="both"/>
      </w:pPr>
    </w:p>
    <w:p w14:paraId="0BD34EA2" w14:textId="77777777" w:rsidR="00722AF8" w:rsidRDefault="00722AF8" w:rsidP="006543FB">
      <w:pPr>
        <w:spacing w:before="14" w:line="200" w:lineRule="exact"/>
        <w:jc w:val="both"/>
      </w:pPr>
    </w:p>
    <w:p w14:paraId="447C6682" w14:textId="77777777" w:rsidR="00722AF8" w:rsidRDefault="00197CEA" w:rsidP="00812C00">
      <w:pPr>
        <w:spacing w:before="13"/>
        <w:ind w:left="149" w:right="71"/>
        <w:jc w:val="center"/>
        <w:rPr>
          <w:sz w:val="36"/>
          <w:szCs w:val="36"/>
        </w:rPr>
      </w:pPr>
      <w:r w:rsidRPr="00197CEA">
        <w:rPr>
          <w:sz w:val="36"/>
          <w:szCs w:val="36"/>
        </w:rPr>
        <w:t>Real-time Motion Tracking of Abdominal Targets based on MRI</w:t>
      </w:r>
    </w:p>
    <w:p w14:paraId="737551E7" w14:textId="77777777" w:rsidR="00722AF8" w:rsidRDefault="00722AF8" w:rsidP="00812C00">
      <w:pPr>
        <w:spacing w:before="2" w:line="120" w:lineRule="exact"/>
        <w:jc w:val="center"/>
        <w:rPr>
          <w:sz w:val="12"/>
          <w:szCs w:val="12"/>
        </w:rPr>
      </w:pPr>
    </w:p>
    <w:p w14:paraId="76D41276" w14:textId="77777777" w:rsidR="00722AF8" w:rsidRDefault="00722AF8" w:rsidP="00812C00">
      <w:pPr>
        <w:spacing w:line="200" w:lineRule="exact"/>
        <w:jc w:val="center"/>
      </w:pPr>
    </w:p>
    <w:p w14:paraId="40D52956" w14:textId="77777777" w:rsidR="00722AF8" w:rsidRDefault="00722AF8" w:rsidP="00812C00">
      <w:pPr>
        <w:spacing w:line="200" w:lineRule="exact"/>
        <w:jc w:val="center"/>
      </w:pPr>
    </w:p>
    <w:p w14:paraId="4C9F9472" w14:textId="77777777" w:rsidR="00722AF8" w:rsidRDefault="00722AF8" w:rsidP="00812C00">
      <w:pPr>
        <w:spacing w:line="200" w:lineRule="exact"/>
        <w:jc w:val="center"/>
      </w:pPr>
    </w:p>
    <w:p w14:paraId="210EA8D7" w14:textId="77777777" w:rsidR="00722AF8" w:rsidRDefault="00722AF8" w:rsidP="00812C00">
      <w:pPr>
        <w:spacing w:line="200" w:lineRule="exact"/>
        <w:jc w:val="center"/>
      </w:pPr>
    </w:p>
    <w:p w14:paraId="4A700843" w14:textId="77777777" w:rsidR="00722AF8" w:rsidRDefault="00722AF8" w:rsidP="00812C00">
      <w:pPr>
        <w:spacing w:line="200" w:lineRule="exact"/>
        <w:jc w:val="center"/>
      </w:pPr>
    </w:p>
    <w:p w14:paraId="46F9C91B" w14:textId="77777777" w:rsidR="00722AF8" w:rsidRDefault="00722AF8" w:rsidP="00812C00">
      <w:pPr>
        <w:spacing w:line="200" w:lineRule="exact"/>
        <w:jc w:val="center"/>
      </w:pPr>
    </w:p>
    <w:p w14:paraId="77A4F7AF" w14:textId="77777777" w:rsidR="00722AF8" w:rsidRDefault="00722AF8" w:rsidP="00812C00">
      <w:pPr>
        <w:spacing w:line="200" w:lineRule="exact"/>
        <w:jc w:val="center"/>
      </w:pPr>
    </w:p>
    <w:p w14:paraId="0EBEDD7A" w14:textId="77777777" w:rsidR="00722AF8" w:rsidRDefault="00722AF8" w:rsidP="00812C00">
      <w:pPr>
        <w:spacing w:line="200" w:lineRule="exact"/>
        <w:jc w:val="center"/>
      </w:pPr>
    </w:p>
    <w:p w14:paraId="4B43502F" w14:textId="77777777" w:rsidR="00722AF8" w:rsidRDefault="00722AF8" w:rsidP="00812C00">
      <w:pPr>
        <w:spacing w:line="200" w:lineRule="exact"/>
        <w:jc w:val="center"/>
      </w:pPr>
    </w:p>
    <w:p w14:paraId="7068041F" w14:textId="77777777" w:rsidR="00722AF8" w:rsidRDefault="00DD1D2F" w:rsidP="00812C00">
      <w:pPr>
        <w:ind w:left="5061" w:right="4983"/>
        <w:jc w:val="center"/>
        <w:rPr>
          <w:sz w:val="24"/>
          <w:szCs w:val="24"/>
        </w:rPr>
      </w:pPr>
      <w:r>
        <w:rPr>
          <w:sz w:val="24"/>
          <w:szCs w:val="24"/>
        </w:rPr>
        <w:t>by</w:t>
      </w:r>
    </w:p>
    <w:p w14:paraId="61730C6D" w14:textId="77777777" w:rsidR="00722AF8" w:rsidRDefault="00722AF8" w:rsidP="00812C00">
      <w:pPr>
        <w:spacing w:before="2" w:line="120" w:lineRule="exact"/>
        <w:jc w:val="center"/>
        <w:rPr>
          <w:sz w:val="13"/>
          <w:szCs w:val="13"/>
        </w:rPr>
      </w:pPr>
    </w:p>
    <w:p w14:paraId="15B0927C" w14:textId="77777777" w:rsidR="00722AF8" w:rsidRDefault="00722AF8" w:rsidP="00812C00">
      <w:pPr>
        <w:spacing w:line="200" w:lineRule="exact"/>
        <w:jc w:val="center"/>
      </w:pPr>
    </w:p>
    <w:p w14:paraId="31F04D34" w14:textId="77777777" w:rsidR="00722AF8" w:rsidRDefault="00722AF8" w:rsidP="00812C00">
      <w:pPr>
        <w:spacing w:line="200" w:lineRule="exact"/>
        <w:jc w:val="center"/>
      </w:pPr>
    </w:p>
    <w:p w14:paraId="6ACE9988" w14:textId="77777777" w:rsidR="00722AF8" w:rsidRDefault="00722AF8" w:rsidP="00812C00">
      <w:pPr>
        <w:spacing w:line="200" w:lineRule="exact"/>
        <w:jc w:val="center"/>
      </w:pPr>
    </w:p>
    <w:p w14:paraId="12E4E7DA" w14:textId="77777777" w:rsidR="00722AF8" w:rsidRDefault="00722AF8" w:rsidP="00812C00">
      <w:pPr>
        <w:spacing w:line="200" w:lineRule="exact"/>
        <w:jc w:val="center"/>
      </w:pPr>
    </w:p>
    <w:p w14:paraId="729F49F8" w14:textId="77777777" w:rsidR="00722AF8" w:rsidRDefault="00722AF8" w:rsidP="00812C00">
      <w:pPr>
        <w:spacing w:line="200" w:lineRule="exact"/>
        <w:jc w:val="center"/>
      </w:pPr>
    </w:p>
    <w:p w14:paraId="63E59CA3" w14:textId="77777777" w:rsidR="00722AF8" w:rsidRDefault="00722AF8" w:rsidP="00812C00">
      <w:pPr>
        <w:spacing w:line="200" w:lineRule="exact"/>
        <w:jc w:val="center"/>
      </w:pPr>
    </w:p>
    <w:p w14:paraId="7AB708A1" w14:textId="77777777" w:rsidR="00722AF8" w:rsidRDefault="00722AF8" w:rsidP="00812C00">
      <w:pPr>
        <w:spacing w:line="200" w:lineRule="exact"/>
        <w:jc w:val="center"/>
      </w:pPr>
    </w:p>
    <w:p w14:paraId="5AD30C83" w14:textId="77777777" w:rsidR="00722AF8" w:rsidRDefault="00722AF8" w:rsidP="00812C00">
      <w:pPr>
        <w:spacing w:line="200" w:lineRule="exact"/>
        <w:jc w:val="center"/>
      </w:pPr>
    </w:p>
    <w:p w14:paraId="6D93D986" w14:textId="77777777" w:rsidR="00722AF8" w:rsidRDefault="00722AF8" w:rsidP="00812C00">
      <w:pPr>
        <w:spacing w:line="200" w:lineRule="exact"/>
        <w:jc w:val="center"/>
      </w:pPr>
    </w:p>
    <w:p w14:paraId="5C0CE503" w14:textId="77777777" w:rsidR="00722AF8" w:rsidRDefault="00197CEA" w:rsidP="00812C00">
      <w:pPr>
        <w:ind w:left="4145" w:right="4066"/>
        <w:jc w:val="center"/>
        <w:rPr>
          <w:sz w:val="24"/>
          <w:szCs w:val="24"/>
        </w:rPr>
      </w:pPr>
      <w:r>
        <w:rPr>
          <w:sz w:val="24"/>
          <w:szCs w:val="24"/>
        </w:rPr>
        <w:t>Tianyu Zhou</w:t>
      </w:r>
    </w:p>
    <w:p w14:paraId="75BA7D54" w14:textId="77777777" w:rsidR="00722AF8" w:rsidRDefault="00722AF8" w:rsidP="00812C00">
      <w:pPr>
        <w:spacing w:before="6" w:line="100" w:lineRule="exact"/>
        <w:jc w:val="center"/>
        <w:rPr>
          <w:sz w:val="10"/>
          <w:szCs w:val="10"/>
        </w:rPr>
      </w:pPr>
    </w:p>
    <w:p w14:paraId="0E66E62C" w14:textId="77777777" w:rsidR="00722AF8" w:rsidRDefault="00722AF8" w:rsidP="00812C00">
      <w:pPr>
        <w:spacing w:line="200" w:lineRule="exact"/>
        <w:jc w:val="center"/>
      </w:pPr>
    </w:p>
    <w:p w14:paraId="1C98D3C5" w14:textId="77777777" w:rsidR="00722AF8" w:rsidRDefault="00722AF8" w:rsidP="00812C00">
      <w:pPr>
        <w:spacing w:line="200" w:lineRule="exact"/>
        <w:jc w:val="center"/>
      </w:pPr>
    </w:p>
    <w:p w14:paraId="2E00DF5F" w14:textId="77777777" w:rsidR="00722AF8" w:rsidRDefault="00722AF8" w:rsidP="00812C00">
      <w:pPr>
        <w:spacing w:line="200" w:lineRule="exact"/>
        <w:jc w:val="center"/>
      </w:pPr>
    </w:p>
    <w:p w14:paraId="7285F8D4" w14:textId="77777777" w:rsidR="00722AF8" w:rsidRDefault="00722AF8" w:rsidP="00812C00">
      <w:pPr>
        <w:spacing w:line="200" w:lineRule="exact"/>
        <w:jc w:val="center"/>
      </w:pPr>
    </w:p>
    <w:p w14:paraId="18A7DB7F" w14:textId="77777777" w:rsidR="00722AF8" w:rsidRDefault="00722AF8" w:rsidP="00812C00">
      <w:pPr>
        <w:spacing w:line="200" w:lineRule="exact"/>
        <w:jc w:val="center"/>
      </w:pPr>
    </w:p>
    <w:p w14:paraId="7A9C61FD" w14:textId="77777777" w:rsidR="00722AF8" w:rsidRDefault="00DD1D2F" w:rsidP="00812C00">
      <w:pPr>
        <w:ind w:left="1969" w:right="1891"/>
        <w:jc w:val="center"/>
        <w:rPr>
          <w:sz w:val="24"/>
          <w:szCs w:val="24"/>
        </w:rPr>
      </w:pPr>
      <w:r>
        <w:rPr>
          <w:sz w:val="24"/>
          <w:szCs w:val="24"/>
        </w:rPr>
        <w:t>A thesis proposal submitted for BME1450 Bioengineering Science</w:t>
      </w:r>
    </w:p>
    <w:p w14:paraId="5C68125B" w14:textId="77777777" w:rsidR="00722AF8" w:rsidRDefault="00DD1D2F" w:rsidP="00812C00">
      <w:pPr>
        <w:spacing w:line="260" w:lineRule="exact"/>
        <w:ind w:left="1652" w:right="1574"/>
        <w:jc w:val="center"/>
        <w:rPr>
          <w:sz w:val="24"/>
          <w:szCs w:val="24"/>
        </w:rPr>
      </w:pPr>
      <w:r>
        <w:rPr>
          <w:sz w:val="24"/>
          <w:szCs w:val="24"/>
        </w:rPr>
        <w:t>IBBME Theme: Engineering in a Clinical Setting &amp; Clinical Engineering</w:t>
      </w:r>
    </w:p>
    <w:p w14:paraId="1F95192F" w14:textId="77777777" w:rsidR="00722AF8" w:rsidRDefault="00722AF8" w:rsidP="00812C00">
      <w:pPr>
        <w:spacing w:before="16" w:line="260" w:lineRule="exact"/>
        <w:jc w:val="center"/>
        <w:rPr>
          <w:sz w:val="26"/>
          <w:szCs w:val="26"/>
        </w:rPr>
      </w:pPr>
    </w:p>
    <w:p w14:paraId="35F3D7AC" w14:textId="77777777" w:rsidR="00722AF8" w:rsidRDefault="00DD1D2F" w:rsidP="00812C00">
      <w:pPr>
        <w:ind w:left="2609" w:right="2531"/>
        <w:jc w:val="center"/>
        <w:rPr>
          <w:sz w:val="24"/>
          <w:szCs w:val="24"/>
        </w:rPr>
      </w:pPr>
      <w:r>
        <w:rPr>
          <w:sz w:val="24"/>
          <w:szCs w:val="24"/>
        </w:rPr>
        <w:t>Institute of Biomaterials and Biomedical Engineering</w:t>
      </w:r>
    </w:p>
    <w:p w14:paraId="66A5B2C8" w14:textId="77777777" w:rsidR="00722AF8" w:rsidRDefault="00DD1D2F" w:rsidP="00812C00">
      <w:pPr>
        <w:spacing w:before="2"/>
        <w:ind w:left="3809" w:right="3730"/>
        <w:jc w:val="center"/>
        <w:rPr>
          <w:sz w:val="24"/>
          <w:szCs w:val="24"/>
        </w:rPr>
      </w:pPr>
      <w:r>
        <w:rPr>
          <w:sz w:val="24"/>
          <w:szCs w:val="24"/>
        </w:rPr>
        <w:t>MHSc. Clinical Engineering</w:t>
      </w:r>
    </w:p>
    <w:p w14:paraId="7DC87F90" w14:textId="77777777" w:rsidR="00722AF8" w:rsidRDefault="00DD1D2F" w:rsidP="00812C00">
      <w:pPr>
        <w:spacing w:line="260" w:lineRule="exact"/>
        <w:ind w:left="4128" w:right="4049"/>
        <w:jc w:val="center"/>
        <w:rPr>
          <w:sz w:val="24"/>
          <w:szCs w:val="24"/>
        </w:rPr>
      </w:pPr>
      <w:r>
        <w:rPr>
          <w:sz w:val="24"/>
          <w:szCs w:val="24"/>
        </w:rPr>
        <w:t>University of Toronto</w:t>
      </w:r>
    </w:p>
    <w:p w14:paraId="0FD2C082" w14:textId="77777777" w:rsidR="00722AF8" w:rsidRDefault="00722AF8" w:rsidP="00812C00">
      <w:pPr>
        <w:spacing w:line="200" w:lineRule="exact"/>
        <w:jc w:val="center"/>
      </w:pPr>
    </w:p>
    <w:p w14:paraId="2330052F" w14:textId="77777777" w:rsidR="00722AF8" w:rsidRDefault="00722AF8" w:rsidP="00812C00">
      <w:pPr>
        <w:spacing w:line="200" w:lineRule="exact"/>
        <w:jc w:val="center"/>
      </w:pPr>
    </w:p>
    <w:p w14:paraId="04439A45" w14:textId="77777777" w:rsidR="00722AF8" w:rsidRDefault="00722AF8" w:rsidP="00812C00">
      <w:pPr>
        <w:spacing w:line="200" w:lineRule="exact"/>
        <w:jc w:val="center"/>
      </w:pPr>
    </w:p>
    <w:p w14:paraId="3081F367" w14:textId="77777777" w:rsidR="00722AF8" w:rsidRDefault="00722AF8" w:rsidP="00812C00">
      <w:pPr>
        <w:spacing w:before="8" w:line="220" w:lineRule="exact"/>
        <w:jc w:val="center"/>
        <w:rPr>
          <w:sz w:val="22"/>
          <w:szCs w:val="22"/>
        </w:rPr>
      </w:pPr>
    </w:p>
    <w:p w14:paraId="046381F3" w14:textId="77777777" w:rsidR="00F3145F" w:rsidRDefault="00DD1D2F" w:rsidP="00812C00">
      <w:pPr>
        <w:ind w:left="3679" w:right="3600"/>
        <w:jc w:val="center"/>
        <w:rPr>
          <w:sz w:val="24"/>
          <w:szCs w:val="24"/>
        </w:rPr>
      </w:pPr>
      <w:r>
        <w:rPr>
          <w:sz w:val="24"/>
          <w:szCs w:val="24"/>
        </w:rPr>
        <w:t>Supervisor</w:t>
      </w:r>
      <w:r w:rsidR="00197CEA">
        <w:rPr>
          <w:sz w:val="24"/>
          <w:szCs w:val="24"/>
        </w:rPr>
        <w:t>s</w:t>
      </w:r>
      <w:r>
        <w:rPr>
          <w:sz w:val="24"/>
          <w:szCs w:val="24"/>
        </w:rPr>
        <w:t>:</w:t>
      </w:r>
    </w:p>
    <w:p w14:paraId="787CFE59" w14:textId="77777777" w:rsidR="00F3145F" w:rsidRDefault="00197CEA" w:rsidP="00812C00">
      <w:pPr>
        <w:ind w:left="3679" w:right="3600"/>
        <w:jc w:val="center"/>
        <w:rPr>
          <w:sz w:val="24"/>
          <w:szCs w:val="24"/>
        </w:rPr>
      </w:pPr>
      <w:r>
        <w:rPr>
          <w:sz w:val="24"/>
          <w:szCs w:val="24"/>
        </w:rPr>
        <w:t>Dr. James Drake,</w:t>
      </w:r>
    </w:p>
    <w:p w14:paraId="6E368993" w14:textId="77777777" w:rsidR="00722AF8" w:rsidRDefault="00197CEA" w:rsidP="00812C00">
      <w:pPr>
        <w:ind w:left="3679" w:right="3600"/>
        <w:jc w:val="center"/>
        <w:rPr>
          <w:sz w:val="24"/>
          <w:szCs w:val="24"/>
        </w:rPr>
      </w:pPr>
      <w:r>
        <w:rPr>
          <w:sz w:val="24"/>
          <w:szCs w:val="24"/>
        </w:rPr>
        <w:t>Dr. Adam Waspe</w:t>
      </w:r>
    </w:p>
    <w:p w14:paraId="3D48C650" w14:textId="77777777" w:rsidR="00722AF8" w:rsidRDefault="00722AF8" w:rsidP="00812C00">
      <w:pPr>
        <w:spacing w:line="200" w:lineRule="exact"/>
        <w:jc w:val="center"/>
      </w:pPr>
    </w:p>
    <w:p w14:paraId="2BECB2EC" w14:textId="77777777" w:rsidR="00722AF8" w:rsidRDefault="00722AF8" w:rsidP="00812C00">
      <w:pPr>
        <w:spacing w:line="200" w:lineRule="exact"/>
        <w:jc w:val="center"/>
      </w:pPr>
    </w:p>
    <w:p w14:paraId="3298C2A1" w14:textId="77777777" w:rsidR="00722AF8" w:rsidRDefault="00722AF8" w:rsidP="00812C00">
      <w:pPr>
        <w:spacing w:line="200" w:lineRule="exact"/>
        <w:jc w:val="center"/>
      </w:pPr>
    </w:p>
    <w:p w14:paraId="296F6B7D" w14:textId="77777777" w:rsidR="00722AF8" w:rsidRDefault="00722AF8" w:rsidP="00812C00">
      <w:pPr>
        <w:spacing w:before="6" w:line="220" w:lineRule="exact"/>
        <w:jc w:val="center"/>
        <w:rPr>
          <w:sz w:val="22"/>
          <w:szCs w:val="22"/>
        </w:rPr>
      </w:pPr>
    </w:p>
    <w:p w14:paraId="327B5B73" w14:textId="77777777" w:rsidR="00722AF8" w:rsidRDefault="00C13A49" w:rsidP="00812C00">
      <w:pPr>
        <w:ind w:left="4225" w:right="4146"/>
        <w:jc w:val="center"/>
        <w:rPr>
          <w:sz w:val="24"/>
          <w:szCs w:val="24"/>
        </w:rPr>
        <w:sectPr w:rsidR="00722AF8">
          <w:footerReference w:type="default" r:id="rId8"/>
          <w:pgSz w:w="12240" w:h="15840"/>
          <w:pgMar w:top="1480" w:right="980" w:bottom="280" w:left="900" w:header="0" w:footer="625" w:gutter="0"/>
          <w:cols w:space="720"/>
        </w:sectPr>
      </w:pPr>
      <w:r>
        <w:rPr>
          <w:sz w:val="24"/>
          <w:szCs w:val="24"/>
        </w:rPr>
        <w:t>November 4, 2016</w:t>
      </w:r>
    </w:p>
    <w:p w14:paraId="417017BB" w14:textId="77777777" w:rsidR="00722AF8" w:rsidRDefault="00DD1D2F" w:rsidP="006543FB">
      <w:pPr>
        <w:spacing w:before="62"/>
        <w:ind w:left="4735" w:right="4736"/>
        <w:jc w:val="both"/>
        <w:rPr>
          <w:sz w:val="24"/>
          <w:szCs w:val="24"/>
        </w:rPr>
      </w:pPr>
      <w:r>
        <w:rPr>
          <w:b/>
          <w:sz w:val="24"/>
          <w:szCs w:val="24"/>
        </w:rPr>
        <w:lastRenderedPageBreak/>
        <w:t>Abstract</w:t>
      </w:r>
    </w:p>
    <w:p w14:paraId="044B2951" w14:textId="77777777" w:rsidR="00722AF8" w:rsidRDefault="00722AF8" w:rsidP="006543FB">
      <w:pPr>
        <w:spacing w:before="4" w:line="140" w:lineRule="exact"/>
        <w:jc w:val="both"/>
        <w:rPr>
          <w:sz w:val="26"/>
          <w:szCs w:val="26"/>
        </w:rPr>
      </w:pPr>
    </w:p>
    <w:p w14:paraId="527CCDBC" w14:textId="77777777" w:rsidR="00AC5049" w:rsidRDefault="00AC5049" w:rsidP="006543FB">
      <w:pPr>
        <w:spacing w:before="4" w:line="140" w:lineRule="exact"/>
        <w:jc w:val="both"/>
        <w:rPr>
          <w:sz w:val="15"/>
          <w:szCs w:val="15"/>
        </w:rPr>
      </w:pPr>
    </w:p>
    <w:p w14:paraId="18ED7FD0" w14:textId="77777777" w:rsidR="00722AF8" w:rsidRDefault="00722AF8" w:rsidP="006543FB">
      <w:pPr>
        <w:spacing w:line="200" w:lineRule="exact"/>
        <w:jc w:val="both"/>
      </w:pPr>
    </w:p>
    <w:p w14:paraId="6A4D1238" w14:textId="77777777" w:rsidR="00722AF8" w:rsidRDefault="00722AF8" w:rsidP="006543FB">
      <w:pPr>
        <w:spacing w:line="200" w:lineRule="exact"/>
        <w:jc w:val="both"/>
      </w:pPr>
    </w:p>
    <w:p w14:paraId="29C0EF5F" w14:textId="77777777" w:rsidR="004F5A96" w:rsidRDefault="004923BF" w:rsidP="004F5A96">
      <w:pPr>
        <w:spacing w:before="2"/>
        <w:ind w:left="107" w:right="240"/>
        <w:jc w:val="both"/>
        <w:rPr>
          <w:sz w:val="24"/>
          <w:szCs w:val="24"/>
        </w:rPr>
      </w:pPr>
      <w:r w:rsidRPr="005832FF">
        <w:rPr>
          <w:sz w:val="24"/>
          <w:szCs w:val="24"/>
        </w:rPr>
        <w:t>Neuroblastoma</w:t>
      </w:r>
      <w:r>
        <w:rPr>
          <w:sz w:val="24"/>
          <w:szCs w:val="24"/>
        </w:rPr>
        <w:t xml:space="preserve"> is</w:t>
      </w:r>
      <w:r w:rsidRPr="005832FF">
        <w:rPr>
          <w:sz w:val="24"/>
          <w:szCs w:val="24"/>
        </w:rPr>
        <w:t xml:space="preserve"> the most common extracranial solid tumour in children</w:t>
      </w:r>
      <w:r>
        <w:rPr>
          <w:sz w:val="24"/>
          <w:szCs w:val="24"/>
        </w:rPr>
        <w:t xml:space="preserve"> </w:t>
      </w:r>
      <w:r w:rsidRPr="00165AD2">
        <w:rPr>
          <w:sz w:val="24"/>
          <w:szCs w:val="24"/>
        </w:rPr>
        <w:t>0-14 years of age</w:t>
      </w:r>
      <w:r>
        <w:rPr>
          <w:sz w:val="24"/>
          <w:szCs w:val="24"/>
        </w:rPr>
        <w:t>.</w:t>
      </w:r>
      <w:r w:rsidR="00AE43A6">
        <w:rPr>
          <w:sz w:val="24"/>
          <w:szCs w:val="24"/>
        </w:rPr>
        <w:t xml:space="preserve"> </w:t>
      </w:r>
      <w:r w:rsidR="00812C00">
        <w:rPr>
          <w:sz w:val="24"/>
          <w:szCs w:val="24"/>
        </w:rPr>
        <w:t>T</w:t>
      </w:r>
      <w:r w:rsidR="00AE43A6">
        <w:rPr>
          <w:sz w:val="24"/>
          <w:szCs w:val="24"/>
        </w:rPr>
        <w:t>he</w:t>
      </w:r>
      <w:r>
        <w:rPr>
          <w:sz w:val="24"/>
          <w:szCs w:val="24"/>
        </w:rPr>
        <w:t xml:space="preserve"> </w:t>
      </w:r>
      <w:r w:rsidRPr="005832FF">
        <w:rPr>
          <w:sz w:val="24"/>
          <w:szCs w:val="24"/>
        </w:rPr>
        <w:t xml:space="preserve">proximity </w:t>
      </w:r>
      <w:r w:rsidR="00812C00">
        <w:rPr>
          <w:sz w:val="24"/>
          <w:szCs w:val="24"/>
        </w:rPr>
        <w:t xml:space="preserve">of sites of neuroblastoma </w:t>
      </w:r>
      <w:r w:rsidRPr="005832FF">
        <w:rPr>
          <w:sz w:val="24"/>
          <w:szCs w:val="24"/>
        </w:rPr>
        <w:t>to the renal artery</w:t>
      </w:r>
      <w:r>
        <w:rPr>
          <w:sz w:val="24"/>
          <w:szCs w:val="24"/>
        </w:rPr>
        <w:t xml:space="preserve"> poses challenges for conventional surgery. High-intensity focused ultrasound (HIFU) is a non-ionizing, non-invasive therapeutic technology that</w:t>
      </w:r>
      <w:r w:rsidR="00AE43A6">
        <w:rPr>
          <w:sz w:val="24"/>
          <w:szCs w:val="24"/>
        </w:rPr>
        <w:t xml:space="preserve"> is particularly suited to </w:t>
      </w:r>
      <w:r w:rsidR="00AE43A6" w:rsidRPr="00AE43A6">
        <w:rPr>
          <w:sz w:val="24"/>
          <w:szCs w:val="24"/>
        </w:rPr>
        <w:t>thermally lesion internal abdominal targets</w:t>
      </w:r>
      <w:r w:rsidR="00812C00">
        <w:rPr>
          <w:sz w:val="24"/>
          <w:szCs w:val="24"/>
        </w:rPr>
        <w:t>, and is thus a promising alternative in treating neuroblastoma</w:t>
      </w:r>
      <w:r w:rsidR="009940FE">
        <w:rPr>
          <w:sz w:val="24"/>
          <w:szCs w:val="24"/>
        </w:rPr>
        <w:t>.</w:t>
      </w:r>
      <w:r w:rsidR="00F90B8F">
        <w:rPr>
          <w:sz w:val="24"/>
          <w:szCs w:val="24"/>
        </w:rPr>
        <w:t xml:space="preserve"> </w:t>
      </w:r>
      <w:r w:rsidR="00812C00">
        <w:rPr>
          <w:sz w:val="24"/>
          <w:szCs w:val="24"/>
        </w:rPr>
        <w:t xml:space="preserve">Magnetic resonance (MR) </w:t>
      </w:r>
      <w:r w:rsidR="00812C00" w:rsidRPr="00B97907">
        <w:rPr>
          <w:sz w:val="24"/>
          <w:szCs w:val="24"/>
        </w:rPr>
        <w:t>thermometry p</w:t>
      </w:r>
      <w:r w:rsidR="00812C00">
        <w:rPr>
          <w:sz w:val="24"/>
          <w:szCs w:val="24"/>
        </w:rPr>
        <w:t>rovide</w:t>
      </w:r>
      <w:r w:rsidR="00812C00" w:rsidRPr="00B97907">
        <w:rPr>
          <w:sz w:val="24"/>
          <w:szCs w:val="24"/>
        </w:rPr>
        <w:t>s real-time therma</w:t>
      </w:r>
      <w:r w:rsidR="00812C00">
        <w:rPr>
          <w:sz w:val="24"/>
          <w:szCs w:val="24"/>
        </w:rPr>
        <w:t xml:space="preserve">l mapping and dose calculations for monitoring the HIFU procedure. </w:t>
      </w:r>
      <w:r w:rsidR="00F90B8F">
        <w:rPr>
          <w:sz w:val="24"/>
          <w:szCs w:val="24"/>
        </w:rPr>
        <w:t>However, s</w:t>
      </w:r>
      <w:r w:rsidR="00F90B8F" w:rsidRPr="00165AD2">
        <w:rPr>
          <w:sz w:val="24"/>
          <w:szCs w:val="24"/>
        </w:rPr>
        <w:t>maller targets</w:t>
      </w:r>
      <w:r w:rsidR="00F90B8F">
        <w:rPr>
          <w:sz w:val="24"/>
          <w:szCs w:val="24"/>
        </w:rPr>
        <w:t xml:space="preserve"> of pediatric patients demand</w:t>
      </w:r>
      <w:r w:rsidR="00F90B8F" w:rsidRPr="00165AD2">
        <w:rPr>
          <w:sz w:val="24"/>
          <w:szCs w:val="24"/>
        </w:rPr>
        <w:t xml:space="preserve"> accurate HIFU monitoring to ensure the safety of </w:t>
      </w:r>
      <w:r w:rsidR="00F90B8F">
        <w:rPr>
          <w:sz w:val="24"/>
          <w:szCs w:val="24"/>
        </w:rPr>
        <w:t>healthy tissues</w:t>
      </w:r>
      <w:r w:rsidR="00F90B8F" w:rsidRPr="00165AD2">
        <w:rPr>
          <w:sz w:val="24"/>
          <w:szCs w:val="24"/>
        </w:rPr>
        <w:t xml:space="preserve"> in close proximity</w:t>
      </w:r>
      <w:r w:rsidR="00F90B8F">
        <w:rPr>
          <w:sz w:val="24"/>
          <w:szCs w:val="24"/>
        </w:rPr>
        <w:t>.</w:t>
      </w:r>
      <w:r w:rsidR="006C4771">
        <w:rPr>
          <w:sz w:val="24"/>
          <w:szCs w:val="24"/>
        </w:rPr>
        <w:t xml:space="preserve"> Abdominal targets undergo a range of motions as well as non-rigid deformations, which </w:t>
      </w:r>
      <w:r w:rsidR="00812C00">
        <w:rPr>
          <w:sz w:val="24"/>
          <w:szCs w:val="24"/>
        </w:rPr>
        <w:t>give rise to</w:t>
      </w:r>
      <w:r w:rsidR="006C4771">
        <w:rPr>
          <w:sz w:val="24"/>
          <w:szCs w:val="24"/>
        </w:rPr>
        <w:t xml:space="preserve"> artifacts in MR thermometry, </w:t>
      </w:r>
      <w:r w:rsidR="00812C00">
        <w:rPr>
          <w:sz w:val="24"/>
          <w:szCs w:val="24"/>
        </w:rPr>
        <w:t xml:space="preserve">and also demand for </w:t>
      </w:r>
      <w:r w:rsidR="006C4771">
        <w:rPr>
          <w:sz w:val="24"/>
          <w:szCs w:val="24"/>
        </w:rPr>
        <w:t>precise tracking of the HIFU focal point</w:t>
      </w:r>
      <w:r w:rsidR="00812C00">
        <w:rPr>
          <w:sz w:val="24"/>
          <w:szCs w:val="24"/>
        </w:rPr>
        <w:t xml:space="preserve"> </w:t>
      </w:r>
      <w:r w:rsidR="006C4771">
        <w:rPr>
          <w:sz w:val="24"/>
          <w:szCs w:val="24"/>
        </w:rPr>
        <w:t>with the target. A hybrid method</w:t>
      </w:r>
      <w:r w:rsidR="004F5A96">
        <w:rPr>
          <w:sz w:val="24"/>
          <w:szCs w:val="24"/>
        </w:rPr>
        <w:t xml:space="preserve"> (</w:t>
      </w:r>
      <w:r w:rsidR="004F5A96" w:rsidRPr="00293533">
        <w:rPr>
          <w:sz w:val="24"/>
          <w:szCs w:val="24"/>
        </w:rPr>
        <w:t>Principal Component Analysis and Projection onto Dipole Fields</w:t>
      </w:r>
      <w:r w:rsidR="004F5A96">
        <w:rPr>
          <w:sz w:val="24"/>
          <w:szCs w:val="24"/>
        </w:rPr>
        <w:t>, or PCA-PDF)</w:t>
      </w:r>
      <w:r w:rsidR="006C4771">
        <w:rPr>
          <w:sz w:val="24"/>
          <w:szCs w:val="24"/>
        </w:rPr>
        <w:t xml:space="preserve"> has been shown</w:t>
      </w:r>
      <w:r w:rsidR="006C4771" w:rsidRPr="006C4771">
        <w:rPr>
          <w:sz w:val="24"/>
          <w:szCs w:val="24"/>
        </w:rPr>
        <w:t xml:space="preserve"> </w:t>
      </w:r>
      <w:r w:rsidR="006C4771">
        <w:rPr>
          <w:sz w:val="24"/>
          <w:szCs w:val="24"/>
        </w:rPr>
        <w:t>to be feasible to correct for MR thermometry</w:t>
      </w:r>
      <w:r w:rsidR="00046E64">
        <w:rPr>
          <w:sz w:val="24"/>
          <w:szCs w:val="24"/>
        </w:rPr>
        <w:t xml:space="preserve"> in real-time</w:t>
      </w:r>
      <w:r w:rsidR="006C4771">
        <w:rPr>
          <w:sz w:val="24"/>
          <w:szCs w:val="24"/>
        </w:rPr>
        <w:t xml:space="preserve">. </w:t>
      </w:r>
      <w:r w:rsidR="00046E64">
        <w:rPr>
          <w:sz w:val="24"/>
          <w:szCs w:val="24"/>
        </w:rPr>
        <w:t>However, m</w:t>
      </w:r>
      <w:r w:rsidR="006C4771" w:rsidRPr="006C4771">
        <w:rPr>
          <w:sz w:val="24"/>
          <w:szCs w:val="24"/>
        </w:rPr>
        <w:t xml:space="preserve">ore </w:t>
      </w:r>
      <w:r w:rsidR="006C4771" w:rsidRPr="00046E64">
        <w:rPr>
          <w:i/>
          <w:sz w:val="24"/>
          <w:szCs w:val="24"/>
        </w:rPr>
        <w:t>in vivo</w:t>
      </w:r>
      <w:r w:rsidR="006C4771" w:rsidRPr="006C4771">
        <w:rPr>
          <w:sz w:val="24"/>
          <w:szCs w:val="24"/>
        </w:rPr>
        <w:t xml:space="preserve"> experiments are </w:t>
      </w:r>
      <w:r w:rsidR="006C4771">
        <w:rPr>
          <w:sz w:val="24"/>
          <w:szCs w:val="24"/>
        </w:rPr>
        <w:t>in need</w:t>
      </w:r>
      <w:r w:rsidR="00812C00">
        <w:rPr>
          <w:sz w:val="24"/>
          <w:szCs w:val="24"/>
        </w:rPr>
        <w:t xml:space="preserve"> to validate </w:t>
      </w:r>
      <w:r w:rsidR="006C4771" w:rsidRPr="006C4771">
        <w:rPr>
          <w:sz w:val="24"/>
          <w:szCs w:val="24"/>
        </w:rPr>
        <w:t>this method.</w:t>
      </w:r>
      <w:r w:rsidR="00046E64">
        <w:rPr>
          <w:sz w:val="24"/>
          <w:szCs w:val="24"/>
        </w:rPr>
        <w:t xml:space="preserve"> In addition, a </w:t>
      </w:r>
      <w:r w:rsidR="00300BFA">
        <w:rPr>
          <w:sz w:val="24"/>
          <w:szCs w:val="24"/>
        </w:rPr>
        <w:t>method</w:t>
      </w:r>
      <w:r w:rsidR="00046E64">
        <w:rPr>
          <w:sz w:val="24"/>
          <w:szCs w:val="24"/>
        </w:rPr>
        <w:t xml:space="preserve"> is needed to </w:t>
      </w:r>
      <w:r w:rsidR="00300BFA">
        <w:rPr>
          <w:sz w:val="24"/>
          <w:szCs w:val="24"/>
        </w:rPr>
        <w:t xml:space="preserve">quantify </w:t>
      </w:r>
      <w:r w:rsidR="00046E64">
        <w:rPr>
          <w:sz w:val="24"/>
          <w:szCs w:val="24"/>
        </w:rPr>
        <w:t xml:space="preserve">the </w:t>
      </w:r>
      <w:r w:rsidR="00046E64" w:rsidRPr="00046E64">
        <w:rPr>
          <w:sz w:val="24"/>
          <w:szCs w:val="24"/>
        </w:rPr>
        <w:t>motions and deformations</w:t>
      </w:r>
      <w:r w:rsidR="00046E64">
        <w:rPr>
          <w:sz w:val="24"/>
          <w:szCs w:val="24"/>
        </w:rPr>
        <w:t xml:space="preserve"> of the targets</w:t>
      </w:r>
      <w:r w:rsidR="00300BFA">
        <w:rPr>
          <w:sz w:val="24"/>
          <w:szCs w:val="24"/>
        </w:rPr>
        <w:t>, and this</w:t>
      </w:r>
      <w:r w:rsidR="00046E64" w:rsidRPr="00046E64">
        <w:rPr>
          <w:sz w:val="24"/>
          <w:szCs w:val="24"/>
        </w:rPr>
        <w:t xml:space="preserve"> method needs to be validated in </w:t>
      </w:r>
      <w:r w:rsidR="00046E64" w:rsidRPr="00046E64">
        <w:rPr>
          <w:i/>
          <w:sz w:val="24"/>
          <w:szCs w:val="24"/>
        </w:rPr>
        <w:t>in vivo</w:t>
      </w:r>
      <w:r w:rsidR="00046E64" w:rsidRPr="00046E64">
        <w:rPr>
          <w:sz w:val="24"/>
          <w:szCs w:val="24"/>
        </w:rPr>
        <w:t xml:space="preserve"> HIFU treatments for clinical translation</w:t>
      </w:r>
      <w:r w:rsidR="00046E64">
        <w:rPr>
          <w:sz w:val="24"/>
          <w:szCs w:val="24"/>
        </w:rPr>
        <w:t>.</w:t>
      </w:r>
      <w:r w:rsidR="004F5A96">
        <w:rPr>
          <w:sz w:val="24"/>
          <w:szCs w:val="24"/>
        </w:rPr>
        <w:t xml:space="preserve"> This research will first validate the PCA-PDF motion compensation method. Then the traditional optical flow tracking technique will be adapted to current framework as the gold standard. Next, the learning-based fusion method will be implemented and optimized as the proposed solution. Both methods will be tested in </w:t>
      </w:r>
      <w:r w:rsidR="004F5A96">
        <w:rPr>
          <w:i/>
          <w:sz w:val="24"/>
          <w:szCs w:val="24"/>
        </w:rPr>
        <w:t xml:space="preserve">in vivo </w:t>
      </w:r>
      <w:r w:rsidR="004F5A96">
        <w:rPr>
          <w:sz w:val="24"/>
          <w:szCs w:val="24"/>
        </w:rPr>
        <w:t xml:space="preserve">experiments and their performances in accuracy, precision and speed will be compared. It is expected that all methods investigated will consistently meet the performance requirement of a real-time MRg-HIFU intervention, and that the learning-based fusion method will outperform the gold standard optical flow tracking method, in terms of accuracy, precision, and speed. </w:t>
      </w:r>
      <w:r w:rsidR="004F5A96" w:rsidRPr="00171157">
        <w:rPr>
          <w:sz w:val="24"/>
          <w:szCs w:val="24"/>
        </w:rPr>
        <w:t xml:space="preserve">The </w:t>
      </w:r>
      <w:r w:rsidR="004F5A96">
        <w:rPr>
          <w:sz w:val="24"/>
          <w:szCs w:val="24"/>
        </w:rPr>
        <w:t>research will demonstrate the feasibility and safety of MRg-HIFU</w:t>
      </w:r>
      <w:r w:rsidR="004F5A96" w:rsidRPr="001C6628">
        <w:rPr>
          <w:sz w:val="24"/>
          <w:szCs w:val="24"/>
        </w:rPr>
        <w:t xml:space="preserve"> for non-invasive treatment of neuroblastoma</w:t>
      </w:r>
      <w:r w:rsidR="004F5A96">
        <w:rPr>
          <w:sz w:val="24"/>
          <w:szCs w:val="24"/>
        </w:rPr>
        <w:t>.</w:t>
      </w:r>
      <w:r w:rsidR="004F5A96" w:rsidRPr="00171157">
        <w:rPr>
          <w:sz w:val="24"/>
          <w:szCs w:val="24"/>
        </w:rPr>
        <w:t xml:space="preserve"> </w:t>
      </w:r>
      <w:r w:rsidR="004F5A96" w:rsidRPr="006543FB">
        <w:rPr>
          <w:sz w:val="24"/>
          <w:szCs w:val="24"/>
        </w:rPr>
        <w:t>Results from this project will support the safe a</w:t>
      </w:r>
      <w:r w:rsidR="004F5A96">
        <w:rPr>
          <w:sz w:val="24"/>
          <w:szCs w:val="24"/>
        </w:rPr>
        <w:t>p</w:t>
      </w:r>
      <w:r w:rsidR="004F5A96" w:rsidRPr="006543FB">
        <w:rPr>
          <w:sz w:val="24"/>
          <w:szCs w:val="24"/>
        </w:rPr>
        <w:t>plication of MRgHIFU</w:t>
      </w:r>
      <w:r w:rsidR="004F5A96" w:rsidRPr="00171157">
        <w:rPr>
          <w:sz w:val="24"/>
          <w:szCs w:val="24"/>
        </w:rPr>
        <w:t xml:space="preserve"> </w:t>
      </w:r>
      <w:r w:rsidR="004F5A96" w:rsidRPr="006543FB">
        <w:rPr>
          <w:sz w:val="24"/>
          <w:szCs w:val="24"/>
        </w:rPr>
        <w:t>in the abdomen and will lead to novel clinical studies using MRgHIFU for neuroblastoma in children.</w:t>
      </w:r>
    </w:p>
    <w:p w14:paraId="69ABE11B" w14:textId="77777777" w:rsidR="00722AF8" w:rsidRDefault="00722AF8" w:rsidP="006543FB">
      <w:pPr>
        <w:spacing w:before="13" w:line="260" w:lineRule="exact"/>
        <w:jc w:val="both"/>
        <w:rPr>
          <w:sz w:val="24"/>
          <w:szCs w:val="24"/>
        </w:rPr>
      </w:pPr>
    </w:p>
    <w:p w14:paraId="01E7C199" w14:textId="77777777" w:rsidR="004923BF" w:rsidRDefault="00F90B8F" w:rsidP="006543FB">
      <w:pPr>
        <w:spacing w:before="13" w:line="260" w:lineRule="exact"/>
        <w:jc w:val="both"/>
        <w:rPr>
          <w:sz w:val="26"/>
          <w:szCs w:val="26"/>
        </w:rPr>
      </w:pPr>
      <w:r>
        <w:rPr>
          <w:sz w:val="26"/>
          <w:szCs w:val="26"/>
        </w:rPr>
        <w:t xml:space="preserve"> </w:t>
      </w:r>
    </w:p>
    <w:p w14:paraId="32FAB691" w14:textId="77777777" w:rsidR="006C4771" w:rsidRDefault="006C4771" w:rsidP="006543FB">
      <w:pPr>
        <w:spacing w:before="13" w:line="260" w:lineRule="exact"/>
        <w:jc w:val="both"/>
        <w:rPr>
          <w:sz w:val="26"/>
          <w:szCs w:val="26"/>
        </w:rPr>
      </w:pPr>
    </w:p>
    <w:p w14:paraId="573AA40E" w14:textId="77777777" w:rsidR="006C4771" w:rsidRDefault="006C4771" w:rsidP="006543FB">
      <w:pPr>
        <w:spacing w:before="13" w:line="260" w:lineRule="exact"/>
        <w:jc w:val="both"/>
        <w:rPr>
          <w:sz w:val="26"/>
          <w:szCs w:val="26"/>
        </w:rPr>
      </w:pPr>
    </w:p>
    <w:p w14:paraId="7FB49396" w14:textId="77777777" w:rsidR="00722AF8" w:rsidRDefault="00DD1D2F" w:rsidP="006543FB">
      <w:pPr>
        <w:ind w:left="107" w:right="220"/>
        <w:jc w:val="both"/>
        <w:rPr>
          <w:sz w:val="24"/>
          <w:szCs w:val="24"/>
        </w:rPr>
      </w:pPr>
      <w:r>
        <w:rPr>
          <w:sz w:val="24"/>
          <w:szCs w:val="24"/>
        </w:rPr>
        <w:t xml:space="preserve">Keywords: </w:t>
      </w:r>
      <w:r w:rsidR="00483D58" w:rsidRPr="00483D58">
        <w:rPr>
          <w:sz w:val="24"/>
          <w:szCs w:val="24"/>
        </w:rPr>
        <w:t>real-time MR-guidance, motion analysis, high intensity focused ultrasound</w:t>
      </w:r>
    </w:p>
    <w:p w14:paraId="4D8ECDEA" w14:textId="77777777" w:rsidR="00AE43A6" w:rsidRDefault="00AE43A6" w:rsidP="006543FB">
      <w:pPr>
        <w:ind w:left="107" w:right="220"/>
        <w:jc w:val="both"/>
        <w:rPr>
          <w:sz w:val="24"/>
          <w:szCs w:val="24"/>
        </w:rPr>
      </w:pPr>
    </w:p>
    <w:p w14:paraId="7A7E5D8D" w14:textId="77777777" w:rsidR="00AE43A6" w:rsidRDefault="00AE43A6" w:rsidP="006543FB">
      <w:pPr>
        <w:ind w:left="107" w:right="220"/>
        <w:jc w:val="both"/>
        <w:rPr>
          <w:sz w:val="24"/>
          <w:szCs w:val="24"/>
        </w:rPr>
      </w:pPr>
    </w:p>
    <w:p w14:paraId="5CD7D85E" w14:textId="77777777" w:rsidR="00AE43A6" w:rsidRDefault="00AE43A6" w:rsidP="004420E6">
      <w:pPr>
        <w:ind w:right="220"/>
        <w:jc w:val="both"/>
        <w:rPr>
          <w:sz w:val="24"/>
          <w:szCs w:val="24"/>
        </w:rPr>
        <w:sectPr w:rsidR="00AE43A6">
          <w:pgSz w:w="12240" w:h="15840"/>
          <w:pgMar w:top="960" w:right="900" w:bottom="280" w:left="900" w:header="0" w:footer="625" w:gutter="0"/>
          <w:cols w:space="720"/>
        </w:sectPr>
      </w:pPr>
    </w:p>
    <w:p w14:paraId="5F946896" w14:textId="77777777" w:rsidR="00722AF8" w:rsidRDefault="00DD1D2F" w:rsidP="004420E6">
      <w:pPr>
        <w:spacing w:before="62"/>
        <w:jc w:val="both"/>
        <w:rPr>
          <w:sz w:val="24"/>
          <w:szCs w:val="24"/>
        </w:rPr>
      </w:pPr>
      <w:r>
        <w:rPr>
          <w:b/>
          <w:sz w:val="24"/>
          <w:szCs w:val="24"/>
        </w:rPr>
        <w:lastRenderedPageBreak/>
        <w:t xml:space="preserve">1.   </w:t>
      </w:r>
      <w:r w:rsidR="004865A2" w:rsidRPr="004865A2">
        <w:rPr>
          <w:b/>
          <w:sz w:val="24"/>
          <w:szCs w:val="24"/>
        </w:rPr>
        <w:t>Introduction</w:t>
      </w:r>
    </w:p>
    <w:p w14:paraId="5B7D258C" w14:textId="77777777" w:rsidR="00603870" w:rsidRDefault="005832FF" w:rsidP="004420E6">
      <w:pPr>
        <w:pStyle w:val="Normal1"/>
        <w:spacing w:line="240" w:lineRule="auto"/>
        <w:contextualSpacing/>
        <w:jc w:val="both"/>
        <w:rPr>
          <w:rFonts w:ascii="Times New Roman" w:eastAsia="Times New Roman" w:hAnsi="Times New Roman" w:cs="Times New Roman"/>
          <w:sz w:val="24"/>
          <w:szCs w:val="24"/>
        </w:rPr>
      </w:pPr>
      <w:r w:rsidRPr="005832FF">
        <w:rPr>
          <w:rFonts w:ascii="Times New Roman" w:eastAsia="Times New Roman" w:hAnsi="Times New Roman" w:cs="Times New Roman"/>
          <w:sz w:val="24"/>
          <w:szCs w:val="24"/>
        </w:rPr>
        <w:t>Neuroblastoma is the most common extracranial solid tumour in children</w:t>
      </w:r>
      <w:r>
        <w:rPr>
          <w:rFonts w:ascii="Times New Roman" w:eastAsia="Times New Roman" w:hAnsi="Times New Roman" w:cs="Times New Roman"/>
          <w:sz w:val="24"/>
          <w:szCs w:val="24"/>
        </w:rPr>
        <w:t xml:space="preserve"> </w:t>
      </w:r>
      <w:r w:rsidRPr="00165AD2">
        <w:rPr>
          <w:rFonts w:ascii="Times New Roman" w:eastAsia="Times New Roman" w:hAnsi="Times New Roman" w:cs="Times New Roman"/>
          <w:sz w:val="24"/>
          <w:szCs w:val="24"/>
        </w:rPr>
        <w:t>0-14 years of age</w:t>
      </w:r>
      <w:r>
        <w:rPr>
          <w:rFonts w:ascii="Times New Roman" w:eastAsia="Times New Roman" w:hAnsi="Times New Roman" w:cs="Times New Roman"/>
          <w:sz w:val="24"/>
          <w:szCs w:val="24"/>
        </w:rPr>
        <w:t xml:space="preserve"> [1]</w:t>
      </w:r>
      <w:r w:rsidRPr="005832FF">
        <w:rPr>
          <w:rFonts w:ascii="Times New Roman" w:eastAsia="Times New Roman" w:hAnsi="Times New Roman" w:cs="Times New Roman"/>
          <w:sz w:val="24"/>
          <w:szCs w:val="24"/>
        </w:rPr>
        <w:t>, forming most often in t</w:t>
      </w:r>
      <w:r w:rsidR="007A0366">
        <w:rPr>
          <w:rFonts w:ascii="Times New Roman" w:eastAsia="Times New Roman" w:hAnsi="Times New Roman" w:cs="Times New Roman"/>
          <w:sz w:val="24"/>
          <w:szCs w:val="24"/>
        </w:rPr>
        <w:t xml:space="preserve">he adrenal gland or kidneys. Its </w:t>
      </w:r>
      <w:r w:rsidR="007A0366" w:rsidRPr="005832FF">
        <w:rPr>
          <w:rFonts w:ascii="Times New Roman" w:eastAsia="Times New Roman" w:hAnsi="Times New Roman" w:cs="Times New Roman"/>
          <w:sz w:val="24"/>
          <w:szCs w:val="24"/>
        </w:rPr>
        <w:t>proximity to the renal artery</w:t>
      </w:r>
      <w:r w:rsidR="007A0366">
        <w:rPr>
          <w:rFonts w:ascii="Times New Roman" w:eastAsia="Times New Roman" w:hAnsi="Times New Roman" w:cs="Times New Roman"/>
          <w:sz w:val="24"/>
          <w:szCs w:val="24"/>
        </w:rPr>
        <w:t xml:space="preserve"> poses challenges for conventional surgery</w:t>
      </w:r>
      <w:r w:rsidRPr="005832FF">
        <w:rPr>
          <w:rFonts w:ascii="Times New Roman" w:eastAsia="Times New Roman" w:hAnsi="Times New Roman" w:cs="Times New Roman"/>
          <w:sz w:val="24"/>
          <w:szCs w:val="24"/>
        </w:rPr>
        <w:t xml:space="preserve">. </w:t>
      </w:r>
      <w:r w:rsidR="00603870">
        <w:rPr>
          <w:rFonts w:ascii="Times New Roman" w:eastAsia="Times New Roman" w:hAnsi="Times New Roman" w:cs="Times New Roman"/>
          <w:sz w:val="24"/>
          <w:szCs w:val="24"/>
        </w:rPr>
        <w:t xml:space="preserve">High-intensity focused ultrasound (HIFU) is a non-ionizing, non-invasive therapeutic technology that is particularly suited for creating localized thermal ablation in diseased internal organs such as the kidneys, liver, pancreas, and spleen. HIFU is advantageous in treating pediatric neuroblastoma </w:t>
      </w:r>
      <w:r w:rsidR="00B97907">
        <w:rPr>
          <w:rFonts w:ascii="Times New Roman" w:eastAsia="Times New Roman" w:hAnsi="Times New Roman" w:cs="Times New Roman"/>
          <w:sz w:val="24"/>
          <w:szCs w:val="24"/>
        </w:rPr>
        <w:t>over</w:t>
      </w:r>
      <w:r w:rsidR="00603870">
        <w:rPr>
          <w:rFonts w:ascii="Times New Roman" w:eastAsia="Times New Roman" w:hAnsi="Times New Roman" w:cs="Times New Roman"/>
          <w:sz w:val="24"/>
          <w:szCs w:val="24"/>
        </w:rPr>
        <w:t xml:space="preserve"> conventional surgery, due</w:t>
      </w:r>
      <w:ins w:id="0" w:author="Arushri Swarup" w:date="2016-11-06T16:07:00Z">
        <w:r w:rsidR="006A6DE0">
          <w:rPr>
            <w:rFonts w:ascii="Times New Roman" w:eastAsia="Times New Roman" w:hAnsi="Times New Roman" w:cs="Times New Roman"/>
            <w:sz w:val="24"/>
            <w:szCs w:val="24"/>
          </w:rPr>
          <w:t xml:space="preserve"> to the following:</w:t>
        </w:r>
      </w:ins>
      <w:del w:id="1" w:author="Arushri Swarup" w:date="2016-11-06T16:07:00Z">
        <w:r w:rsidR="00603870" w:rsidDel="006A6DE0">
          <w:rPr>
            <w:rFonts w:ascii="Times New Roman" w:eastAsia="Times New Roman" w:hAnsi="Times New Roman" w:cs="Times New Roman"/>
            <w:sz w:val="24"/>
            <w:szCs w:val="24"/>
          </w:rPr>
          <w:delText xml:space="preserve"> </w:delText>
        </w:r>
        <w:r w:rsidR="00603870" w:rsidDel="00CA0AD0">
          <w:rPr>
            <w:rFonts w:ascii="Times New Roman" w:eastAsia="Times New Roman" w:hAnsi="Times New Roman" w:cs="Times New Roman"/>
            <w:sz w:val="24"/>
            <w:szCs w:val="24"/>
          </w:rPr>
          <w:delText>to the fact</w:delText>
        </w:r>
        <w:r w:rsidR="00B97907" w:rsidDel="00CA0AD0">
          <w:rPr>
            <w:rFonts w:ascii="Times New Roman" w:eastAsia="Times New Roman" w:hAnsi="Times New Roman" w:cs="Times New Roman"/>
            <w:sz w:val="24"/>
            <w:szCs w:val="24"/>
          </w:rPr>
          <w:delText>s</w:delText>
        </w:r>
        <w:r w:rsidR="00603870" w:rsidDel="00CA0AD0">
          <w:rPr>
            <w:rFonts w:ascii="Times New Roman" w:eastAsia="Times New Roman" w:hAnsi="Times New Roman" w:cs="Times New Roman"/>
            <w:sz w:val="24"/>
            <w:szCs w:val="24"/>
          </w:rPr>
          <w:delText xml:space="preserve"> that </w:delText>
        </w:r>
      </w:del>
    </w:p>
    <w:p w14:paraId="6B164AA4" w14:textId="77777777" w:rsidR="00603870" w:rsidRDefault="00165AD2" w:rsidP="004420E6">
      <w:pPr>
        <w:pStyle w:val="Normal1"/>
        <w:numPr>
          <w:ilvl w:val="0"/>
          <w:numId w:val="3"/>
        </w:numPr>
        <w:spacing w:line="240" w:lineRule="auto"/>
        <w:contextualSpacing/>
        <w:jc w:val="both"/>
        <w:rPr>
          <w:rFonts w:ascii="Times New Roman" w:eastAsia="Times New Roman" w:hAnsi="Times New Roman" w:cs="Times New Roman"/>
          <w:sz w:val="24"/>
          <w:szCs w:val="24"/>
        </w:rPr>
      </w:pPr>
      <w:r w:rsidRPr="00165AD2">
        <w:rPr>
          <w:rFonts w:ascii="Times New Roman" w:eastAsia="Times New Roman" w:hAnsi="Times New Roman" w:cs="Times New Roman"/>
          <w:sz w:val="24"/>
          <w:szCs w:val="24"/>
        </w:rPr>
        <w:t>The smaller</w:t>
      </w:r>
      <w:ins w:id="2" w:author="Arushri Swarup" w:date="2016-11-06T16:08:00Z">
        <w:r w:rsidR="006A6DE0">
          <w:rPr>
            <w:rFonts w:ascii="Times New Roman" w:eastAsia="Times New Roman" w:hAnsi="Times New Roman" w:cs="Times New Roman"/>
            <w:sz w:val="24"/>
            <w:szCs w:val="24"/>
          </w:rPr>
          <w:t>-sized</w:t>
        </w:r>
      </w:ins>
      <w:r w:rsidRPr="00165AD2">
        <w:rPr>
          <w:rFonts w:ascii="Times New Roman" w:eastAsia="Times New Roman" w:hAnsi="Times New Roman" w:cs="Times New Roman"/>
          <w:sz w:val="24"/>
          <w:szCs w:val="24"/>
        </w:rPr>
        <w:t xml:space="preserve"> </w:t>
      </w:r>
      <w:r w:rsidR="00603870">
        <w:rPr>
          <w:rFonts w:ascii="Times New Roman" w:eastAsia="Times New Roman" w:hAnsi="Times New Roman" w:cs="Times New Roman"/>
          <w:sz w:val="24"/>
          <w:szCs w:val="24"/>
        </w:rPr>
        <w:t xml:space="preserve">anatomy of pediatric patients </w:t>
      </w:r>
      <w:r w:rsidR="00CA0998">
        <w:rPr>
          <w:rFonts w:ascii="Times New Roman" w:eastAsia="Times New Roman" w:hAnsi="Times New Roman" w:cs="Times New Roman"/>
          <w:sz w:val="24"/>
          <w:szCs w:val="24"/>
        </w:rPr>
        <w:t>pose</w:t>
      </w:r>
      <w:ins w:id="3" w:author="Arushri Swarup" w:date="2016-11-06T16:10:00Z">
        <w:r w:rsidR="006A6DE0">
          <w:rPr>
            <w:rFonts w:ascii="Times New Roman" w:eastAsia="Times New Roman" w:hAnsi="Times New Roman" w:cs="Times New Roman"/>
            <w:sz w:val="24"/>
            <w:szCs w:val="24"/>
          </w:rPr>
          <w:t>s</w:t>
        </w:r>
      </w:ins>
      <w:del w:id="4" w:author="Arushri Swarup" w:date="2016-11-06T16:10:00Z">
        <w:r w:rsidR="00CA0998" w:rsidDel="006A6DE0">
          <w:rPr>
            <w:rFonts w:ascii="Times New Roman" w:eastAsia="Times New Roman" w:hAnsi="Times New Roman" w:cs="Times New Roman"/>
            <w:sz w:val="24"/>
            <w:szCs w:val="24"/>
          </w:rPr>
          <w:delText>s</w:delText>
        </w:r>
      </w:del>
      <w:r w:rsidR="00CA0998">
        <w:rPr>
          <w:rFonts w:ascii="Times New Roman" w:eastAsia="Times New Roman" w:hAnsi="Times New Roman" w:cs="Times New Roman"/>
          <w:sz w:val="24"/>
          <w:szCs w:val="24"/>
        </w:rPr>
        <w:t xml:space="preserve"> </w:t>
      </w:r>
      <w:del w:id="5" w:author="Arushri Swarup" w:date="2016-11-06T16:10:00Z">
        <w:r w:rsidR="00CA0998" w:rsidDel="006A6DE0">
          <w:rPr>
            <w:rFonts w:ascii="Times New Roman" w:eastAsia="Times New Roman" w:hAnsi="Times New Roman" w:cs="Times New Roman"/>
            <w:sz w:val="24"/>
            <w:szCs w:val="24"/>
          </w:rPr>
          <w:delText xml:space="preserve">more </w:delText>
        </w:r>
      </w:del>
      <w:ins w:id="6" w:author="Arushri Swarup" w:date="2016-11-06T16:10:00Z">
        <w:r w:rsidR="006A6DE0">
          <w:rPr>
            <w:rFonts w:ascii="Times New Roman" w:eastAsia="Times New Roman" w:hAnsi="Times New Roman" w:cs="Times New Roman"/>
            <w:sz w:val="24"/>
            <w:szCs w:val="24"/>
          </w:rPr>
          <w:t>greater</w:t>
        </w:r>
        <w:r w:rsidR="006A6DE0">
          <w:rPr>
            <w:rFonts w:ascii="Times New Roman" w:eastAsia="Times New Roman" w:hAnsi="Times New Roman" w:cs="Times New Roman"/>
            <w:sz w:val="24"/>
            <w:szCs w:val="24"/>
          </w:rPr>
          <w:t xml:space="preserve"> </w:t>
        </w:r>
      </w:ins>
      <w:r w:rsidR="00CA0998">
        <w:rPr>
          <w:rFonts w:ascii="Times New Roman" w:eastAsia="Times New Roman" w:hAnsi="Times New Roman" w:cs="Times New Roman"/>
          <w:sz w:val="24"/>
          <w:szCs w:val="24"/>
        </w:rPr>
        <w:t>risk</w:t>
      </w:r>
      <w:del w:id="7" w:author="Arushri Swarup" w:date="2016-11-06T16:11:00Z">
        <w:r w:rsidR="00CA0998" w:rsidDel="006A6DE0">
          <w:rPr>
            <w:rFonts w:ascii="Times New Roman" w:eastAsia="Times New Roman" w:hAnsi="Times New Roman" w:cs="Times New Roman"/>
            <w:sz w:val="24"/>
            <w:szCs w:val="24"/>
          </w:rPr>
          <w:delText>s</w:delText>
        </w:r>
      </w:del>
      <w:r w:rsidR="00CA0998">
        <w:rPr>
          <w:rFonts w:ascii="Times New Roman" w:eastAsia="Times New Roman" w:hAnsi="Times New Roman" w:cs="Times New Roman"/>
          <w:sz w:val="24"/>
          <w:szCs w:val="24"/>
        </w:rPr>
        <w:t xml:space="preserve"> for conventional surgery</w:t>
      </w:r>
      <w:ins w:id="8" w:author="Arushri Swarup" w:date="2016-11-06T16:08:00Z">
        <w:r w:rsidR="006A6DE0">
          <w:rPr>
            <w:rFonts w:ascii="Times New Roman" w:eastAsia="Times New Roman" w:hAnsi="Times New Roman" w:cs="Times New Roman"/>
            <w:sz w:val="24"/>
            <w:szCs w:val="24"/>
          </w:rPr>
          <w:t>, compared to larger adult-sized anatomy</w:t>
        </w:r>
      </w:ins>
      <w:r w:rsidRPr="00165AD2">
        <w:rPr>
          <w:rFonts w:ascii="Times New Roman" w:eastAsia="Times New Roman" w:hAnsi="Times New Roman" w:cs="Times New Roman"/>
          <w:sz w:val="24"/>
          <w:szCs w:val="24"/>
        </w:rPr>
        <w:t>.</w:t>
      </w:r>
      <w:r w:rsidR="00CA0998">
        <w:rPr>
          <w:rFonts w:ascii="Times New Roman" w:eastAsia="Times New Roman" w:hAnsi="Times New Roman" w:cs="Times New Roman"/>
          <w:sz w:val="24"/>
          <w:szCs w:val="24"/>
        </w:rPr>
        <w:t xml:space="preserve"> </w:t>
      </w:r>
      <w:r w:rsidRPr="00165AD2">
        <w:rPr>
          <w:rFonts w:ascii="Times New Roman" w:eastAsia="Times New Roman" w:hAnsi="Times New Roman" w:cs="Times New Roman"/>
          <w:sz w:val="24"/>
          <w:szCs w:val="24"/>
        </w:rPr>
        <w:t xml:space="preserve"> </w:t>
      </w:r>
    </w:p>
    <w:p w14:paraId="513A6D2A" w14:textId="77777777" w:rsidR="00603870" w:rsidRDefault="006A6DE0" w:rsidP="006543FB">
      <w:pPr>
        <w:pStyle w:val="Normal1"/>
        <w:numPr>
          <w:ilvl w:val="0"/>
          <w:numId w:val="3"/>
        </w:numPr>
        <w:spacing w:line="240" w:lineRule="auto"/>
        <w:contextualSpacing/>
        <w:jc w:val="both"/>
        <w:rPr>
          <w:rFonts w:ascii="Times New Roman" w:eastAsia="Times New Roman" w:hAnsi="Times New Roman" w:cs="Times New Roman"/>
          <w:sz w:val="24"/>
          <w:szCs w:val="24"/>
        </w:rPr>
      </w:pPr>
      <w:ins w:id="9" w:author="Arushri Swarup" w:date="2016-11-06T16:09:00Z">
        <w:r>
          <w:rPr>
            <w:rFonts w:ascii="Times New Roman" w:eastAsia="Times New Roman" w:hAnsi="Times New Roman" w:cs="Times New Roman"/>
            <w:sz w:val="24"/>
            <w:szCs w:val="24"/>
          </w:rPr>
          <w:t xml:space="preserve">The </w:t>
        </w:r>
      </w:ins>
      <w:r w:rsidR="00CA0998">
        <w:rPr>
          <w:rFonts w:ascii="Times New Roman" w:eastAsia="Times New Roman" w:hAnsi="Times New Roman" w:cs="Times New Roman"/>
          <w:sz w:val="24"/>
          <w:szCs w:val="24"/>
        </w:rPr>
        <w:t xml:space="preserve">HIFU beam is able to penetrate deeper </w:t>
      </w:r>
      <w:ins w:id="10" w:author="Arushri Swarup" w:date="2016-11-06T16:09:00Z">
        <w:r>
          <w:rPr>
            <w:rFonts w:ascii="Times New Roman" w:eastAsia="Times New Roman" w:hAnsi="Times New Roman" w:cs="Times New Roman"/>
            <w:sz w:val="24"/>
            <w:szCs w:val="24"/>
          </w:rPr>
          <w:t xml:space="preserve">into the tissue </w:t>
        </w:r>
      </w:ins>
      <w:r w:rsidR="00CA0998">
        <w:rPr>
          <w:rFonts w:ascii="Times New Roman" w:eastAsia="Times New Roman" w:hAnsi="Times New Roman" w:cs="Times New Roman"/>
          <w:sz w:val="24"/>
          <w:szCs w:val="24"/>
        </w:rPr>
        <w:t>to reach the target</w:t>
      </w:r>
      <w:ins w:id="11" w:author="Arushri Swarup" w:date="2016-11-06T16:09:00Z">
        <w:r>
          <w:rPr>
            <w:rFonts w:ascii="Times New Roman" w:eastAsia="Times New Roman" w:hAnsi="Times New Roman" w:cs="Times New Roman"/>
            <w:sz w:val="24"/>
            <w:szCs w:val="24"/>
          </w:rPr>
          <w:t xml:space="preserve"> anatomy</w:t>
        </w:r>
      </w:ins>
      <w:r w:rsidR="004C359D" w:rsidRPr="004C359D">
        <w:rPr>
          <w:rFonts w:ascii="Times New Roman" w:eastAsia="Times New Roman" w:hAnsi="Times New Roman" w:cs="Times New Roman"/>
          <w:sz w:val="24"/>
          <w:szCs w:val="24"/>
        </w:rPr>
        <w:t xml:space="preserve"> </w:t>
      </w:r>
      <w:r w:rsidR="004C359D">
        <w:rPr>
          <w:rFonts w:ascii="Times New Roman" w:eastAsia="Times New Roman" w:hAnsi="Times New Roman" w:cs="Times New Roman"/>
          <w:sz w:val="24"/>
          <w:szCs w:val="24"/>
        </w:rPr>
        <w:t xml:space="preserve">in </w:t>
      </w:r>
      <w:del w:id="12" w:author="Arushri Swarup" w:date="2016-11-06T16:09:00Z">
        <w:r w:rsidR="004C359D" w:rsidDel="006A6DE0">
          <w:rPr>
            <w:rFonts w:ascii="Times New Roman" w:eastAsia="Times New Roman" w:hAnsi="Times New Roman" w:cs="Times New Roman"/>
            <w:sz w:val="24"/>
            <w:szCs w:val="24"/>
          </w:rPr>
          <w:delText>a</w:delText>
        </w:r>
        <w:r w:rsidR="004C359D" w:rsidRPr="00165AD2" w:rsidDel="006A6DE0">
          <w:rPr>
            <w:rFonts w:ascii="Times New Roman" w:eastAsia="Times New Roman" w:hAnsi="Times New Roman" w:cs="Times New Roman"/>
            <w:sz w:val="24"/>
            <w:szCs w:val="24"/>
          </w:rPr>
          <w:delText xml:space="preserve"> </w:delText>
        </w:r>
      </w:del>
      <w:r w:rsidR="004C359D" w:rsidRPr="00165AD2">
        <w:rPr>
          <w:rFonts w:ascii="Times New Roman" w:eastAsia="Times New Roman" w:hAnsi="Times New Roman" w:cs="Times New Roman"/>
          <w:sz w:val="24"/>
          <w:szCs w:val="24"/>
        </w:rPr>
        <w:t xml:space="preserve">smaller </w:t>
      </w:r>
      <w:del w:id="13" w:author="Arushri Swarup" w:date="2016-11-06T16:09:00Z">
        <w:r w:rsidR="004C359D" w:rsidRPr="00165AD2" w:rsidDel="006A6DE0">
          <w:rPr>
            <w:rFonts w:ascii="Times New Roman" w:eastAsia="Times New Roman" w:hAnsi="Times New Roman" w:cs="Times New Roman"/>
            <w:sz w:val="24"/>
            <w:szCs w:val="24"/>
          </w:rPr>
          <w:delText>anatomy</w:delText>
        </w:r>
      </w:del>
      <w:ins w:id="14" w:author="Arushri Swarup" w:date="2016-11-06T16:09:00Z">
        <w:r>
          <w:rPr>
            <w:rFonts w:ascii="Times New Roman" w:eastAsia="Times New Roman" w:hAnsi="Times New Roman" w:cs="Times New Roman"/>
            <w:sz w:val="24"/>
            <w:szCs w:val="24"/>
          </w:rPr>
          <w:t>patients</w:t>
        </w:r>
      </w:ins>
      <w:r w:rsidR="00165AD2" w:rsidRPr="00165AD2">
        <w:rPr>
          <w:rFonts w:ascii="Times New Roman" w:eastAsia="Times New Roman" w:hAnsi="Times New Roman" w:cs="Times New Roman"/>
          <w:sz w:val="24"/>
          <w:szCs w:val="24"/>
        </w:rPr>
        <w:t xml:space="preserve">. </w:t>
      </w:r>
    </w:p>
    <w:p w14:paraId="497ABA33" w14:textId="77777777" w:rsidR="00165AD2" w:rsidRDefault="00603870" w:rsidP="004420E6">
      <w:pPr>
        <w:pStyle w:val="Normal1"/>
        <w:spacing w:line="240" w:lineRule="auto"/>
        <w:contextualSpacing/>
        <w:jc w:val="both"/>
        <w:rPr>
          <w:rFonts w:ascii="Times New Roman" w:eastAsia="Times New Roman" w:hAnsi="Times New Roman" w:cs="Times New Roman"/>
          <w:sz w:val="24"/>
          <w:szCs w:val="24"/>
        </w:rPr>
      </w:pPr>
      <w:del w:id="15" w:author="Arushri Swarup" w:date="2016-11-06T16:10:00Z">
        <w:r w:rsidDel="006A6DE0">
          <w:rPr>
            <w:rFonts w:ascii="Times New Roman" w:eastAsia="Times New Roman" w:hAnsi="Times New Roman" w:cs="Times New Roman"/>
            <w:sz w:val="24"/>
            <w:szCs w:val="24"/>
          </w:rPr>
          <w:delText>However, with the advantage</w:delText>
        </w:r>
      </w:del>
      <w:ins w:id="16" w:author="Arushri Swarup" w:date="2016-11-06T16:10:00Z">
        <w:r w:rsidR="006A6DE0">
          <w:rPr>
            <w:rFonts w:ascii="Times New Roman" w:eastAsia="Times New Roman" w:hAnsi="Times New Roman" w:cs="Times New Roman"/>
            <w:sz w:val="24"/>
            <w:szCs w:val="24"/>
          </w:rPr>
          <w:t>However, there are also</w:t>
        </w:r>
      </w:ins>
      <w:del w:id="17" w:author="Arushri Swarup" w:date="2016-11-06T16:10:00Z">
        <w:r w:rsidDel="006A6DE0">
          <w:rPr>
            <w:rFonts w:ascii="Times New Roman" w:eastAsia="Times New Roman" w:hAnsi="Times New Roman" w:cs="Times New Roman"/>
            <w:sz w:val="24"/>
            <w:szCs w:val="24"/>
          </w:rPr>
          <w:delText xml:space="preserve"> come</w:delText>
        </w:r>
      </w:del>
      <w:r>
        <w:rPr>
          <w:rFonts w:ascii="Times New Roman" w:eastAsia="Times New Roman" w:hAnsi="Times New Roman" w:cs="Times New Roman"/>
          <w:sz w:val="24"/>
          <w:szCs w:val="24"/>
        </w:rPr>
        <w:t xml:space="preserve"> challenges</w:t>
      </w:r>
      <w:ins w:id="18" w:author="Arushri Swarup" w:date="2016-11-06T16:10:00Z">
        <w:r w:rsidR="006A6DE0">
          <w:rPr>
            <w:rFonts w:ascii="Times New Roman" w:eastAsia="Times New Roman" w:hAnsi="Times New Roman" w:cs="Times New Roman"/>
            <w:sz w:val="24"/>
            <w:szCs w:val="24"/>
          </w:rPr>
          <w:t xml:space="preserve"> with this technique</w:t>
        </w:r>
      </w:ins>
      <w:r>
        <w:rPr>
          <w:rFonts w:ascii="Times New Roman" w:eastAsia="Times New Roman" w:hAnsi="Times New Roman" w:cs="Times New Roman"/>
          <w:sz w:val="24"/>
          <w:szCs w:val="24"/>
        </w:rPr>
        <w:t>. S</w:t>
      </w:r>
      <w:r w:rsidR="00165AD2" w:rsidRPr="00165AD2">
        <w:rPr>
          <w:rFonts w:ascii="Times New Roman" w:eastAsia="Times New Roman" w:hAnsi="Times New Roman" w:cs="Times New Roman"/>
          <w:sz w:val="24"/>
          <w:szCs w:val="24"/>
        </w:rPr>
        <w:t xml:space="preserve">maller </w:t>
      </w:r>
      <w:ins w:id="19" w:author="Arushri Swarup" w:date="2016-11-06T16:10:00Z">
        <w:r w:rsidR="006A6DE0">
          <w:rPr>
            <w:rFonts w:ascii="Times New Roman" w:eastAsia="Times New Roman" w:hAnsi="Times New Roman" w:cs="Times New Roman"/>
            <w:sz w:val="24"/>
            <w:szCs w:val="24"/>
          </w:rPr>
          <w:t xml:space="preserve">anatomical </w:t>
        </w:r>
      </w:ins>
      <w:r w:rsidR="00165AD2" w:rsidRPr="00165AD2">
        <w:rPr>
          <w:rFonts w:ascii="Times New Roman" w:eastAsia="Times New Roman" w:hAnsi="Times New Roman" w:cs="Times New Roman"/>
          <w:sz w:val="24"/>
          <w:szCs w:val="24"/>
        </w:rPr>
        <w:t>targets</w:t>
      </w:r>
      <w:r>
        <w:rPr>
          <w:rFonts w:ascii="Times New Roman" w:eastAsia="Times New Roman" w:hAnsi="Times New Roman" w:cs="Times New Roman"/>
          <w:sz w:val="24"/>
          <w:szCs w:val="24"/>
        </w:rPr>
        <w:t xml:space="preserve"> of pediatric patients</w:t>
      </w:r>
      <w:r w:rsidR="004C359D">
        <w:rPr>
          <w:rFonts w:ascii="Times New Roman" w:eastAsia="Times New Roman" w:hAnsi="Times New Roman" w:cs="Times New Roman"/>
          <w:sz w:val="24"/>
          <w:szCs w:val="24"/>
        </w:rPr>
        <w:t xml:space="preserve"> </w:t>
      </w:r>
      <w:r w:rsidR="003D22C9">
        <w:rPr>
          <w:rFonts w:ascii="Times New Roman" w:eastAsia="Times New Roman" w:hAnsi="Times New Roman" w:cs="Times New Roman"/>
          <w:sz w:val="24"/>
          <w:szCs w:val="24"/>
        </w:rPr>
        <w:t>demand</w:t>
      </w:r>
      <w:r w:rsidR="00165AD2" w:rsidRPr="00165AD2">
        <w:rPr>
          <w:rFonts w:ascii="Times New Roman" w:eastAsia="Times New Roman" w:hAnsi="Times New Roman" w:cs="Times New Roman"/>
          <w:sz w:val="24"/>
          <w:szCs w:val="24"/>
        </w:rPr>
        <w:t xml:space="preserve"> accurate HIFU monitoring to ensure the safety of </w:t>
      </w:r>
      <w:r w:rsidR="003D22C9">
        <w:rPr>
          <w:rFonts w:ascii="Times New Roman" w:eastAsia="Times New Roman" w:hAnsi="Times New Roman" w:cs="Times New Roman"/>
          <w:sz w:val="24"/>
          <w:szCs w:val="24"/>
        </w:rPr>
        <w:t>healthy tissues</w:t>
      </w:r>
      <w:r w:rsidR="00165AD2" w:rsidRPr="00165AD2">
        <w:rPr>
          <w:rFonts w:ascii="Times New Roman" w:eastAsia="Times New Roman" w:hAnsi="Times New Roman" w:cs="Times New Roman"/>
          <w:sz w:val="24"/>
          <w:szCs w:val="24"/>
        </w:rPr>
        <w:t xml:space="preserve"> in close proximity. </w:t>
      </w:r>
    </w:p>
    <w:p w14:paraId="04461D7C" w14:textId="77777777" w:rsidR="00603870" w:rsidRDefault="00603870" w:rsidP="006543FB">
      <w:pPr>
        <w:pStyle w:val="Normal1"/>
        <w:spacing w:line="240" w:lineRule="auto"/>
        <w:ind w:left="107"/>
        <w:contextualSpacing/>
        <w:jc w:val="both"/>
        <w:rPr>
          <w:rFonts w:ascii="Times New Roman" w:eastAsia="Times New Roman" w:hAnsi="Times New Roman" w:cs="Times New Roman"/>
          <w:sz w:val="24"/>
          <w:szCs w:val="24"/>
        </w:rPr>
      </w:pPr>
    </w:p>
    <w:p w14:paraId="10E5C131" w14:textId="77777777" w:rsidR="001E7F03" w:rsidRDefault="00B97907" w:rsidP="004420E6">
      <w:pPr>
        <w:pStyle w:val="Normal1"/>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Magnetic resonance (MR) </w:t>
      </w:r>
      <w:r w:rsidRPr="00B97907">
        <w:rPr>
          <w:rFonts w:ascii="Times New Roman" w:eastAsia="Times New Roman" w:hAnsi="Times New Roman" w:cs="Times New Roman"/>
          <w:sz w:val="24"/>
          <w:szCs w:val="24"/>
        </w:rPr>
        <w:t>thermometry p</w:t>
      </w:r>
      <w:r>
        <w:rPr>
          <w:rFonts w:ascii="Times New Roman" w:eastAsia="Times New Roman" w:hAnsi="Times New Roman" w:cs="Times New Roman"/>
          <w:sz w:val="24"/>
          <w:szCs w:val="24"/>
        </w:rPr>
        <w:t>rovide</w:t>
      </w:r>
      <w:r w:rsidRPr="00B97907">
        <w:rPr>
          <w:rFonts w:ascii="Times New Roman" w:eastAsia="Times New Roman" w:hAnsi="Times New Roman" w:cs="Times New Roman"/>
          <w:sz w:val="24"/>
          <w:szCs w:val="24"/>
        </w:rPr>
        <w:t>s real-time therma</w:t>
      </w:r>
      <w:r>
        <w:rPr>
          <w:rFonts w:ascii="Times New Roman" w:eastAsia="Times New Roman" w:hAnsi="Times New Roman" w:cs="Times New Roman"/>
          <w:sz w:val="24"/>
          <w:szCs w:val="24"/>
        </w:rPr>
        <w:t>l mapping and dose calculations</w:t>
      </w:r>
      <w:r w:rsidR="005053EB">
        <w:rPr>
          <w:rFonts w:ascii="Times New Roman" w:eastAsia="Times New Roman" w:hAnsi="Times New Roman" w:cs="Times New Roman"/>
          <w:sz w:val="24"/>
          <w:szCs w:val="24"/>
        </w:rPr>
        <w:t xml:space="preserve"> for monitoring </w:t>
      </w:r>
      <w:r w:rsidR="00603870">
        <w:rPr>
          <w:rFonts w:ascii="Times New Roman" w:eastAsia="Times New Roman" w:hAnsi="Times New Roman" w:cs="Times New Roman"/>
          <w:sz w:val="24"/>
          <w:szCs w:val="24"/>
        </w:rPr>
        <w:t>the HIFU procedure</w:t>
      </w:r>
      <w:r w:rsidR="00DA7134">
        <w:rPr>
          <w:rFonts w:ascii="Times New Roman" w:eastAsia="Times New Roman" w:hAnsi="Times New Roman" w:cs="Times New Roman"/>
          <w:sz w:val="24"/>
          <w:szCs w:val="24"/>
        </w:rPr>
        <w:t>, as well as</w:t>
      </w:r>
      <w:r w:rsidR="00CD3848">
        <w:rPr>
          <w:rFonts w:ascii="Times New Roman" w:eastAsia="Times New Roman" w:hAnsi="Times New Roman" w:cs="Times New Roman"/>
          <w:sz w:val="24"/>
          <w:szCs w:val="24"/>
        </w:rPr>
        <w:t xml:space="preserve"> signal</w:t>
      </w:r>
      <w:r w:rsidR="00DA7134">
        <w:rPr>
          <w:rFonts w:ascii="Times New Roman" w:eastAsia="Times New Roman" w:hAnsi="Times New Roman" w:cs="Times New Roman"/>
          <w:sz w:val="24"/>
          <w:szCs w:val="24"/>
        </w:rPr>
        <w:t>ing</w:t>
      </w:r>
      <w:r w:rsidR="00CD3848">
        <w:rPr>
          <w:rFonts w:ascii="Times New Roman" w:eastAsia="Times New Roman" w:hAnsi="Times New Roman" w:cs="Times New Roman"/>
          <w:sz w:val="24"/>
          <w:szCs w:val="24"/>
        </w:rPr>
        <w:t xml:space="preserve"> </w:t>
      </w:r>
      <w:r w:rsidR="00DA7134">
        <w:rPr>
          <w:rFonts w:ascii="Times New Roman" w:eastAsia="Times New Roman" w:hAnsi="Times New Roman" w:cs="Times New Roman"/>
          <w:sz w:val="24"/>
          <w:szCs w:val="24"/>
        </w:rPr>
        <w:t xml:space="preserve">for the </w:t>
      </w:r>
      <w:r w:rsidR="00CD3848">
        <w:rPr>
          <w:rFonts w:ascii="Times New Roman" w:eastAsia="Times New Roman" w:hAnsi="Times New Roman" w:cs="Times New Roman"/>
          <w:sz w:val="24"/>
          <w:szCs w:val="24"/>
        </w:rPr>
        <w:t>end point</w:t>
      </w:r>
      <w:r w:rsidR="00A016E3">
        <w:rPr>
          <w:rFonts w:ascii="Times New Roman" w:eastAsia="Times New Roman" w:hAnsi="Times New Roman" w:cs="Times New Roman"/>
          <w:sz w:val="24"/>
          <w:szCs w:val="24"/>
        </w:rPr>
        <w:t xml:space="preserve"> of the therapy</w:t>
      </w:r>
      <w:r w:rsidR="00603870">
        <w:rPr>
          <w:rFonts w:ascii="Times New Roman" w:eastAsia="Times New Roman" w:hAnsi="Times New Roman" w:cs="Times New Roman"/>
          <w:sz w:val="24"/>
          <w:szCs w:val="24"/>
        </w:rPr>
        <w:t>.</w:t>
      </w:r>
      <w:r w:rsidR="00CD3848">
        <w:rPr>
          <w:rFonts w:ascii="Times New Roman" w:eastAsia="Times New Roman" w:hAnsi="Times New Roman" w:cs="Times New Roman"/>
          <w:sz w:val="24"/>
          <w:szCs w:val="24"/>
        </w:rPr>
        <w:t xml:space="preserve"> However, t</w:t>
      </w:r>
      <w:r w:rsidR="001E7F03">
        <w:rPr>
          <w:rFonts w:ascii="Times New Roman" w:eastAsia="Times New Roman" w:hAnsi="Times New Roman" w:cs="Times New Roman"/>
          <w:sz w:val="24"/>
          <w:szCs w:val="24"/>
        </w:rPr>
        <w:t xml:space="preserve">hroughout the procedure, abdominal targets undergo </w:t>
      </w:r>
      <w:r w:rsidR="00CD3848">
        <w:rPr>
          <w:rFonts w:ascii="Times New Roman" w:eastAsia="Times New Roman" w:hAnsi="Times New Roman" w:cs="Times New Roman"/>
          <w:sz w:val="24"/>
          <w:szCs w:val="24"/>
        </w:rPr>
        <w:t xml:space="preserve">a range of motions including respiratory motion, long-term motion (e.g. </w:t>
      </w:r>
      <w:r w:rsidR="001E7F03">
        <w:rPr>
          <w:rFonts w:ascii="Times New Roman" w:eastAsia="Times New Roman" w:hAnsi="Times New Roman" w:cs="Times New Roman"/>
          <w:sz w:val="24"/>
          <w:szCs w:val="24"/>
        </w:rPr>
        <w:t>peristalsis)</w:t>
      </w:r>
      <w:r w:rsidR="00CD3848">
        <w:rPr>
          <w:rFonts w:ascii="Times New Roman" w:eastAsia="Times New Roman" w:hAnsi="Times New Roman" w:cs="Times New Roman"/>
          <w:sz w:val="24"/>
          <w:szCs w:val="24"/>
        </w:rPr>
        <w:t>, spontaneous motion (e</w:t>
      </w:r>
      <w:commentRangeStart w:id="20"/>
      <w:r w:rsidR="00CD3848">
        <w:rPr>
          <w:rFonts w:ascii="Times New Roman" w:eastAsia="Times New Roman" w:hAnsi="Times New Roman" w:cs="Times New Roman"/>
          <w:sz w:val="24"/>
          <w:szCs w:val="24"/>
        </w:rPr>
        <w:t xml:space="preserve">.g. coughing, twitching) </w:t>
      </w:r>
      <w:commentRangeEnd w:id="20"/>
      <w:r w:rsidR="006A6DE0">
        <w:rPr>
          <w:rStyle w:val="CommentReference"/>
          <w:rFonts w:ascii="Times New Roman" w:eastAsia="Times New Roman" w:hAnsi="Times New Roman" w:cs="Times New Roman"/>
          <w:color w:val="auto"/>
          <w:lang w:val="en-US" w:eastAsia="en-US"/>
        </w:rPr>
        <w:commentReference w:id="20"/>
      </w:r>
      <w:r w:rsidR="00E170B6">
        <w:rPr>
          <w:rFonts w:ascii="Times New Roman" w:eastAsia="Times New Roman" w:hAnsi="Times New Roman" w:cs="Times New Roman"/>
          <w:sz w:val="24"/>
          <w:szCs w:val="24"/>
        </w:rPr>
        <w:t>[2]</w:t>
      </w:r>
      <w:r w:rsidR="00CD3848">
        <w:rPr>
          <w:rFonts w:ascii="Times New Roman" w:eastAsia="Times New Roman" w:hAnsi="Times New Roman" w:cs="Times New Roman"/>
          <w:sz w:val="24"/>
          <w:szCs w:val="24"/>
        </w:rPr>
        <w:t xml:space="preserve"> </w:t>
      </w:r>
      <w:r w:rsidR="001E7F03">
        <w:rPr>
          <w:rFonts w:ascii="Times New Roman" w:eastAsia="Times New Roman" w:hAnsi="Times New Roman" w:cs="Times New Roman"/>
          <w:sz w:val="24"/>
          <w:szCs w:val="24"/>
        </w:rPr>
        <w:t>as well as non-rigid deformations.</w:t>
      </w:r>
      <w:r w:rsidR="00CD3848">
        <w:rPr>
          <w:rFonts w:ascii="Times New Roman" w:eastAsia="Times New Roman" w:hAnsi="Times New Roman" w:cs="Times New Roman"/>
          <w:sz w:val="24"/>
          <w:szCs w:val="24"/>
        </w:rPr>
        <w:t xml:space="preserve"> The</w:t>
      </w:r>
      <w:r w:rsidR="00A05A43">
        <w:rPr>
          <w:rFonts w:ascii="Times New Roman" w:eastAsia="Times New Roman" w:hAnsi="Times New Roman" w:cs="Times New Roman"/>
          <w:sz w:val="24"/>
          <w:szCs w:val="24"/>
        </w:rPr>
        <w:t>se</w:t>
      </w:r>
      <w:r w:rsidR="00CD3848">
        <w:rPr>
          <w:rFonts w:ascii="Times New Roman" w:eastAsia="Times New Roman" w:hAnsi="Times New Roman" w:cs="Times New Roman"/>
          <w:sz w:val="24"/>
          <w:szCs w:val="24"/>
        </w:rPr>
        <w:t xml:space="preserve"> motions are responsible for artifacts in MR thermometry</w:t>
      </w:r>
      <w:ins w:id="21" w:author="Arushri Swarup" w:date="2016-11-06T16:13:00Z">
        <w:r w:rsidR="006A6DE0">
          <w:rPr>
            <w:rFonts w:ascii="Times New Roman" w:eastAsia="Times New Roman" w:hAnsi="Times New Roman" w:cs="Times New Roman"/>
            <w:sz w:val="24"/>
            <w:szCs w:val="24"/>
          </w:rPr>
          <w:t xml:space="preserve"> (data?)</w:t>
        </w:r>
      </w:ins>
      <w:r w:rsidR="00CD3848">
        <w:rPr>
          <w:rFonts w:ascii="Times New Roman" w:eastAsia="Times New Roman" w:hAnsi="Times New Roman" w:cs="Times New Roman"/>
          <w:sz w:val="24"/>
          <w:szCs w:val="24"/>
        </w:rPr>
        <w:t xml:space="preserve">. Moreover, </w:t>
      </w:r>
      <w:r w:rsidR="00C86483">
        <w:rPr>
          <w:rFonts w:ascii="Times New Roman" w:eastAsia="Times New Roman" w:hAnsi="Times New Roman" w:cs="Times New Roman"/>
          <w:sz w:val="24"/>
          <w:szCs w:val="24"/>
        </w:rPr>
        <w:t>the movements and deformations of the target</w:t>
      </w:r>
      <w:r w:rsidR="00A05A43">
        <w:rPr>
          <w:rFonts w:ascii="Times New Roman" w:eastAsia="Times New Roman" w:hAnsi="Times New Roman" w:cs="Times New Roman"/>
          <w:sz w:val="24"/>
          <w:szCs w:val="24"/>
        </w:rPr>
        <w:t>s</w:t>
      </w:r>
      <w:r w:rsidR="00C86483">
        <w:rPr>
          <w:rFonts w:ascii="Times New Roman" w:eastAsia="Times New Roman" w:hAnsi="Times New Roman" w:cs="Times New Roman"/>
          <w:sz w:val="24"/>
          <w:szCs w:val="24"/>
        </w:rPr>
        <w:t xml:space="preserve"> </w:t>
      </w:r>
      <w:r w:rsidR="00A05A43">
        <w:rPr>
          <w:rFonts w:ascii="Times New Roman" w:eastAsia="Times New Roman" w:hAnsi="Times New Roman" w:cs="Times New Roman"/>
          <w:sz w:val="24"/>
          <w:szCs w:val="24"/>
        </w:rPr>
        <w:t xml:space="preserve">also make </w:t>
      </w:r>
      <w:r w:rsidR="00CD3848">
        <w:rPr>
          <w:rFonts w:ascii="Times New Roman" w:eastAsia="Times New Roman" w:hAnsi="Times New Roman" w:cs="Times New Roman"/>
          <w:sz w:val="24"/>
          <w:szCs w:val="24"/>
        </w:rPr>
        <w:t>s</w:t>
      </w:r>
      <w:r w:rsidR="001E7F03">
        <w:rPr>
          <w:rFonts w:ascii="Times New Roman" w:eastAsia="Times New Roman" w:hAnsi="Times New Roman" w:cs="Times New Roman"/>
          <w:sz w:val="24"/>
          <w:szCs w:val="24"/>
        </w:rPr>
        <w:t xml:space="preserve">ustained </w:t>
      </w:r>
      <w:commentRangeStart w:id="22"/>
      <w:r w:rsidR="00A05A43">
        <w:rPr>
          <w:rFonts w:ascii="Times New Roman" w:eastAsia="Times New Roman" w:hAnsi="Times New Roman" w:cs="Times New Roman"/>
          <w:sz w:val="24"/>
          <w:szCs w:val="24"/>
        </w:rPr>
        <w:t>sonication</w:t>
      </w:r>
      <w:r w:rsidR="001E7F03">
        <w:rPr>
          <w:rFonts w:ascii="Times New Roman" w:eastAsia="Times New Roman" w:hAnsi="Times New Roman" w:cs="Times New Roman"/>
          <w:sz w:val="24"/>
          <w:szCs w:val="24"/>
        </w:rPr>
        <w:t xml:space="preserve"> </w:t>
      </w:r>
      <w:commentRangeEnd w:id="22"/>
      <w:r w:rsidR="006A6DE0">
        <w:rPr>
          <w:rStyle w:val="CommentReference"/>
          <w:rFonts w:ascii="Times New Roman" w:eastAsia="Times New Roman" w:hAnsi="Times New Roman" w:cs="Times New Roman"/>
          <w:color w:val="auto"/>
          <w:lang w:val="en-US" w:eastAsia="en-US"/>
        </w:rPr>
        <w:commentReference w:id="22"/>
      </w:r>
      <w:r w:rsidR="00A05A43">
        <w:rPr>
          <w:rFonts w:ascii="Times New Roman" w:eastAsia="Times New Roman" w:hAnsi="Times New Roman" w:cs="Times New Roman"/>
          <w:sz w:val="24"/>
          <w:szCs w:val="24"/>
        </w:rPr>
        <w:t>challenging, since dynamic repositioning of the HIFU focal point is required. Sustained sonication is</w:t>
      </w:r>
      <w:r w:rsidR="001E7F03">
        <w:rPr>
          <w:rFonts w:ascii="Times New Roman" w:eastAsia="Times New Roman" w:hAnsi="Times New Roman" w:cs="Times New Roman"/>
          <w:sz w:val="24"/>
          <w:szCs w:val="24"/>
        </w:rPr>
        <w:t xml:space="preserve"> preferred for highly perfused abdominal organs in order to achieve a sufficiently high temperature elevation to induce</w:t>
      </w:r>
      <w:r w:rsidR="00C46401">
        <w:rPr>
          <w:rFonts w:ascii="Times New Roman" w:eastAsia="Times New Roman" w:hAnsi="Times New Roman" w:cs="Times New Roman"/>
          <w:sz w:val="24"/>
          <w:szCs w:val="24"/>
        </w:rPr>
        <w:t xml:space="preserve"> </w:t>
      </w:r>
      <w:r w:rsidR="00C46401">
        <w:rPr>
          <w:rFonts w:ascii="Times New Roman" w:eastAsia="Times New Roman" w:hAnsi="Times New Roman" w:cs="Times New Roman"/>
          <w:color w:val="auto"/>
          <w:sz w:val="24"/>
          <w:szCs w:val="24"/>
        </w:rPr>
        <w:t>necrosis</w:t>
      </w:r>
      <w:r w:rsidR="00E170B6">
        <w:rPr>
          <w:rFonts w:ascii="Times New Roman" w:eastAsia="Times New Roman" w:hAnsi="Times New Roman" w:cs="Times New Roman"/>
          <w:sz w:val="24"/>
          <w:szCs w:val="24"/>
        </w:rPr>
        <w:t xml:space="preserve"> [3</w:t>
      </w:r>
      <w:r w:rsidR="00181FEB">
        <w:rPr>
          <w:rFonts w:ascii="Times New Roman" w:eastAsia="Times New Roman" w:hAnsi="Times New Roman" w:cs="Times New Roman"/>
          <w:sz w:val="24"/>
          <w:szCs w:val="24"/>
        </w:rPr>
        <w:t>]</w:t>
      </w:r>
      <w:r w:rsidR="001E7F03">
        <w:rPr>
          <w:rFonts w:ascii="Times New Roman" w:eastAsia="Times New Roman" w:hAnsi="Times New Roman" w:cs="Times New Roman"/>
          <w:sz w:val="24"/>
          <w:szCs w:val="24"/>
        </w:rPr>
        <w:t>.</w:t>
      </w:r>
    </w:p>
    <w:p w14:paraId="59312F8B" w14:textId="77777777" w:rsidR="00A05A43" w:rsidRDefault="00A05A43" w:rsidP="006543FB">
      <w:pPr>
        <w:pStyle w:val="Normal1"/>
        <w:spacing w:line="240" w:lineRule="auto"/>
        <w:ind w:left="107"/>
        <w:contextualSpacing/>
        <w:jc w:val="both"/>
        <w:rPr>
          <w:rFonts w:ascii="Times New Roman" w:eastAsia="Times New Roman" w:hAnsi="Times New Roman" w:cs="Times New Roman"/>
          <w:sz w:val="24"/>
          <w:szCs w:val="24"/>
        </w:rPr>
      </w:pPr>
    </w:p>
    <w:p w14:paraId="4EF9D0EB" w14:textId="77777777" w:rsidR="001E7F03" w:rsidRDefault="00A05A43" w:rsidP="004420E6">
      <w:pPr>
        <w:pStyle w:val="Normal1"/>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correct for MR thermometry,</w:t>
      </w:r>
      <w:r w:rsidR="001E7F03">
        <w:rPr>
          <w:rFonts w:ascii="Times New Roman" w:eastAsia="Times New Roman" w:hAnsi="Times New Roman" w:cs="Times New Roman"/>
          <w:sz w:val="24"/>
          <w:szCs w:val="24"/>
        </w:rPr>
        <w:t xml:space="preserve"> a hybrid method </w:t>
      </w:r>
      <w:r>
        <w:rPr>
          <w:rFonts w:ascii="Times New Roman" w:eastAsia="Times New Roman" w:hAnsi="Times New Roman" w:cs="Times New Roman"/>
          <w:sz w:val="24"/>
          <w:szCs w:val="24"/>
        </w:rPr>
        <w:t xml:space="preserve">has been designed and implemented </w:t>
      </w:r>
      <w:r w:rsidR="00181FEB">
        <w:rPr>
          <w:rFonts w:ascii="Times New Roman" w:eastAsia="Times New Roman" w:hAnsi="Times New Roman" w:cs="Times New Roman"/>
          <w:sz w:val="24"/>
          <w:szCs w:val="24"/>
        </w:rPr>
        <w:t xml:space="preserve">that </w:t>
      </w:r>
      <w:del w:id="23" w:author="Arushri Swarup" w:date="2016-11-06T16:15:00Z">
        <w:r w:rsidR="00181FEB" w:rsidDel="006A6DE0">
          <w:rPr>
            <w:rFonts w:ascii="Times New Roman" w:eastAsia="Times New Roman" w:hAnsi="Times New Roman" w:cs="Times New Roman"/>
            <w:sz w:val="24"/>
            <w:szCs w:val="24"/>
          </w:rPr>
          <w:delText>wa</w:delText>
        </w:r>
        <w:r w:rsidR="001E7F03" w:rsidDel="006A6DE0">
          <w:rPr>
            <w:rFonts w:ascii="Times New Roman" w:eastAsia="Times New Roman" w:hAnsi="Times New Roman" w:cs="Times New Roman"/>
            <w:sz w:val="24"/>
            <w:szCs w:val="24"/>
          </w:rPr>
          <w:delText xml:space="preserve">s </w:delText>
        </w:r>
      </w:del>
      <w:ins w:id="24" w:author="Arushri Swarup" w:date="2016-11-06T16:15:00Z">
        <w:r w:rsidR="006A6DE0">
          <w:rPr>
            <w:rFonts w:ascii="Times New Roman" w:eastAsia="Times New Roman" w:hAnsi="Times New Roman" w:cs="Times New Roman"/>
            <w:sz w:val="24"/>
            <w:szCs w:val="24"/>
          </w:rPr>
          <w:t>is</w:t>
        </w:r>
        <w:r w:rsidR="006A6DE0">
          <w:rPr>
            <w:rFonts w:ascii="Times New Roman" w:eastAsia="Times New Roman" w:hAnsi="Times New Roman" w:cs="Times New Roman"/>
            <w:sz w:val="24"/>
            <w:szCs w:val="24"/>
          </w:rPr>
          <w:t xml:space="preserve"> </w:t>
        </w:r>
      </w:ins>
      <w:r w:rsidR="001E7F03">
        <w:rPr>
          <w:rFonts w:ascii="Times New Roman" w:eastAsia="Times New Roman" w:hAnsi="Times New Roman" w:cs="Times New Roman"/>
          <w:sz w:val="24"/>
          <w:szCs w:val="24"/>
        </w:rPr>
        <w:t>able to achieve a temperature stability and precision of 0.85 °C and 1.00 °C</w:t>
      </w:r>
      <w:ins w:id="25" w:author="Arushri Swarup" w:date="2016-11-06T16:15:00Z">
        <w:r w:rsidR="006A6DE0">
          <w:rPr>
            <w:rFonts w:ascii="Times New Roman" w:eastAsia="Times New Roman" w:hAnsi="Times New Roman" w:cs="Times New Roman"/>
            <w:sz w:val="24"/>
            <w:szCs w:val="24"/>
          </w:rPr>
          <w:t>, respectively,</w:t>
        </w:r>
      </w:ins>
      <w:r w:rsidR="001E7F03">
        <w:rPr>
          <w:rFonts w:ascii="Times New Roman" w:eastAsia="Times New Roman" w:hAnsi="Times New Roman" w:cs="Times New Roman"/>
          <w:sz w:val="24"/>
          <w:szCs w:val="24"/>
        </w:rPr>
        <w:t xml:space="preserve"> in </w:t>
      </w:r>
      <w:r w:rsidR="001E7F03">
        <w:rPr>
          <w:rFonts w:ascii="Times New Roman" w:eastAsia="Times New Roman" w:hAnsi="Times New Roman" w:cs="Times New Roman"/>
          <w:i/>
          <w:sz w:val="24"/>
          <w:szCs w:val="24"/>
        </w:rPr>
        <w:t>in vivo</w:t>
      </w:r>
      <w:r w:rsidR="001E7F03">
        <w:rPr>
          <w:rFonts w:ascii="Times New Roman" w:eastAsia="Times New Roman" w:hAnsi="Times New Roman" w:cs="Times New Roman"/>
          <w:sz w:val="24"/>
          <w:szCs w:val="24"/>
        </w:rPr>
        <w:t xml:space="preserve"> porcine and human kidneys</w:t>
      </w:r>
      <w:r w:rsidR="008C4703">
        <w:rPr>
          <w:rFonts w:ascii="Times New Roman" w:eastAsia="Times New Roman" w:hAnsi="Times New Roman" w:cs="Times New Roman"/>
          <w:sz w:val="24"/>
          <w:szCs w:val="24"/>
        </w:rPr>
        <w:t xml:space="preserve"> </w:t>
      </w:r>
      <w:r w:rsidR="004B7670">
        <w:rPr>
          <w:rFonts w:ascii="Times New Roman" w:eastAsia="Times New Roman" w:hAnsi="Times New Roman" w:cs="Times New Roman"/>
          <w:sz w:val="24"/>
          <w:szCs w:val="24"/>
        </w:rPr>
        <w:t>[4]</w:t>
      </w:r>
      <w:r w:rsidR="001E7F03">
        <w:rPr>
          <w:rFonts w:ascii="Times New Roman" w:eastAsia="Times New Roman" w:hAnsi="Times New Roman" w:cs="Times New Roman"/>
          <w:sz w:val="24"/>
          <w:szCs w:val="24"/>
        </w:rPr>
        <w:t>.</w:t>
      </w:r>
      <w:r w:rsidR="008C4703">
        <w:rPr>
          <w:rFonts w:ascii="Times New Roman" w:eastAsia="Times New Roman" w:hAnsi="Times New Roman" w:cs="Times New Roman"/>
          <w:sz w:val="24"/>
          <w:szCs w:val="24"/>
        </w:rPr>
        <w:t xml:space="preserve"> </w:t>
      </w:r>
      <w:r w:rsidR="001E7F03">
        <w:rPr>
          <w:rFonts w:ascii="Times New Roman" w:eastAsia="Times New Roman" w:hAnsi="Times New Roman" w:cs="Times New Roman"/>
          <w:sz w:val="24"/>
          <w:szCs w:val="24"/>
        </w:rPr>
        <w:t xml:space="preserve">However, more </w:t>
      </w:r>
      <w:r w:rsidR="001E7F03">
        <w:rPr>
          <w:rFonts w:ascii="Times New Roman" w:eastAsia="Times New Roman" w:hAnsi="Times New Roman" w:cs="Times New Roman"/>
          <w:i/>
          <w:sz w:val="24"/>
          <w:szCs w:val="24"/>
        </w:rPr>
        <w:t>in vivo</w:t>
      </w:r>
      <w:r w:rsidR="001E7F03">
        <w:rPr>
          <w:rFonts w:ascii="Times New Roman" w:eastAsia="Times New Roman" w:hAnsi="Times New Roman" w:cs="Times New Roman"/>
          <w:sz w:val="24"/>
          <w:szCs w:val="24"/>
        </w:rPr>
        <w:t xml:space="preserve"> </w:t>
      </w:r>
      <w:r w:rsidR="00F3145F">
        <w:rPr>
          <w:rFonts w:ascii="Times New Roman" w:eastAsia="Times New Roman" w:hAnsi="Times New Roman" w:cs="Times New Roman"/>
          <w:sz w:val="24"/>
          <w:szCs w:val="24"/>
        </w:rPr>
        <w:t>experiment</w:t>
      </w:r>
      <w:r w:rsidR="001E7F03">
        <w:rPr>
          <w:rFonts w:ascii="Times New Roman" w:eastAsia="Times New Roman" w:hAnsi="Times New Roman" w:cs="Times New Roman"/>
          <w:sz w:val="24"/>
          <w:szCs w:val="24"/>
        </w:rPr>
        <w:t xml:space="preserve">s are needed to validate and </w:t>
      </w:r>
      <w:del w:id="26" w:author="Arushri Swarup" w:date="2016-11-06T16:15:00Z">
        <w:r w:rsidR="001E7F03" w:rsidDel="006A6DE0">
          <w:rPr>
            <w:rFonts w:ascii="Times New Roman" w:eastAsia="Times New Roman" w:hAnsi="Times New Roman" w:cs="Times New Roman"/>
            <w:sz w:val="24"/>
            <w:szCs w:val="24"/>
          </w:rPr>
          <w:delText xml:space="preserve">to </w:delText>
        </w:r>
      </w:del>
      <w:r w:rsidR="001E7F03">
        <w:rPr>
          <w:rFonts w:ascii="Times New Roman" w:eastAsia="Times New Roman" w:hAnsi="Times New Roman" w:cs="Times New Roman"/>
          <w:sz w:val="24"/>
          <w:szCs w:val="24"/>
        </w:rPr>
        <w:t>streamline this method.</w:t>
      </w:r>
    </w:p>
    <w:p w14:paraId="60D0B703" w14:textId="77777777" w:rsidR="00A05A43" w:rsidRDefault="00A05A43" w:rsidP="006543FB">
      <w:pPr>
        <w:pStyle w:val="Normal1"/>
        <w:spacing w:line="240" w:lineRule="auto"/>
        <w:ind w:left="107"/>
        <w:contextualSpacing/>
        <w:jc w:val="both"/>
        <w:rPr>
          <w:rFonts w:ascii="Times New Roman" w:eastAsia="Times New Roman" w:hAnsi="Times New Roman" w:cs="Times New Roman"/>
          <w:sz w:val="24"/>
          <w:szCs w:val="24"/>
        </w:rPr>
      </w:pPr>
    </w:p>
    <w:p w14:paraId="4209E0A8" w14:textId="77777777" w:rsidR="00CA1292" w:rsidRDefault="00A05A43" w:rsidP="004420E6">
      <w:pPr>
        <w:spacing w:line="260" w:lineRule="exact"/>
        <w:jc w:val="both"/>
        <w:rPr>
          <w:sz w:val="24"/>
          <w:szCs w:val="24"/>
        </w:rPr>
      </w:pPr>
      <w:r>
        <w:rPr>
          <w:sz w:val="24"/>
          <w:szCs w:val="24"/>
        </w:rPr>
        <w:t>To facilitate dynamic refocusing of the HIFU beam</w:t>
      </w:r>
      <w:r w:rsidRPr="00A05A43">
        <w:rPr>
          <w:sz w:val="24"/>
          <w:szCs w:val="24"/>
        </w:rPr>
        <w:t xml:space="preserve"> </w:t>
      </w:r>
      <w:r>
        <w:rPr>
          <w:sz w:val="24"/>
          <w:szCs w:val="24"/>
        </w:rPr>
        <w:t>in tracking</w:t>
      </w:r>
      <w:r w:rsidR="00181FEB">
        <w:rPr>
          <w:sz w:val="24"/>
          <w:szCs w:val="24"/>
        </w:rPr>
        <w:t xml:space="preserve"> the</w:t>
      </w:r>
      <w:r>
        <w:rPr>
          <w:sz w:val="24"/>
          <w:szCs w:val="24"/>
        </w:rPr>
        <w:t xml:space="preserve"> targeted organ, a</w:t>
      </w:r>
      <w:r w:rsidR="001E7F03">
        <w:rPr>
          <w:sz w:val="24"/>
          <w:szCs w:val="24"/>
        </w:rPr>
        <w:t>n automated method is needed to continuo</w:t>
      </w:r>
      <w:r w:rsidR="00181FEB">
        <w:rPr>
          <w:sz w:val="24"/>
          <w:szCs w:val="24"/>
        </w:rPr>
        <w:t>usly quantify the organ motions</w:t>
      </w:r>
      <w:r w:rsidR="001E7F03">
        <w:rPr>
          <w:sz w:val="24"/>
          <w:szCs w:val="24"/>
        </w:rPr>
        <w:t xml:space="preserve"> and deformation</w:t>
      </w:r>
      <w:r w:rsidR="00181FEB">
        <w:rPr>
          <w:sz w:val="24"/>
          <w:szCs w:val="24"/>
        </w:rPr>
        <w:t>s</w:t>
      </w:r>
      <w:r w:rsidR="00BD3C7C">
        <w:rPr>
          <w:sz w:val="24"/>
          <w:szCs w:val="24"/>
        </w:rPr>
        <w:t>.</w:t>
      </w:r>
      <w:r w:rsidR="001E7F03">
        <w:rPr>
          <w:sz w:val="24"/>
          <w:szCs w:val="24"/>
        </w:rPr>
        <w:t xml:space="preserve"> </w:t>
      </w:r>
      <w:r w:rsidR="009B4066">
        <w:rPr>
          <w:sz w:val="24"/>
          <w:szCs w:val="24"/>
        </w:rPr>
        <w:t xml:space="preserve">Previous studies have </w:t>
      </w:r>
      <w:r w:rsidR="00E41113">
        <w:rPr>
          <w:sz w:val="24"/>
          <w:szCs w:val="24"/>
        </w:rPr>
        <w:t xml:space="preserve">separately </w:t>
      </w:r>
      <w:r w:rsidR="009B4066">
        <w:rPr>
          <w:sz w:val="24"/>
          <w:szCs w:val="24"/>
        </w:rPr>
        <w:t>presented</w:t>
      </w:r>
      <w:r w:rsidR="00725903">
        <w:rPr>
          <w:sz w:val="24"/>
          <w:szCs w:val="24"/>
        </w:rPr>
        <w:t xml:space="preserve"> </w:t>
      </w:r>
      <w:r w:rsidR="009B4066">
        <w:rPr>
          <w:sz w:val="24"/>
          <w:szCs w:val="24"/>
        </w:rPr>
        <w:t xml:space="preserve">techniques for </w:t>
      </w:r>
      <w:r w:rsidR="00CD49DF">
        <w:rPr>
          <w:sz w:val="24"/>
          <w:szCs w:val="24"/>
        </w:rPr>
        <w:t>tracking of respiratory motion</w:t>
      </w:r>
      <w:r w:rsidR="00725903">
        <w:rPr>
          <w:sz w:val="24"/>
          <w:szCs w:val="24"/>
        </w:rPr>
        <w:t xml:space="preserve"> </w:t>
      </w:r>
      <w:r w:rsidR="00E170B6">
        <w:rPr>
          <w:sz w:val="24"/>
          <w:szCs w:val="24"/>
        </w:rPr>
        <w:t>[2]</w:t>
      </w:r>
      <w:r w:rsidR="00CD49DF">
        <w:rPr>
          <w:sz w:val="24"/>
          <w:szCs w:val="24"/>
        </w:rPr>
        <w:t xml:space="preserve"> and long-term motion</w:t>
      </w:r>
      <w:r w:rsidR="00725903">
        <w:rPr>
          <w:sz w:val="24"/>
          <w:szCs w:val="24"/>
        </w:rPr>
        <w:t xml:space="preserve"> </w:t>
      </w:r>
      <w:r w:rsidR="004B7670">
        <w:rPr>
          <w:sz w:val="24"/>
          <w:szCs w:val="24"/>
        </w:rPr>
        <w:t>[5]</w:t>
      </w:r>
      <w:r w:rsidR="00CD49DF">
        <w:rPr>
          <w:sz w:val="24"/>
          <w:szCs w:val="24"/>
        </w:rPr>
        <w:t xml:space="preserve">, </w:t>
      </w:r>
      <w:r w:rsidR="00725903">
        <w:rPr>
          <w:sz w:val="24"/>
          <w:szCs w:val="24"/>
        </w:rPr>
        <w:t xml:space="preserve">and </w:t>
      </w:r>
      <w:r w:rsidR="009B4066">
        <w:rPr>
          <w:sz w:val="24"/>
          <w:szCs w:val="24"/>
        </w:rPr>
        <w:t>method to bypass the scarce spontaneous motion</w:t>
      </w:r>
      <w:r w:rsidR="00725903">
        <w:rPr>
          <w:sz w:val="24"/>
          <w:szCs w:val="24"/>
        </w:rPr>
        <w:t xml:space="preserve"> </w:t>
      </w:r>
      <w:r w:rsidR="00E170B6">
        <w:rPr>
          <w:sz w:val="24"/>
          <w:szCs w:val="24"/>
        </w:rPr>
        <w:t>[2]</w:t>
      </w:r>
      <w:r w:rsidR="00CD49DF">
        <w:rPr>
          <w:sz w:val="24"/>
          <w:szCs w:val="24"/>
        </w:rPr>
        <w:t>.</w:t>
      </w:r>
      <w:r w:rsidR="009B4066">
        <w:rPr>
          <w:sz w:val="24"/>
          <w:szCs w:val="24"/>
        </w:rPr>
        <w:t xml:space="preserve"> </w:t>
      </w:r>
      <w:r w:rsidR="00725903">
        <w:rPr>
          <w:sz w:val="24"/>
          <w:szCs w:val="24"/>
        </w:rPr>
        <w:t xml:space="preserve">However not all of the methods have been validated </w:t>
      </w:r>
      <w:r w:rsidR="00725903" w:rsidRPr="00725903">
        <w:rPr>
          <w:i/>
          <w:sz w:val="24"/>
          <w:szCs w:val="24"/>
        </w:rPr>
        <w:t>in vivo</w:t>
      </w:r>
      <w:r w:rsidR="00725903">
        <w:rPr>
          <w:sz w:val="24"/>
          <w:szCs w:val="24"/>
        </w:rPr>
        <w:t xml:space="preserve">. </w:t>
      </w:r>
      <w:ins w:id="27" w:author="Arushri Swarup" w:date="2016-11-06T16:17:00Z">
        <w:r w:rsidR="006A6DE0">
          <w:rPr>
            <w:sz w:val="24"/>
            <w:szCs w:val="24"/>
          </w:rPr>
          <w:t>Therefore,</w:t>
        </w:r>
      </w:ins>
      <w:ins w:id="28" w:author="Arushri Swarup" w:date="2016-11-06T16:18:00Z">
        <w:r w:rsidR="00971E0E">
          <w:rPr>
            <w:sz w:val="24"/>
            <w:szCs w:val="24"/>
          </w:rPr>
          <w:t xml:space="preserve"> to address this knowledge gap,</w:t>
        </w:r>
      </w:ins>
      <w:ins w:id="29" w:author="Arushri Swarup" w:date="2016-11-06T16:17:00Z">
        <w:r w:rsidR="006A6DE0">
          <w:rPr>
            <w:sz w:val="24"/>
            <w:szCs w:val="24"/>
          </w:rPr>
          <w:t xml:space="preserve"> </w:t>
        </w:r>
      </w:ins>
      <w:del w:id="30" w:author="Arushri Swarup" w:date="2016-11-06T16:17:00Z">
        <w:r w:rsidR="00E41113" w:rsidDel="006A6DE0">
          <w:rPr>
            <w:sz w:val="24"/>
            <w:szCs w:val="24"/>
          </w:rPr>
          <w:delText xml:space="preserve">To the best of the author’s knowledge, </w:delText>
        </w:r>
        <w:r w:rsidR="00E41113" w:rsidDel="00971E0E">
          <w:rPr>
            <w:sz w:val="24"/>
            <w:szCs w:val="24"/>
          </w:rPr>
          <w:delText>t</w:delText>
        </w:r>
        <w:r w:rsidR="009B4066" w:rsidDel="00971E0E">
          <w:rPr>
            <w:sz w:val="24"/>
            <w:szCs w:val="24"/>
          </w:rPr>
          <w:delText>here still yet exists</w:delText>
        </w:r>
        <w:r w:rsidR="00725903" w:rsidDel="00971E0E">
          <w:rPr>
            <w:sz w:val="24"/>
            <w:szCs w:val="24"/>
          </w:rPr>
          <w:delText xml:space="preserve"> </w:delText>
        </w:r>
      </w:del>
      <w:ins w:id="31" w:author="Arushri Swarup" w:date="2016-11-06T16:18:00Z">
        <w:r w:rsidR="00971E0E">
          <w:rPr>
            <w:sz w:val="24"/>
            <w:szCs w:val="24"/>
          </w:rPr>
          <w:t>a</w:t>
        </w:r>
      </w:ins>
      <w:del w:id="32" w:author="Arushri Swarup" w:date="2016-11-06T16:18:00Z">
        <w:r w:rsidR="00725903" w:rsidDel="00971E0E">
          <w:rPr>
            <w:sz w:val="24"/>
            <w:szCs w:val="24"/>
          </w:rPr>
          <w:delText>a</w:delText>
        </w:r>
      </w:del>
      <w:r w:rsidR="009B4066">
        <w:rPr>
          <w:sz w:val="24"/>
          <w:szCs w:val="24"/>
        </w:rPr>
        <w:t xml:space="preserve"> </w:t>
      </w:r>
      <w:r w:rsidR="00725903">
        <w:rPr>
          <w:sz w:val="24"/>
          <w:szCs w:val="24"/>
        </w:rPr>
        <w:t xml:space="preserve">solution </w:t>
      </w:r>
      <w:del w:id="33" w:author="Arushri Swarup" w:date="2016-11-06T16:17:00Z">
        <w:r w:rsidR="00725903" w:rsidDel="00971E0E">
          <w:rPr>
            <w:sz w:val="24"/>
            <w:szCs w:val="24"/>
          </w:rPr>
          <w:delText xml:space="preserve">that </w:delText>
        </w:r>
      </w:del>
      <w:ins w:id="34" w:author="Arushri Swarup" w:date="2016-11-06T16:17:00Z">
        <w:r w:rsidR="00971E0E">
          <w:rPr>
            <w:sz w:val="24"/>
            <w:szCs w:val="24"/>
          </w:rPr>
          <w:t>to</w:t>
        </w:r>
        <w:r w:rsidR="00971E0E">
          <w:rPr>
            <w:sz w:val="24"/>
            <w:szCs w:val="24"/>
          </w:rPr>
          <w:t xml:space="preserve"> </w:t>
        </w:r>
      </w:ins>
      <w:r w:rsidR="00725903">
        <w:rPr>
          <w:sz w:val="24"/>
          <w:szCs w:val="24"/>
        </w:rPr>
        <w:t>quantif</w:t>
      </w:r>
      <w:ins w:id="35" w:author="Arushri Swarup" w:date="2016-11-06T16:17:00Z">
        <w:r w:rsidR="00971E0E">
          <w:rPr>
            <w:sz w:val="24"/>
            <w:szCs w:val="24"/>
          </w:rPr>
          <w:t>y</w:t>
        </w:r>
      </w:ins>
      <w:del w:id="36" w:author="Arushri Swarup" w:date="2016-11-06T16:17:00Z">
        <w:r w:rsidR="00725903" w:rsidDel="00971E0E">
          <w:rPr>
            <w:sz w:val="24"/>
            <w:szCs w:val="24"/>
          </w:rPr>
          <w:delText>ies</w:delText>
        </w:r>
        <w:r w:rsidR="009B4066" w:rsidDel="00971E0E">
          <w:rPr>
            <w:sz w:val="24"/>
            <w:szCs w:val="24"/>
          </w:rPr>
          <w:delText xml:space="preserve"> </w:delText>
        </w:r>
        <w:r w:rsidR="00725903" w:rsidDel="00971E0E">
          <w:rPr>
            <w:sz w:val="24"/>
            <w:szCs w:val="24"/>
          </w:rPr>
          <w:delText>for</w:delText>
        </w:r>
      </w:del>
      <w:r w:rsidR="00725903">
        <w:rPr>
          <w:sz w:val="24"/>
          <w:szCs w:val="24"/>
        </w:rPr>
        <w:t xml:space="preserve"> organ </w:t>
      </w:r>
      <w:r w:rsidR="00FA2419">
        <w:rPr>
          <w:sz w:val="24"/>
          <w:szCs w:val="24"/>
        </w:rPr>
        <w:t xml:space="preserve">elastic </w:t>
      </w:r>
      <w:r w:rsidR="009B4066">
        <w:rPr>
          <w:sz w:val="24"/>
          <w:szCs w:val="24"/>
        </w:rPr>
        <w:t>deformations</w:t>
      </w:r>
      <w:r w:rsidR="00725903">
        <w:rPr>
          <w:sz w:val="24"/>
          <w:szCs w:val="24"/>
        </w:rPr>
        <w:t xml:space="preserve"> in HIFU procedure</w:t>
      </w:r>
      <w:ins w:id="37" w:author="Arushri Swarup" w:date="2016-11-06T16:18:00Z">
        <w:r w:rsidR="00971E0E">
          <w:rPr>
            <w:sz w:val="24"/>
            <w:szCs w:val="24"/>
          </w:rPr>
          <w:t xml:space="preserve"> will be developed</w:t>
        </w:r>
      </w:ins>
      <w:r w:rsidR="009B4066">
        <w:rPr>
          <w:sz w:val="24"/>
          <w:szCs w:val="24"/>
        </w:rPr>
        <w:t xml:space="preserve">. </w:t>
      </w:r>
      <w:r w:rsidR="00725903">
        <w:rPr>
          <w:sz w:val="24"/>
          <w:szCs w:val="24"/>
        </w:rPr>
        <w:t xml:space="preserve">All of the motions and deformations need to be accounted for in one integrated </w:t>
      </w:r>
      <w:r w:rsidR="00E41113">
        <w:rPr>
          <w:sz w:val="24"/>
          <w:szCs w:val="24"/>
        </w:rPr>
        <w:t xml:space="preserve">solution </w:t>
      </w:r>
      <w:del w:id="38" w:author="Arushri Swarup" w:date="2016-11-06T16:18:00Z">
        <w:r w:rsidR="00E41113" w:rsidDel="00971E0E">
          <w:rPr>
            <w:sz w:val="24"/>
            <w:szCs w:val="24"/>
          </w:rPr>
          <w:delText>package</w:delText>
        </w:r>
        <w:r w:rsidR="00725903" w:rsidDel="00971E0E">
          <w:rPr>
            <w:sz w:val="24"/>
            <w:szCs w:val="24"/>
          </w:rPr>
          <w:delText xml:space="preserve"> </w:delText>
        </w:r>
      </w:del>
      <w:ins w:id="39" w:author="Arushri Swarup" w:date="2016-11-06T16:18:00Z">
        <w:r w:rsidR="00971E0E">
          <w:rPr>
            <w:sz w:val="24"/>
            <w:szCs w:val="24"/>
          </w:rPr>
          <w:t>platform</w:t>
        </w:r>
        <w:r w:rsidR="00971E0E">
          <w:rPr>
            <w:sz w:val="24"/>
            <w:szCs w:val="24"/>
          </w:rPr>
          <w:t xml:space="preserve"> </w:t>
        </w:r>
      </w:ins>
      <w:r w:rsidR="00725903">
        <w:rPr>
          <w:sz w:val="24"/>
          <w:szCs w:val="24"/>
        </w:rPr>
        <w:t xml:space="preserve">to best estimate </w:t>
      </w:r>
      <w:r w:rsidR="00E41113">
        <w:rPr>
          <w:sz w:val="24"/>
          <w:szCs w:val="24"/>
        </w:rPr>
        <w:t xml:space="preserve">the overall </w:t>
      </w:r>
      <w:r w:rsidR="00725903">
        <w:rPr>
          <w:sz w:val="24"/>
          <w:szCs w:val="24"/>
        </w:rPr>
        <w:t>target displacement.</w:t>
      </w:r>
      <w:r w:rsidR="00E41113">
        <w:rPr>
          <w:sz w:val="24"/>
          <w:szCs w:val="24"/>
        </w:rPr>
        <w:t xml:space="preserve"> Furthermore, </w:t>
      </w:r>
      <w:del w:id="40" w:author="Arushri Swarup" w:date="2016-11-06T16:18:00Z">
        <w:r w:rsidR="00E41113" w:rsidDel="00971E0E">
          <w:rPr>
            <w:sz w:val="24"/>
            <w:szCs w:val="24"/>
          </w:rPr>
          <w:delText>the method as a package</w:delText>
        </w:r>
      </w:del>
      <w:ins w:id="41" w:author="Arushri Swarup" w:date="2016-11-06T16:18:00Z">
        <w:r w:rsidR="00971E0E">
          <w:rPr>
            <w:sz w:val="24"/>
            <w:szCs w:val="24"/>
          </w:rPr>
          <w:t>this platform</w:t>
        </w:r>
      </w:ins>
      <w:r w:rsidR="00E41113">
        <w:rPr>
          <w:sz w:val="24"/>
          <w:szCs w:val="24"/>
        </w:rPr>
        <w:t xml:space="preserve"> </w:t>
      </w:r>
      <w:del w:id="42" w:author="Arushri Swarup" w:date="2016-11-06T16:18:00Z">
        <w:r w:rsidR="00E41113" w:rsidDel="00971E0E">
          <w:rPr>
            <w:sz w:val="24"/>
            <w:szCs w:val="24"/>
          </w:rPr>
          <w:delText xml:space="preserve">needs </w:delText>
        </w:r>
      </w:del>
      <w:ins w:id="43" w:author="Arushri Swarup" w:date="2016-11-06T16:18:00Z">
        <w:r w:rsidR="00971E0E">
          <w:rPr>
            <w:sz w:val="24"/>
            <w:szCs w:val="24"/>
          </w:rPr>
          <w:t>will</w:t>
        </w:r>
      </w:ins>
      <w:del w:id="44" w:author="Arushri Swarup" w:date="2016-11-06T16:19:00Z">
        <w:r w:rsidR="00E41113" w:rsidDel="00971E0E">
          <w:rPr>
            <w:sz w:val="24"/>
            <w:szCs w:val="24"/>
          </w:rPr>
          <w:delText>to</w:delText>
        </w:r>
      </w:del>
      <w:r w:rsidR="00E41113">
        <w:rPr>
          <w:sz w:val="24"/>
          <w:szCs w:val="24"/>
        </w:rPr>
        <w:t xml:space="preserve"> be validated </w:t>
      </w:r>
      <w:ins w:id="45" w:author="Arushri Swarup" w:date="2016-11-06T16:19:00Z">
        <w:r w:rsidR="00971E0E">
          <w:rPr>
            <w:sz w:val="24"/>
            <w:szCs w:val="24"/>
          </w:rPr>
          <w:t>through</w:t>
        </w:r>
      </w:ins>
      <w:del w:id="46" w:author="Arushri Swarup" w:date="2016-11-06T16:19:00Z">
        <w:r w:rsidR="00E41113" w:rsidDel="00971E0E">
          <w:rPr>
            <w:sz w:val="24"/>
            <w:szCs w:val="24"/>
          </w:rPr>
          <w:delText>in</w:delText>
        </w:r>
      </w:del>
      <w:r w:rsidR="00E41113">
        <w:rPr>
          <w:sz w:val="24"/>
          <w:szCs w:val="24"/>
        </w:rPr>
        <w:t xml:space="preserve"> </w:t>
      </w:r>
      <w:r w:rsidR="00E41113" w:rsidRPr="00E41113">
        <w:rPr>
          <w:i/>
          <w:sz w:val="24"/>
          <w:szCs w:val="24"/>
        </w:rPr>
        <w:t>in vivo</w:t>
      </w:r>
      <w:r w:rsidR="009B4066">
        <w:rPr>
          <w:sz w:val="24"/>
          <w:szCs w:val="24"/>
        </w:rPr>
        <w:t xml:space="preserve"> </w:t>
      </w:r>
      <w:r w:rsidR="00E41113">
        <w:rPr>
          <w:sz w:val="24"/>
          <w:szCs w:val="24"/>
        </w:rPr>
        <w:t>HIFU treatments for clinical translation.</w:t>
      </w:r>
    </w:p>
    <w:p w14:paraId="0FFC5C75" w14:textId="77777777" w:rsidR="00722AF8" w:rsidRDefault="00722AF8" w:rsidP="006543FB">
      <w:pPr>
        <w:spacing w:before="16" w:line="260" w:lineRule="exact"/>
        <w:jc w:val="both"/>
        <w:rPr>
          <w:sz w:val="26"/>
          <w:szCs w:val="26"/>
        </w:rPr>
      </w:pPr>
    </w:p>
    <w:p w14:paraId="5F73BCA9" w14:textId="77777777" w:rsidR="00722AF8" w:rsidRDefault="00DD1D2F" w:rsidP="004420E6">
      <w:pPr>
        <w:jc w:val="both"/>
        <w:rPr>
          <w:sz w:val="24"/>
          <w:szCs w:val="24"/>
        </w:rPr>
      </w:pPr>
      <w:r>
        <w:rPr>
          <w:b/>
          <w:sz w:val="24"/>
          <w:szCs w:val="24"/>
        </w:rPr>
        <w:t>2.   Research Question and Hypothesis</w:t>
      </w:r>
    </w:p>
    <w:p w14:paraId="76197629" w14:textId="77777777" w:rsidR="00722AF8" w:rsidRDefault="00DD1D2F" w:rsidP="004420E6">
      <w:pPr>
        <w:spacing w:line="260" w:lineRule="exact"/>
        <w:jc w:val="both"/>
        <w:rPr>
          <w:sz w:val="24"/>
          <w:szCs w:val="24"/>
        </w:rPr>
      </w:pPr>
      <w:r>
        <w:rPr>
          <w:i/>
          <w:sz w:val="24"/>
          <w:szCs w:val="24"/>
        </w:rPr>
        <w:t xml:space="preserve">Research Question: </w:t>
      </w:r>
      <w:r w:rsidR="00AC5049" w:rsidRPr="00AC5049">
        <w:rPr>
          <w:sz w:val="24"/>
          <w:szCs w:val="24"/>
        </w:rPr>
        <w:t>Can movement and deformation of abdominal targets be quantified in real time to facilitate focusing of the HIFU beam to track a target?</w:t>
      </w:r>
    </w:p>
    <w:p w14:paraId="49D6E9C5" w14:textId="77777777" w:rsidR="00722AF8" w:rsidRDefault="00DD1D2F" w:rsidP="004420E6">
      <w:pPr>
        <w:spacing w:line="260" w:lineRule="exact"/>
        <w:jc w:val="both"/>
        <w:rPr>
          <w:sz w:val="24"/>
          <w:szCs w:val="24"/>
        </w:rPr>
      </w:pPr>
      <w:r>
        <w:rPr>
          <w:i/>
          <w:sz w:val="24"/>
          <w:szCs w:val="24"/>
        </w:rPr>
        <w:t xml:space="preserve">Hypothesis: </w:t>
      </w:r>
      <w:r w:rsidR="00AC5049" w:rsidRPr="00AC5049">
        <w:rPr>
          <w:sz w:val="24"/>
          <w:szCs w:val="24"/>
        </w:rPr>
        <w:t xml:space="preserve">Quantifying movement and deformation of abdominal targets in real time will enable the dynamic refocusing of the HIFU beam during </w:t>
      </w:r>
      <w:r w:rsidR="00AC5049" w:rsidRPr="004B521D">
        <w:rPr>
          <w:i/>
          <w:sz w:val="24"/>
          <w:szCs w:val="24"/>
        </w:rPr>
        <w:t>in vivo</w:t>
      </w:r>
      <w:r w:rsidR="00AC5049" w:rsidRPr="00AC5049">
        <w:rPr>
          <w:sz w:val="24"/>
          <w:szCs w:val="24"/>
        </w:rPr>
        <w:t xml:space="preserve"> treatments.</w:t>
      </w:r>
    </w:p>
    <w:p w14:paraId="54D3138A" w14:textId="77777777" w:rsidR="00AC5049" w:rsidRDefault="00AC5049" w:rsidP="006543FB">
      <w:pPr>
        <w:spacing w:line="260" w:lineRule="exact"/>
        <w:ind w:left="107"/>
        <w:jc w:val="both"/>
        <w:rPr>
          <w:sz w:val="26"/>
          <w:szCs w:val="26"/>
        </w:rPr>
      </w:pPr>
    </w:p>
    <w:p w14:paraId="40A18154" w14:textId="77777777" w:rsidR="00722AF8" w:rsidRDefault="00DD1D2F" w:rsidP="004420E6">
      <w:pPr>
        <w:jc w:val="both"/>
        <w:rPr>
          <w:sz w:val="24"/>
          <w:szCs w:val="24"/>
        </w:rPr>
      </w:pPr>
      <w:r>
        <w:rPr>
          <w:b/>
          <w:sz w:val="24"/>
          <w:szCs w:val="24"/>
        </w:rPr>
        <w:t>3.   Objectives</w:t>
      </w:r>
    </w:p>
    <w:p w14:paraId="0EEB5873" w14:textId="77777777" w:rsidR="00722AF8" w:rsidRPr="00181FEB" w:rsidRDefault="00181FEB" w:rsidP="004420E6">
      <w:pPr>
        <w:spacing w:line="260" w:lineRule="exact"/>
        <w:jc w:val="both"/>
        <w:rPr>
          <w:sz w:val="24"/>
          <w:szCs w:val="24"/>
        </w:rPr>
      </w:pPr>
      <w:r>
        <w:rPr>
          <w:sz w:val="24"/>
          <w:szCs w:val="24"/>
        </w:rPr>
        <w:t xml:space="preserve">The overall goal is to design, implement, refine, and evaluate a motion tracking algorithm to quantify abdominal organ movements and deformations during </w:t>
      </w:r>
      <w:r w:rsidRPr="00181FEB">
        <w:rPr>
          <w:i/>
          <w:sz w:val="24"/>
          <w:szCs w:val="24"/>
        </w:rPr>
        <w:t>in vivo</w:t>
      </w:r>
      <w:r>
        <w:rPr>
          <w:sz w:val="24"/>
          <w:szCs w:val="24"/>
        </w:rPr>
        <w:t xml:space="preserve"> </w:t>
      </w:r>
      <w:r w:rsidRPr="00AC5049">
        <w:rPr>
          <w:sz w:val="24"/>
          <w:szCs w:val="24"/>
        </w:rPr>
        <w:t>MR guided high-intensity focused ultrasound (MRg-HIFU) treatments</w:t>
      </w:r>
      <w:r>
        <w:rPr>
          <w:sz w:val="24"/>
          <w:szCs w:val="24"/>
        </w:rPr>
        <w:t>.</w:t>
      </w:r>
    </w:p>
    <w:p w14:paraId="75ACDA96" w14:textId="77777777" w:rsidR="00722AF8" w:rsidRDefault="00722AF8" w:rsidP="006543FB">
      <w:pPr>
        <w:spacing w:before="16" w:line="260" w:lineRule="exact"/>
        <w:jc w:val="both"/>
        <w:rPr>
          <w:sz w:val="26"/>
          <w:szCs w:val="26"/>
        </w:rPr>
      </w:pPr>
    </w:p>
    <w:p w14:paraId="034AB025" w14:textId="77777777" w:rsidR="00AC5049" w:rsidRDefault="00DD1D2F" w:rsidP="004420E6">
      <w:pPr>
        <w:ind w:right="87"/>
        <w:jc w:val="both"/>
        <w:rPr>
          <w:sz w:val="24"/>
          <w:szCs w:val="24"/>
        </w:rPr>
      </w:pPr>
      <w:r>
        <w:rPr>
          <w:sz w:val="24"/>
          <w:szCs w:val="24"/>
        </w:rPr>
        <w:t xml:space="preserve">Objective 1: </w:t>
      </w:r>
      <w:r w:rsidR="00AC5049" w:rsidRPr="00AC5049">
        <w:rPr>
          <w:sz w:val="24"/>
          <w:szCs w:val="24"/>
        </w:rPr>
        <w:t>Develop a</w:t>
      </w:r>
      <w:r w:rsidR="00FD3C7E">
        <w:rPr>
          <w:sz w:val="24"/>
          <w:szCs w:val="24"/>
        </w:rPr>
        <w:t>n</w:t>
      </w:r>
      <w:r w:rsidR="00AC5049" w:rsidRPr="00AC5049">
        <w:rPr>
          <w:sz w:val="24"/>
          <w:szCs w:val="24"/>
        </w:rPr>
        <w:t xml:space="preserve"> </w:t>
      </w:r>
      <w:r w:rsidR="00FD3C7E">
        <w:rPr>
          <w:sz w:val="24"/>
          <w:szCs w:val="24"/>
        </w:rPr>
        <w:t>integrated</w:t>
      </w:r>
      <w:r w:rsidR="00AC5049" w:rsidRPr="00AC5049">
        <w:rPr>
          <w:sz w:val="24"/>
          <w:szCs w:val="24"/>
        </w:rPr>
        <w:t xml:space="preserve"> algorithm to quantify abdominal organ movements </w:t>
      </w:r>
      <w:r w:rsidR="00AC5049">
        <w:rPr>
          <w:sz w:val="24"/>
          <w:szCs w:val="24"/>
        </w:rPr>
        <w:t>and deformations</w:t>
      </w:r>
    </w:p>
    <w:p w14:paraId="63543476" w14:textId="77777777" w:rsidR="00722AF8" w:rsidRDefault="00DD1D2F" w:rsidP="004420E6">
      <w:pPr>
        <w:ind w:right="87"/>
        <w:jc w:val="both"/>
        <w:rPr>
          <w:sz w:val="24"/>
          <w:szCs w:val="24"/>
        </w:rPr>
      </w:pPr>
      <w:r>
        <w:rPr>
          <w:sz w:val="24"/>
          <w:szCs w:val="24"/>
        </w:rPr>
        <w:t>Objective 2:</w:t>
      </w:r>
      <w:r w:rsidR="00AC5049" w:rsidRPr="00AC5049">
        <w:t xml:space="preserve"> </w:t>
      </w:r>
      <w:r w:rsidR="003A3E64">
        <w:rPr>
          <w:sz w:val="24"/>
          <w:szCs w:val="24"/>
        </w:rPr>
        <w:t>Optimize</w:t>
      </w:r>
      <w:r w:rsidR="00AC5049" w:rsidRPr="00AC5049">
        <w:rPr>
          <w:sz w:val="24"/>
          <w:szCs w:val="24"/>
        </w:rPr>
        <w:t xml:space="preserve"> the algorithm to achieve acceptable accuracy</w:t>
      </w:r>
      <w:r w:rsidR="003A3E64">
        <w:rPr>
          <w:sz w:val="24"/>
          <w:szCs w:val="24"/>
        </w:rPr>
        <w:t>, precision</w:t>
      </w:r>
      <w:r w:rsidR="00AC5049" w:rsidRPr="00AC5049">
        <w:rPr>
          <w:sz w:val="24"/>
          <w:szCs w:val="24"/>
        </w:rPr>
        <w:t xml:space="preserve"> and speed</w:t>
      </w:r>
    </w:p>
    <w:p w14:paraId="306D757A" w14:textId="77777777" w:rsidR="00722AF8" w:rsidRPr="00AC5049" w:rsidRDefault="00DD1D2F" w:rsidP="004420E6">
      <w:pPr>
        <w:spacing w:line="260" w:lineRule="exact"/>
        <w:jc w:val="both"/>
        <w:rPr>
          <w:sz w:val="24"/>
          <w:szCs w:val="24"/>
        </w:rPr>
      </w:pPr>
      <w:r>
        <w:rPr>
          <w:sz w:val="24"/>
          <w:szCs w:val="24"/>
        </w:rPr>
        <w:t xml:space="preserve">Objective 3: </w:t>
      </w:r>
      <w:r w:rsidR="003A3E64">
        <w:rPr>
          <w:sz w:val="24"/>
          <w:szCs w:val="24"/>
        </w:rPr>
        <w:t>Validate</w:t>
      </w:r>
      <w:r w:rsidR="00AC5049" w:rsidRPr="00AC5049">
        <w:rPr>
          <w:sz w:val="24"/>
          <w:szCs w:val="24"/>
        </w:rPr>
        <w:t xml:space="preserve"> the algorithm </w:t>
      </w:r>
      <w:del w:id="47" w:author="Arushri Swarup" w:date="2016-11-06T16:22:00Z">
        <w:r w:rsidR="00AC5049" w:rsidRPr="00AC5049" w:rsidDel="00971E0E">
          <w:rPr>
            <w:sz w:val="24"/>
            <w:szCs w:val="24"/>
          </w:rPr>
          <w:delText xml:space="preserve">with </w:delText>
        </w:r>
      </w:del>
      <w:ins w:id="48" w:author="Arushri Swarup" w:date="2016-11-06T16:22:00Z">
        <w:r w:rsidR="00971E0E">
          <w:rPr>
            <w:sz w:val="24"/>
            <w:szCs w:val="24"/>
          </w:rPr>
          <w:t>through</w:t>
        </w:r>
        <w:r w:rsidR="00971E0E" w:rsidRPr="00AC5049">
          <w:rPr>
            <w:sz w:val="24"/>
            <w:szCs w:val="24"/>
          </w:rPr>
          <w:t xml:space="preserve"> </w:t>
        </w:r>
      </w:ins>
      <w:r w:rsidR="00AC5049" w:rsidRPr="00AC5049">
        <w:rPr>
          <w:i/>
          <w:sz w:val="24"/>
          <w:szCs w:val="24"/>
        </w:rPr>
        <w:t>in vivo</w:t>
      </w:r>
      <w:r w:rsidR="00AC5049" w:rsidRPr="00AC5049">
        <w:rPr>
          <w:sz w:val="24"/>
          <w:szCs w:val="24"/>
        </w:rPr>
        <w:t xml:space="preserve"> (MRg-HIFU) treatments</w:t>
      </w:r>
      <w:r w:rsidRPr="00AC5049">
        <w:rPr>
          <w:sz w:val="24"/>
          <w:szCs w:val="24"/>
        </w:rPr>
        <w:t>.</w:t>
      </w:r>
    </w:p>
    <w:p w14:paraId="7240954B" w14:textId="77777777" w:rsidR="00722AF8" w:rsidRPr="00AC5049" w:rsidRDefault="00722AF8" w:rsidP="006543FB">
      <w:pPr>
        <w:spacing w:before="16" w:line="260" w:lineRule="exact"/>
        <w:jc w:val="both"/>
        <w:rPr>
          <w:sz w:val="26"/>
          <w:szCs w:val="26"/>
        </w:rPr>
      </w:pPr>
    </w:p>
    <w:p w14:paraId="32AC657E" w14:textId="77777777" w:rsidR="00722AF8" w:rsidRDefault="00722AF8" w:rsidP="006543FB">
      <w:pPr>
        <w:spacing w:line="260" w:lineRule="exact"/>
        <w:ind w:left="107"/>
        <w:jc w:val="both"/>
        <w:rPr>
          <w:sz w:val="24"/>
          <w:szCs w:val="24"/>
        </w:rPr>
        <w:sectPr w:rsidR="00722AF8">
          <w:pgSz w:w="12240" w:h="15840"/>
          <w:pgMar w:top="960" w:right="920" w:bottom="280" w:left="900" w:header="0" w:footer="625" w:gutter="0"/>
          <w:cols w:space="720"/>
        </w:sectPr>
      </w:pPr>
    </w:p>
    <w:p w14:paraId="1ABE675F" w14:textId="77777777" w:rsidR="00722AF8" w:rsidRDefault="008C1A1A" w:rsidP="004420E6">
      <w:pPr>
        <w:jc w:val="both"/>
        <w:rPr>
          <w:sz w:val="24"/>
          <w:szCs w:val="24"/>
        </w:rPr>
      </w:pPr>
      <w:r>
        <w:rPr>
          <w:b/>
          <w:sz w:val="24"/>
          <w:szCs w:val="24"/>
        </w:rPr>
        <w:lastRenderedPageBreak/>
        <w:t>4</w:t>
      </w:r>
      <w:r w:rsidR="00DD1D2F">
        <w:rPr>
          <w:b/>
          <w:sz w:val="24"/>
          <w:szCs w:val="24"/>
        </w:rPr>
        <w:t xml:space="preserve">.   </w:t>
      </w:r>
      <w:commentRangeStart w:id="49"/>
      <w:r w:rsidR="00DD1D2F">
        <w:rPr>
          <w:b/>
          <w:sz w:val="24"/>
          <w:szCs w:val="24"/>
        </w:rPr>
        <w:t>Literature Review</w:t>
      </w:r>
      <w:commentRangeEnd w:id="49"/>
      <w:r w:rsidR="00120B0F">
        <w:rPr>
          <w:rStyle w:val="CommentReference"/>
        </w:rPr>
        <w:commentReference w:id="49"/>
      </w:r>
    </w:p>
    <w:p w14:paraId="15905DC3" w14:textId="7E1C79A8" w:rsidR="00722AF8" w:rsidRDefault="00293533" w:rsidP="004420E6">
      <w:pPr>
        <w:ind w:right="106"/>
        <w:jc w:val="both"/>
        <w:rPr>
          <w:sz w:val="24"/>
          <w:szCs w:val="24"/>
        </w:rPr>
      </w:pPr>
      <w:r>
        <w:rPr>
          <w:sz w:val="24"/>
          <w:szCs w:val="24"/>
        </w:rPr>
        <w:t>Jeremy Tan completed his M</w:t>
      </w:r>
      <w:r w:rsidR="00DD1D2F" w:rsidRPr="005B19F4">
        <w:rPr>
          <w:sz w:val="24"/>
          <w:szCs w:val="24"/>
        </w:rPr>
        <w:t xml:space="preserve">aster’s thesis </w:t>
      </w:r>
      <w:ins w:id="50" w:author="Arushri Swarup" w:date="2016-11-06T16:24:00Z">
        <w:r w:rsidR="00CD4E58">
          <w:rPr>
            <w:sz w:val="24"/>
            <w:szCs w:val="24"/>
          </w:rPr>
          <w:t>en</w:t>
        </w:r>
      </w:ins>
      <w:r w:rsidR="00DD1D2F" w:rsidRPr="005B19F4">
        <w:rPr>
          <w:sz w:val="24"/>
          <w:szCs w:val="24"/>
        </w:rPr>
        <w:t>titled</w:t>
      </w:r>
      <w:r w:rsidR="00DD1D2F">
        <w:rPr>
          <w:sz w:val="24"/>
          <w:szCs w:val="24"/>
        </w:rPr>
        <w:t xml:space="preserve"> </w:t>
      </w:r>
      <w:del w:id="51" w:author="Arushri Swarup" w:date="2016-11-06T16:24:00Z">
        <w:r w:rsidR="00DD1D2F" w:rsidRPr="00CD4E58" w:rsidDel="00CD4E58">
          <w:rPr>
            <w:i/>
            <w:sz w:val="24"/>
            <w:szCs w:val="24"/>
            <w:rPrChange w:id="52" w:author="Arushri Swarup" w:date="2016-11-06T16:24:00Z">
              <w:rPr>
                <w:sz w:val="24"/>
                <w:szCs w:val="24"/>
              </w:rPr>
            </w:rPrChange>
          </w:rPr>
          <w:delText>“</w:delText>
        </w:r>
      </w:del>
      <w:r w:rsidRPr="00CD4E58">
        <w:rPr>
          <w:i/>
          <w:sz w:val="24"/>
          <w:szCs w:val="24"/>
          <w:rPrChange w:id="53" w:author="Arushri Swarup" w:date="2016-11-06T16:24:00Z">
            <w:rPr>
              <w:sz w:val="24"/>
              <w:szCs w:val="24"/>
            </w:rPr>
          </w:rPrChange>
        </w:rPr>
        <w:t>Motion Compensation using Principal Component Analysis and Projection onto Dipole Fields for Abdominal Magnetic Resonance Thermometry</w:t>
      </w:r>
      <w:del w:id="54" w:author="Arushri Swarup" w:date="2016-11-06T16:24:00Z">
        <w:r w:rsidDel="00CD4E58">
          <w:rPr>
            <w:sz w:val="24"/>
            <w:szCs w:val="24"/>
          </w:rPr>
          <w:delText>”</w:delText>
        </w:r>
      </w:del>
      <w:r>
        <w:rPr>
          <w:sz w:val="24"/>
          <w:szCs w:val="24"/>
        </w:rPr>
        <w:t xml:space="preserve"> in 2016. His</w:t>
      </w:r>
      <w:r w:rsidR="00DD1D2F">
        <w:rPr>
          <w:sz w:val="24"/>
          <w:szCs w:val="24"/>
        </w:rPr>
        <w:t xml:space="preserve"> research focused</w:t>
      </w:r>
      <w:r>
        <w:rPr>
          <w:sz w:val="24"/>
          <w:szCs w:val="24"/>
        </w:rPr>
        <w:t xml:space="preserve"> on eliminating motion and susceptibility artifacts in MR thermometry that are caused by respiration (periodic) and peristalsis (aperiodic).  </w:t>
      </w:r>
      <w:commentRangeStart w:id="55"/>
      <w:r w:rsidR="00BF3AF3">
        <w:rPr>
          <w:sz w:val="24"/>
          <w:szCs w:val="24"/>
        </w:rPr>
        <w:t>In his study,</w:t>
      </w:r>
      <w:r w:rsidR="00682845">
        <w:rPr>
          <w:sz w:val="24"/>
          <w:szCs w:val="24"/>
        </w:rPr>
        <w:t xml:space="preserve"> </w:t>
      </w:r>
      <w:r w:rsidR="00BF3AF3">
        <w:rPr>
          <w:sz w:val="24"/>
          <w:szCs w:val="24"/>
        </w:rPr>
        <w:t xml:space="preserve">a hybrid method was </w:t>
      </w:r>
      <w:r w:rsidR="00D96BE0">
        <w:rPr>
          <w:sz w:val="24"/>
          <w:szCs w:val="24"/>
        </w:rPr>
        <w:t xml:space="preserve">designed and </w:t>
      </w:r>
      <w:r w:rsidR="00BF3AF3">
        <w:rPr>
          <w:sz w:val="24"/>
          <w:szCs w:val="24"/>
        </w:rPr>
        <w:t xml:space="preserve">implemented </w:t>
      </w:r>
      <w:r w:rsidR="00E85C08">
        <w:rPr>
          <w:sz w:val="24"/>
          <w:szCs w:val="24"/>
        </w:rPr>
        <w:t>that combined</w:t>
      </w:r>
      <w:r w:rsidR="00226D92" w:rsidRPr="00226D92">
        <w:rPr>
          <w:sz w:val="24"/>
          <w:szCs w:val="24"/>
        </w:rPr>
        <w:t xml:space="preserve"> principal component analysis (PCA) and projection onto dipole fields (PDF)</w:t>
      </w:r>
      <w:r w:rsidR="00BF3AF3">
        <w:rPr>
          <w:sz w:val="24"/>
          <w:szCs w:val="24"/>
        </w:rPr>
        <w:t>, both of which work on MR phase image</w:t>
      </w:r>
      <w:ins w:id="56" w:author="Arushri Swarup" w:date="2016-11-06T16:25:00Z">
        <w:r w:rsidR="00CD4E58">
          <w:rPr>
            <w:sz w:val="24"/>
            <w:szCs w:val="24"/>
          </w:rPr>
          <w:t>s</w:t>
        </w:r>
      </w:ins>
      <w:r w:rsidR="00BF3AF3">
        <w:rPr>
          <w:sz w:val="24"/>
          <w:szCs w:val="24"/>
        </w:rPr>
        <w:t xml:space="preserve"> without resorting to any external </w:t>
      </w:r>
      <w:r w:rsidR="00BF3AF3" w:rsidRPr="00BF3AF3">
        <w:rPr>
          <w:sz w:val="24"/>
          <w:szCs w:val="24"/>
        </w:rPr>
        <w:t>interaction or supplementary tracking tools</w:t>
      </w:r>
      <w:r w:rsidR="00BF3AF3">
        <w:rPr>
          <w:sz w:val="24"/>
          <w:szCs w:val="24"/>
        </w:rPr>
        <w:t xml:space="preserve">. </w:t>
      </w:r>
      <w:commentRangeEnd w:id="55"/>
      <w:r w:rsidR="00CD4E58">
        <w:rPr>
          <w:rStyle w:val="CommentReference"/>
        </w:rPr>
        <w:commentReference w:id="55"/>
      </w:r>
      <w:r w:rsidR="00BF3AF3">
        <w:rPr>
          <w:sz w:val="24"/>
          <w:szCs w:val="24"/>
        </w:rPr>
        <w:t>The method was shown to achieve</w:t>
      </w:r>
      <w:r w:rsidR="00BF3AF3" w:rsidRPr="00226D92">
        <w:rPr>
          <w:sz w:val="24"/>
          <w:szCs w:val="24"/>
        </w:rPr>
        <w:t xml:space="preserve"> a temperature stability and precision of 0.85 °C and 1.00 °C</w:t>
      </w:r>
      <w:ins w:id="57" w:author="Arushri Swarup" w:date="2016-11-06T16:25:00Z">
        <w:r w:rsidR="00CD4E58">
          <w:rPr>
            <w:sz w:val="24"/>
            <w:szCs w:val="24"/>
          </w:rPr>
          <w:t>, respectively,</w:t>
        </w:r>
      </w:ins>
      <w:r w:rsidR="00BF3AF3">
        <w:rPr>
          <w:sz w:val="24"/>
          <w:szCs w:val="24"/>
        </w:rPr>
        <w:t xml:space="preserve"> i</w:t>
      </w:r>
      <w:r w:rsidR="00226D92" w:rsidRPr="00226D92">
        <w:rPr>
          <w:sz w:val="24"/>
          <w:szCs w:val="24"/>
        </w:rPr>
        <w:t xml:space="preserve">n </w:t>
      </w:r>
      <w:r w:rsidR="00226D92" w:rsidRPr="00BF3AF3">
        <w:rPr>
          <w:i/>
          <w:sz w:val="24"/>
          <w:szCs w:val="24"/>
        </w:rPr>
        <w:t>in vivo</w:t>
      </w:r>
      <w:r w:rsidR="00226D92" w:rsidRPr="00226D92">
        <w:rPr>
          <w:sz w:val="24"/>
          <w:szCs w:val="24"/>
        </w:rPr>
        <w:t xml:space="preserve"> porcine and human kidneys</w:t>
      </w:r>
      <w:r w:rsidR="00296B39">
        <w:rPr>
          <w:sz w:val="24"/>
          <w:szCs w:val="24"/>
        </w:rPr>
        <w:t xml:space="preserve"> </w:t>
      </w:r>
      <w:r w:rsidR="004B7670">
        <w:rPr>
          <w:sz w:val="24"/>
          <w:szCs w:val="24"/>
        </w:rPr>
        <w:t>[4]</w:t>
      </w:r>
      <w:r w:rsidR="003D2700">
        <w:rPr>
          <w:sz w:val="24"/>
          <w:szCs w:val="24"/>
        </w:rPr>
        <w:t>.</w:t>
      </w:r>
    </w:p>
    <w:p w14:paraId="5E69C8CC" w14:textId="77777777" w:rsidR="00BF3AF3" w:rsidRDefault="00BF3AF3" w:rsidP="006543FB">
      <w:pPr>
        <w:ind w:left="107" w:right="106"/>
        <w:jc w:val="both"/>
        <w:rPr>
          <w:sz w:val="24"/>
          <w:szCs w:val="24"/>
        </w:rPr>
      </w:pPr>
    </w:p>
    <w:p w14:paraId="1B49147A" w14:textId="4D39BC75" w:rsidR="00BF3AF3" w:rsidRDefault="00FD3C7E" w:rsidP="004420E6">
      <w:pPr>
        <w:ind w:right="106"/>
        <w:jc w:val="both"/>
        <w:rPr>
          <w:sz w:val="24"/>
          <w:szCs w:val="24"/>
        </w:rPr>
      </w:pPr>
      <w:r>
        <w:rPr>
          <w:sz w:val="24"/>
          <w:szCs w:val="24"/>
        </w:rPr>
        <w:t xml:space="preserve">In a </w:t>
      </w:r>
      <w:commentRangeStart w:id="58"/>
      <w:r w:rsidR="002E239D">
        <w:rPr>
          <w:sz w:val="24"/>
          <w:szCs w:val="24"/>
        </w:rPr>
        <w:t xml:space="preserve">recent </w:t>
      </w:r>
      <w:r w:rsidR="00E1531B">
        <w:rPr>
          <w:sz w:val="24"/>
          <w:szCs w:val="24"/>
        </w:rPr>
        <w:t xml:space="preserve">study </w:t>
      </w:r>
      <w:commentRangeEnd w:id="58"/>
      <w:r w:rsidR="00CD4E58">
        <w:rPr>
          <w:rStyle w:val="CommentReference"/>
        </w:rPr>
        <w:commentReference w:id="58"/>
      </w:r>
      <w:r w:rsidR="00E1531B">
        <w:rPr>
          <w:sz w:val="24"/>
          <w:szCs w:val="24"/>
        </w:rPr>
        <w:t xml:space="preserve">by </w:t>
      </w:r>
      <w:r>
        <w:rPr>
          <w:sz w:val="24"/>
          <w:szCs w:val="24"/>
        </w:rPr>
        <w:t xml:space="preserve">Zachiu </w:t>
      </w:r>
      <w:r w:rsidRPr="00E1531B">
        <w:rPr>
          <w:i/>
          <w:sz w:val="24"/>
          <w:szCs w:val="24"/>
        </w:rPr>
        <w:t>et al</w:t>
      </w:r>
      <w:r>
        <w:rPr>
          <w:sz w:val="24"/>
          <w:szCs w:val="24"/>
        </w:rPr>
        <w:t>, a</w:t>
      </w:r>
      <w:r w:rsidR="00DA331D">
        <w:rPr>
          <w:sz w:val="24"/>
          <w:szCs w:val="24"/>
        </w:rPr>
        <w:t>n</w:t>
      </w:r>
      <w:r>
        <w:rPr>
          <w:sz w:val="24"/>
          <w:szCs w:val="24"/>
        </w:rPr>
        <w:t xml:space="preserve"> </w:t>
      </w:r>
      <w:r w:rsidR="00DA331D" w:rsidRPr="00DA331D">
        <w:rPr>
          <w:sz w:val="24"/>
          <w:szCs w:val="24"/>
        </w:rPr>
        <w:t>optical flow tracking</w:t>
      </w:r>
      <w:r w:rsidR="00DA331D">
        <w:rPr>
          <w:sz w:val="24"/>
          <w:szCs w:val="24"/>
        </w:rPr>
        <w:t xml:space="preserve"> </w:t>
      </w:r>
      <w:r w:rsidR="00DA331D" w:rsidRPr="00DA331D">
        <w:rPr>
          <w:sz w:val="24"/>
          <w:szCs w:val="24"/>
        </w:rPr>
        <w:t>technique</w:t>
      </w:r>
      <w:r w:rsidR="00DA331D">
        <w:rPr>
          <w:sz w:val="24"/>
          <w:szCs w:val="24"/>
        </w:rPr>
        <w:t xml:space="preserve"> </w:t>
      </w:r>
      <w:r>
        <w:rPr>
          <w:sz w:val="24"/>
          <w:szCs w:val="24"/>
        </w:rPr>
        <w:t xml:space="preserve">that tracks respiratory motion was proposed. The proposed </w:t>
      </w:r>
      <w:r w:rsidR="000648ED">
        <w:rPr>
          <w:sz w:val="24"/>
          <w:szCs w:val="24"/>
        </w:rPr>
        <w:t xml:space="preserve">method improved upon the existing one based on the algorithm proposed by Horn and Schunck </w:t>
      </w:r>
      <w:del w:id="59" w:author="Arushri Swarup" w:date="2016-11-06T16:27:00Z">
        <w:r w:rsidR="000648ED" w:rsidDel="00CD4E58">
          <w:rPr>
            <w:sz w:val="24"/>
            <w:szCs w:val="24"/>
          </w:rPr>
          <w:delText>(H and S</w:delText>
        </w:r>
        <w:r w:rsidR="00E97F9D" w:rsidDel="00CD4E58">
          <w:rPr>
            <w:sz w:val="24"/>
            <w:szCs w:val="24"/>
          </w:rPr>
          <w:delText xml:space="preserve">), </w:delText>
        </w:r>
      </w:del>
      <w:r w:rsidR="00E97F9D">
        <w:rPr>
          <w:sz w:val="24"/>
          <w:szCs w:val="24"/>
        </w:rPr>
        <w:t xml:space="preserve">which </w:t>
      </w:r>
      <w:r w:rsidR="00E97F9D" w:rsidRPr="00314266">
        <w:rPr>
          <w:sz w:val="24"/>
          <w:szCs w:val="24"/>
        </w:rPr>
        <w:t>assumes that pixels</w:t>
      </w:r>
      <w:r w:rsidR="00E97F9D">
        <w:rPr>
          <w:sz w:val="24"/>
          <w:szCs w:val="24"/>
        </w:rPr>
        <w:t xml:space="preserve"> </w:t>
      </w:r>
      <w:r w:rsidR="00E97F9D" w:rsidRPr="00314266">
        <w:rPr>
          <w:sz w:val="24"/>
          <w:szCs w:val="24"/>
        </w:rPr>
        <w:t>conserve their intensity along their trajectory, to which a spatial regularity constraint of the</w:t>
      </w:r>
      <w:r w:rsidR="00E97F9D">
        <w:rPr>
          <w:sz w:val="24"/>
          <w:szCs w:val="24"/>
        </w:rPr>
        <w:t xml:space="preserve"> </w:t>
      </w:r>
      <w:r w:rsidR="00E97F9D" w:rsidRPr="00314266">
        <w:rPr>
          <w:sz w:val="24"/>
          <w:szCs w:val="24"/>
        </w:rPr>
        <w:t xml:space="preserve">estimated motion is added. </w:t>
      </w:r>
      <w:r w:rsidR="000648ED">
        <w:rPr>
          <w:sz w:val="24"/>
          <w:szCs w:val="24"/>
        </w:rPr>
        <w:t>It was</w:t>
      </w:r>
      <w:r>
        <w:rPr>
          <w:sz w:val="24"/>
          <w:szCs w:val="24"/>
        </w:rPr>
        <w:t xml:space="preserve"> tested</w:t>
      </w:r>
      <w:r w:rsidR="000648ED">
        <w:rPr>
          <w:sz w:val="24"/>
          <w:szCs w:val="24"/>
        </w:rPr>
        <w:t xml:space="preserve"> in the livers and kidneys of two healthy volunteers under free-breathing conditions</w:t>
      </w:r>
      <w:r w:rsidR="00AA3D86">
        <w:rPr>
          <w:sz w:val="24"/>
          <w:szCs w:val="24"/>
        </w:rPr>
        <w:t>. Results showed that</w:t>
      </w:r>
      <w:ins w:id="60" w:author="Arushri Swarup" w:date="2016-11-06T16:26:00Z">
        <w:r w:rsidR="00CD4E58">
          <w:rPr>
            <w:sz w:val="24"/>
            <w:szCs w:val="24"/>
          </w:rPr>
          <w:t>:</w:t>
        </w:r>
      </w:ins>
      <w:del w:id="61" w:author="Arushri Swarup" w:date="2016-11-06T16:26:00Z">
        <w:r w:rsidR="00AA3D86" w:rsidDel="00CD4E58">
          <w:rPr>
            <w:sz w:val="24"/>
            <w:szCs w:val="24"/>
          </w:rPr>
          <w:delText>,</w:delText>
        </w:r>
      </w:del>
      <w:r w:rsidR="00AA3D86">
        <w:rPr>
          <w:sz w:val="24"/>
          <w:szCs w:val="24"/>
        </w:rPr>
        <w:t xml:space="preserve"> the new method</w:t>
      </w:r>
      <w:r w:rsidR="000648ED">
        <w:rPr>
          <w:sz w:val="24"/>
          <w:szCs w:val="24"/>
        </w:rPr>
        <w:t xml:space="preserve"> demonstrated greater robustness</w:t>
      </w:r>
      <w:r w:rsidR="00AA3D86">
        <w:rPr>
          <w:sz w:val="24"/>
          <w:szCs w:val="24"/>
        </w:rPr>
        <w:t xml:space="preserve"> </w:t>
      </w:r>
      <w:r w:rsidR="00AA3D86" w:rsidRPr="00AA3D86">
        <w:rPr>
          <w:sz w:val="24"/>
          <w:szCs w:val="24"/>
        </w:rPr>
        <w:t>to local grey-level intensity variations introduced by arterial pulsations</w:t>
      </w:r>
      <w:ins w:id="62" w:author="Arushri Swarup" w:date="2016-11-06T16:26:00Z">
        <w:r w:rsidR="00CD4E58">
          <w:rPr>
            <w:sz w:val="24"/>
            <w:szCs w:val="24"/>
          </w:rPr>
          <w:t xml:space="preserve"> and</w:t>
        </w:r>
      </w:ins>
      <w:del w:id="63" w:author="Arushri Swarup" w:date="2016-11-06T16:26:00Z">
        <w:r w:rsidR="00AA3D86" w:rsidDel="00CD4E58">
          <w:rPr>
            <w:sz w:val="24"/>
            <w:szCs w:val="24"/>
          </w:rPr>
          <w:delText>; also showed was</w:delText>
        </w:r>
      </w:del>
      <w:r w:rsidR="000648ED">
        <w:rPr>
          <w:sz w:val="24"/>
          <w:szCs w:val="24"/>
        </w:rPr>
        <w:t xml:space="preserve"> compatibility with real-time MR-guided beam interventions, including MRg-HIFU</w:t>
      </w:r>
      <w:r w:rsidR="0054071C">
        <w:rPr>
          <w:sz w:val="24"/>
          <w:szCs w:val="24"/>
        </w:rPr>
        <w:t xml:space="preserve">. </w:t>
      </w:r>
      <w:commentRangeStart w:id="64"/>
      <w:r w:rsidR="0054071C" w:rsidRPr="0054071C">
        <w:rPr>
          <w:sz w:val="24"/>
          <w:szCs w:val="24"/>
        </w:rPr>
        <w:t xml:space="preserve">A limiting factor of </w:t>
      </w:r>
      <w:r w:rsidR="0054071C">
        <w:rPr>
          <w:sz w:val="24"/>
          <w:szCs w:val="24"/>
        </w:rPr>
        <w:t>this</w:t>
      </w:r>
      <w:r w:rsidR="0054071C" w:rsidRPr="0054071C">
        <w:rPr>
          <w:sz w:val="24"/>
          <w:szCs w:val="24"/>
        </w:rPr>
        <w:t xml:space="preserve"> study is </w:t>
      </w:r>
      <w:ins w:id="65" w:author="Arushri Swarup" w:date="2016-11-06T16:30:00Z">
        <w:r w:rsidR="00120B0F">
          <w:rPr>
            <w:sz w:val="24"/>
            <w:szCs w:val="24"/>
          </w:rPr>
          <w:t xml:space="preserve">that it will not be validated </w:t>
        </w:r>
      </w:ins>
      <w:del w:id="66" w:author="Arushri Swarup" w:date="2016-11-06T16:31:00Z">
        <w:r w:rsidR="0054071C" w:rsidRPr="0054071C" w:rsidDel="00120B0F">
          <w:rPr>
            <w:sz w:val="24"/>
            <w:szCs w:val="24"/>
          </w:rPr>
          <w:delText>the lack of validation of the proposed method</w:delText>
        </w:r>
        <w:r w:rsidR="0054071C" w:rsidDel="00120B0F">
          <w:rPr>
            <w:sz w:val="24"/>
            <w:szCs w:val="24"/>
          </w:rPr>
          <w:delText xml:space="preserve"> </w:delText>
        </w:r>
      </w:del>
      <w:r w:rsidR="0054071C" w:rsidRPr="0054071C">
        <w:rPr>
          <w:sz w:val="24"/>
          <w:szCs w:val="24"/>
        </w:rPr>
        <w:t>under realistic beam thera</w:t>
      </w:r>
      <w:r w:rsidR="0054071C">
        <w:rPr>
          <w:sz w:val="24"/>
          <w:szCs w:val="24"/>
        </w:rPr>
        <w:t xml:space="preserve">py scenarios </w:t>
      </w:r>
      <w:r w:rsidR="00E170B6">
        <w:rPr>
          <w:sz w:val="24"/>
          <w:szCs w:val="24"/>
        </w:rPr>
        <w:t>[2]</w:t>
      </w:r>
      <w:r w:rsidR="000648ED">
        <w:rPr>
          <w:sz w:val="24"/>
          <w:szCs w:val="24"/>
        </w:rPr>
        <w:t>.</w:t>
      </w:r>
      <w:commentRangeEnd w:id="64"/>
      <w:r w:rsidR="00120B0F">
        <w:rPr>
          <w:rStyle w:val="CommentReference"/>
        </w:rPr>
        <w:commentReference w:id="64"/>
      </w:r>
    </w:p>
    <w:p w14:paraId="5DA3420B" w14:textId="77777777" w:rsidR="00E85C08" w:rsidRDefault="00E85C08" w:rsidP="006543FB">
      <w:pPr>
        <w:ind w:left="107" w:right="106"/>
        <w:jc w:val="both"/>
        <w:rPr>
          <w:sz w:val="24"/>
          <w:szCs w:val="24"/>
        </w:rPr>
      </w:pPr>
    </w:p>
    <w:p w14:paraId="5B2982E6" w14:textId="77777777" w:rsidR="00E85C08" w:rsidRDefault="00A94CA2" w:rsidP="004420E6">
      <w:pPr>
        <w:ind w:right="106"/>
        <w:jc w:val="both"/>
        <w:rPr>
          <w:sz w:val="24"/>
          <w:szCs w:val="24"/>
        </w:rPr>
      </w:pPr>
      <w:r>
        <w:rPr>
          <w:sz w:val="24"/>
          <w:szCs w:val="24"/>
        </w:rPr>
        <w:t>Another</w:t>
      </w:r>
      <w:r w:rsidR="002E239D">
        <w:rPr>
          <w:sz w:val="24"/>
          <w:szCs w:val="24"/>
        </w:rPr>
        <w:t xml:space="preserve"> </w:t>
      </w:r>
      <w:commentRangeStart w:id="67"/>
      <w:r w:rsidR="002E239D">
        <w:rPr>
          <w:sz w:val="24"/>
          <w:szCs w:val="24"/>
        </w:rPr>
        <w:t>recent</w:t>
      </w:r>
      <w:r>
        <w:rPr>
          <w:sz w:val="24"/>
          <w:szCs w:val="24"/>
        </w:rPr>
        <w:t xml:space="preserve"> study </w:t>
      </w:r>
      <w:commentRangeEnd w:id="67"/>
      <w:r w:rsidR="00120B0F">
        <w:rPr>
          <w:rStyle w:val="CommentReference"/>
        </w:rPr>
        <w:commentReference w:id="67"/>
      </w:r>
      <w:r>
        <w:rPr>
          <w:sz w:val="24"/>
          <w:szCs w:val="24"/>
        </w:rPr>
        <w:t xml:space="preserve">carried out by Zachiu </w:t>
      </w:r>
      <w:r w:rsidRPr="00E1531B">
        <w:rPr>
          <w:i/>
          <w:sz w:val="24"/>
          <w:szCs w:val="24"/>
        </w:rPr>
        <w:t>et al</w:t>
      </w:r>
      <w:r>
        <w:rPr>
          <w:sz w:val="24"/>
          <w:szCs w:val="24"/>
        </w:rPr>
        <w:t xml:space="preserve"> exploited the </w:t>
      </w:r>
      <w:r w:rsidRPr="00A94CA2">
        <w:rPr>
          <w:sz w:val="24"/>
          <w:szCs w:val="24"/>
        </w:rPr>
        <w:t xml:space="preserve">episodic workflow of </w:t>
      </w:r>
      <w:r>
        <w:rPr>
          <w:sz w:val="24"/>
          <w:szCs w:val="24"/>
        </w:rPr>
        <w:t>HIFU therapy</w:t>
      </w:r>
      <w:r w:rsidRPr="00A94CA2">
        <w:rPr>
          <w:sz w:val="24"/>
          <w:szCs w:val="24"/>
        </w:rPr>
        <w:t xml:space="preserve"> to implement a motion</w:t>
      </w:r>
      <w:r>
        <w:rPr>
          <w:sz w:val="24"/>
          <w:szCs w:val="24"/>
        </w:rPr>
        <w:t xml:space="preserve"> </w:t>
      </w:r>
      <w:r w:rsidRPr="00A94CA2">
        <w:rPr>
          <w:sz w:val="24"/>
          <w:szCs w:val="24"/>
        </w:rPr>
        <w:t xml:space="preserve">correction </w:t>
      </w:r>
      <w:r>
        <w:rPr>
          <w:sz w:val="24"/>
          <w:szCs w:val="24"/>
        </w:rPr>
        <w:t>strategy for long-term motion</w:t>
      </w:r>
      <w:r w:rsidRPr="00A94CA2">
        <w:rPr>
          <w:sz w:val="24"/>
          <w:szCs w:val="24"/>
        </w:rPr>
        <w:t xml:space="preserve"> of the</w:t>
      </w:r>
      <w:r>
        <w:rPr>
          <w:sz w:val="24"/>
          <w:szCs w:val="24"/>
        </w:rPr>
        <w:t xml:space="preserve"> target area </w:t>
      </w:r>
      <w:r w:rsidRPr="00A94CA2">
        <w:rPr>
          <w:sz w:val="24"/>
          <w:szCs w:val="24"/>
        </w:rPr>
        <w:t>over the entire duration</w:t>
      </w:r>
      <w:r>
        <w:rPr>
          <w:sz w:val="24"/>
          <w:szCs w:val="24"/>
        </w:rPr>
        <w:t xml:space="preserve"> </w:t>
      </w:r>
      <w:r w:rsidRPr="00A94CA2">
        <w:rPr>
          <w:sz w:val="24"/>
          <w:szCs w:val="24"/>
        </w:rPr>
        <w:t>of the intervention.</w:t>
      </w:r>
      <w:r>
        <w:rPr>
          <w:sz w:val="24"/>
          <w:szCs w:val="24"/>
        </w:rPr>
        <w:t xml:space="preserve"> </w:t>
      </w:r>
      <w:r w:rsidR="004B521D">
        <w:rPr>
          <w:sz w:val="24"/>
          <w:szCs w:val="24"/>
        </w:rPr>
        <w:t xml:space="preserve">The authors proposed </w:t>
      </w:r>
      <w:r w:rsidR="004B521D" w:rsidRPr="004B521D">
        <w:rPr>
          <w:sz w:val="24"/>
          <w:szCs w:val="24"/>
        </w:rPr>
        <w:t>the</w:t>
      </w:r>
      <w:r w:rsidR="004B521D">
        <w:rPr>
          <w:sz w:val="24"/>
          <w:szCs w:val="24"/>
        </w:rPr>
        <w:t xml:space="preserve"> </w:t>
      </w:r>
      <w:r w:rsidR="004B521D" w:rsidRPr="004B521D">
        <w:rPr>
          <w:sz w:val="24"/>
          <w:szCs w:val="24"/>
        </w:rPr>
        <w:t>integration of 3D MR scans in the therapy workflow during the inactivity intervals. Displacements</w:t>
      </w:r>
      <w:r w:rsidR="004B521D">
        <w:rPr>
          <w:sz w:val="24"/>
          <w:szCs w:val="24"/>
        </w:rPr>
        <w:t xml:space="preserve"> </w:t>
      </w:r>
      <w:r w:rsidR="004B521D" w:rsidRPr="004B521D">
        <w:rPr>
          <w:sz w:val="24"/>
          <w:szCs w:val="24"/>
        </w:rPr>
        <w:t>were estimated using an optical flow algorithm applied on the 3D acquired images. A preliminary</w:t>
      </w:r>
      <w:r w:rsidR="004B521D">
        <w:rPr>
          <w:sz w:val="24"/>
          <w:szCs w:val="24"/>
        </w:rPr>
        <w:t xml:space="preserve"> </w:t>
      </w:r>
      <w:r w:rsidR="004B521D" w:rsidRPr="004B521D">
        <w:rPr>
          <w:sz w:val="24"/>
          <w:szCs w:val="24"/>
        </w:rPr>
        <w:t>study was conducted on ten healthy volunteers</w:t>
      </w:r>
      <w:r w:rsidR="004B521D">
        <w:rPr>
          <w:sz w:val="24"/>
          <w:szCs w:val="24"/>
        </w:rPr>
        <w:t xml:space="preserve"> and </w:t>
      </w:r>
      <w:r w:rsidR="004B521D" w:rsidRPr="004B521D">
        <w:rPr>
          <w:sz w:val="24"/>
          <w:szCs w:val="24"/>
        </w:rPr>
        <w:t>prove</w:t>
      </w:r>
      <w:r w:rsidR="004B521D">
        <w:rPr>
          <w:sz w:val="24"/>
          <w:szCs w:val="24"/>
        </w:rPr>
        <w:t>d</w:t>
      </w:r>
      <w:r w:rsidR="004B521D" w:rsidRPr="004B521D">
        <w:rPr>
          <w:sz w:val="24"/>
          <w:szCs w:val="24"/>
        </w:rPr>
        <w:t xml:space="preserve"> that slow physiological motion can exceed acceptable therapeutic margins.</w:t>
      </w:r>
      <w:r w:rsidR="004B521D">
        <w:rPr>
          <w:sz w:val="24"/>
          <w:szCs w:val="24"/>
        </w:rPr>
        <w:t xml:space="preserve"> </w:t>
      </w:r>
      <w:commentRangeStart w:id="68"/>
      <w:r w:rsidR="004B521D">
        <w:rPr>
          <w:sz w:val="24"/>
          <w:szCs w:val="24"/>
        </w:rPr>
        <w:t>A</w:t>
      </w:r>
      <w:r w:rsidR="004B521D" w:rsidRPr="004B521D">
        <w:rPr>
          <w:sz w:val="24"/>
          <w:szCs w:val="24"/>
        </w:rPr>
        <w:t xml:space="preserve">n </w:t>
      </w:r>
      <w:r w:rsidR="004B521D" w:rsidRPr="004B521D">
        <w:rPr>
          <w:i/>
          <w:sz w:val="24"/>
          <w:szCs w:val="24"/>
        </w:rPr>
        <w:t>in vivo</w:t>
      </w:r>
      <w:r w:rsidR="004B521D" w:rsidRPr="004B521D">
        <w:rPr>
          <w:sz w:val="24"/>
          <w:szCs w:val="24"/>
        </w:rPr>
        <w:t xml:space="preserve"> experiment was conducted on a porcine liver</w:t>
      </w:r>
      <w:r w:rsidR="00AF4AE0">
        <w:rPr>
          <w:sz w:val="24"/>
          <w:szCs w:val="24"/>
        </w:rPr>
        <w:t>, which validated</w:t>
      </w:r>
      <w:r w:rsidR="00AF4AE0" w:rsidRPr="00AF4AE0">
        <w:rPr>
          <w:sz w:val="24"/>
          <w:szCs w:val="24"/>
        </w:rPr>
        <w:t xml:space="preserve"> the compatibility of the proposed motion correction</w:t>
      </w:r>
      <w:r w:rsidR="00AF4AE0">
        <w:rPr>
          <w:sz w:val="24"/>
          <w:szCs w:val="24"/>
        </w:rPr>
        <w:t xml:space="preserve"> </w:t>
      </w:r>
      <w:r w:rsidR="00AF4AE0" w:rsidRPr="00AF4AE0">
        <w:rPr>
          <w:sz w:val="24"/>
          <w:szCs w:val="24"/>
        </w:rPr>
        <w:t>strategy with the workflow of a MR-guided HIFU therapy</w:t>
      </w:r>
      <w:r w:rsidR="001B08DD">
        <w:rPr>
          <w:sz w:val="24"/>
          <w:szCs w:val="24"/>
        </w:rPr>
        <w:t xml:space="preserve"> under clinical conditions </w:t>
      </w:r>
      <w:r w:rsidR="004B7670">
        <w:rPr>
          <w:sz w:val="24"/>
          <w:szCs w:val="24"/>
        </w:rPr>
        <w:t>[5]</w:t>
      </w:r>
      <w:r w:rsidR="00AF4AE0">
        <w:rPr>
          <w:sz w:val="24"/>
          <w:szCs w:val="24"/>
        </w:rPr>
        <w:t>.</w:t>
      </w:r>
      <w:commentRangeEnd w:id="68"/>
      <w:r w:rsidR="00120B0F">
        <w:rPr>
          <w:rStyle w:val="CommentReference"/>
        </w:rPr>
        <w:commentReference w:id="68"/>
      </w:r>
    </w:p>
    <w:p w14:paraId="628FA8C4" w14:textId="77777777" w:rsidR="00E85C08" w:rsidRDefault="00E85C08" w:rsidP="006543FB">
      <w:pPr>
        <w:ind w:left="107" w:right="106"/>
        <w:jc w:val="both"/>
        <w:rPr>
          <w:sz w:val="24"/>
          <w:szCs w:val="24"/>
        </w:rPr>
      </w:pPr>
    </w:p>
    <w:p w14:paraId="3C4A40AB" w14:textId="2A34384C" w:rsidR="00ED5166" w:rsidRDefault="00ED5166" w:rsidP="004420E6">
      <w:pPr>
        <w:ind w:right="106"/>
        <w:jc w:val="both"/>
        <w:rPr>
          <w:sz w:val="24"/>
          <w:szCs w:val="24"/>
        </w:rPr>
      </w:pPr>
      <w:r>
        <w:rPr>
          <w:sz w:val="24"/>
          <w:szCs w:val="24"/>
        </w:rPr>
        <w:t xml:space="preserve">In a </w:t>
      </w:r>
      <w:commentRangeStart w:id="69"/>
      <w:r>
        <w:rPr>
          <w:sz w:val="24"/>
          <w:szCs w:val="24"/>
        </w:rPr>
        <w:t xml:space="preserve">book </w:t>
      </w:r>
      <w:r w:rsidRPr="00ED5166">
        <w:rPr>
          <w:sz w:val="24"/>
          <w:szCs w:val="24"/>
        </w:rPr>
        <w:t xml:space="preserve">chapter </w:t>
      </w:r>
      <w:commentRangeEnd w:id="69"/>
      <w:r w:rsidR="00120B0F">
        <w:rPr>
          <w:rStyle w:val="CommentReference"/>
        </w:rPr>
        <w:commentReference w:id="69"/>
      </w:r>
      <w:del w:id="70" w:author="Arushri Swarup" w:date="2016-11-06T16:28:00Z">
        <w:r w:rsidDel="00120B0F">
          <w:rPr>
            <w:sz w:val="24"/>
            <w:szCs w:val="24"/>
          </w:rPr>
          <w:delText>authored</w:delText>
        </w:r>
      </w:del>
      <w:r>
        <w:rPr>
          <w:sz w:val="24"/>
          <w:szCs w:val="24"/>
        </w:rPr>
        <w:t xml:space="preserve"> by Wang </w:t>
      </w:r>
      <w:r w:rsidRPr="00E1531B">
        <w:rPr>
          <w:i/>
          <w:sz w:val="24"/>
          <w:szCs w:val="24"/>
        </w:rPr>
        <w:t>et al</w:t>
      </w:r>
      <w:r>
        <w:rPr>
          <w:sz w:val="24"/>
          <w:szCs w:val="24"/>
        </w:rPr>
        <w:t xml:space="preserve">, </w:t>
      </w:r>
      <w:r w:rsidRPr="00ED5166">
        <w:rPr>
          <w:sz w:val="24"/>
          <w:szCs w:val="24"/>
        </w:rPr>
        <w:t>a probabilistic</w:t>
      </w:r>
      <w:r>
        <w:rPr>
          <w:sz w:val="24"/>
          <w:szCs w:val="24"/>
        </w:rPr>
        <w:t xml:space="preserve"> </w:t>
      </w:r>
      <w:r w:rsidRPr="00ED5166">
        <w:rPr>
          <w:sz w:val="24"/>
          <w:szCs w:val="24"/>
        </w:rPr>
        <w:t xml:space="preserve">framework </w:t>
      </w:r>
      <w:r>
        <w:rPr>
          <w:sz w:val="24"/>
          <w:szCs w:val="24"/>
        </w:rPr>
        <w:t xml:space="preserve">was presented </w:t>
      </w:r>
      <w:r w:rsidRPr="00ED5166">
        <w:rPr>
          <w:sz w:val="24"/>
          <w:szCs w:val="24"/>
        </w:rPr>
        <w:t>that relies on anatomically indexed component-based object models</w:t>
      </w:r>
      <w:r>
        <w:rPr>
          <w:sz w:val="24"/>
          <w:szCs w:val="24"/>
        </w:rPr>
        <w:t xml:space="preserve"> </w:t>
      </w:r>
      <w:r w:rsidRPr="00ED5166">
        <w:rPr>
          <w:sz w:val="24"/>
          <w:szCs w:val="24"/>
        </w:rPr>
        <w:t>which integrate several sources of information to determine the temporal trajectory</w:t>
      </w:r>
      <w:r>
        <w:rPr>
          <w:sz w:val="24"/>
          <w:szCs w:val="24"/>
        </w:rPr>
        <w:t xml:space="preserve"> </w:t>
      </w:r>
      <w:r w:rsidRPr="00ED5166">
        <w:rPr>
          <w:sz w:val="24"/>
          <w:szCs w:val="24"/>
        </w:rPr>
        <w:t>of the deformable target. Large annotated imaging databases are exploited to encode</w:t>
      </w:r>
      <w:r>
        <w:rPr>
          <w:sz w:val="24"/>
          <w:szCs w:val="24"/>
        </w:rPr>
        <w:t xml:space="preserve"> </w:t>
      </w:r>
      <w:r w:rsidRPr="00ED5166">
        <w:rPr>
          <w:sz w:val="24"/>
          <w:szCs w:val="24"/>
        </w:rPr>
        <w:t>the domain knowledge in shape models and motion models and to learn discriminative</w:t>
      </w:r>
      <w:r>
        <w:rPr>
          <w:sz w:val="24"/>
          <w:szCs w:val="24"/>
        </w:rPr>
        <w:t xml:space="preserve"> </w:t>
      </w:r>
      <w:r w:rsidRPr="00ED5166">
        <w:rPr>
          <w:sz w:val="24"/>
          <w:szCs w:val="24"/>
        </w:rPr>
        <w:t xml:space="preserve">image classifiers for the target appearance. </w:t>
      </w:r>
      <w:commentRangeStart w:id="71"/>
      <w:r w:rsidR="00A910B4">
        <w:rPr>
          <w:sz w:val="24"/>
          <w:szCs w:val="24"/>
        </w:rPr>
        <w:t>The chapter</w:t>
      </w:r>
      <w:r w:rsidRPr="00ED5166">
        <w:rPr>
          <w:sz w:val="24"/>
          <w:szCs w:val="24"/>
        </w:rPr>
        <w:t xml:space="preserve"> demonstrate</w:t>
      </w:r>
      <w:r w:rsidR="00A910B4">
        <w:rPr>
          <w:sz w:val="24"/>
          <w:szCs w:val="24"/>
        </w:rPr>
        <w:t>s</w:t>
      </w:r>
      <w:r w:rsidRPr="00ED5166">
        <w:rPr>
          <w:sz w:val="24"/>
          <w:szCs w:val="24"/>
        </w:rPr>
        <w:t xml:space="preserve"> various medical image analysis applications</w:t>
      </w:r>
      <w:r>
        <w:rPr>
          <w:sz w:val="24"/>
          <w:szCs w:val="24"/>
        </w:rPr>
        <w:t xml:space="preserve"> </w:t>
      </w:r>
      <w:r w:rsidRPr="00ED5166">
        <w:rPr>
          <w:sz w:val="24"/>
          <w:szCs w:val="24"/>
        </w:rPr>
        <w:t>with focus on cardiology such as 2D auto left heart, catheter detection and tracking,</w:t>
      </w:r>
      <w:r>
        <w:rPr>
          <w:sz w:val="24"/>
          <w:szCs w:val="24"/>
        </w:rPr>
        <w:t xml:space="preserve"> </w:t>
      </w:r>
      <w:r w:rsidRPr="00ED5166">
        <w:rPr>
          <w:sz w:val="24"/>
          <w:szCs w:val="24"/>
        </w:rPr>
        <w:t>3D cardiac chambers surface tracking, and 4D complex cardiac structure tracking,</w:t>
      </w:r>
      <w:r>
        <w:rPr>
          <w:sz w:val="24"/>
          <w:szCs w:val="24"/>
        </w:rPr>
        <w:t xml:space="preserve"> </w:t>
      </w:r>
      <w:r w:rsidRPr="00ED5166">
        <w:rPr>
          <w:sz w:val="24"/>
          <w:szCs w:val="24"/>
        </w:rPr>
        <w:t>in multiple modalities including Ultrasound (US), cardiac Computed Tomography</w:t>
      </w:r>
      <w:r>
        <w:rPr>
          <w:sz w:val="24"/>
          <w:szCs w:val="24"/>
        </w:rPr>
        <w:t xml:space="preserve"> </w:t>
      </w:r>
      <w:r w:rsidRPr="00ED5166">
        <w:rPr>
          <w:sz w:val="24"/>
          <w:szCs w:val="24"/>
        </w:rPr>
        <w:t>(CT), Magnetic Resonance Imaging (MRI), and X-ray fluoroscopy.</w:t>
      </w:r>
      <w:r w:rsidR="00D43592">
        <w:rPr>
          <w:sz w:val="24"/>
          <w:szCs w:val="24"/>
        </w:rPr>
        <w:t xml:space="preserve"> </w:t>
      </w:r>
      <w:r w:rsidR="00E1416A">
        <w:rPr>
          <w:sz w:val="24"/>
          <w:szCs w:val="24"/>
        </w:rPr>
        <w:t>Comparison studies were carried out</w:t>
      </w:r>
      <w:r w:rsidR="00D43592">
        <w:rPr>
          <w:sz w:val="24"/>
          <w:szCs w:val="24"/>
        </w:rPr>
        <w:t xml:space="preserve"> </w:t>
      </w:r>
      <w:r w:rsidR="00E53C08">
        <w:rPr>
          <w:sz w:val="24"/>
          <w:szCs w:val="24"/>
        </w:rPr>
        <w:t xml:space="preserve">in a </w:t>
      </w:r>
      <w:r w:rsidR="00AC3918">
        <w:rPr>
          <w:sz w:val="24"/>
          <w:szCs w:val="24"/>
        </w:rPr>
        <w:t>3D</w:t>
      </w:r>
      <w:r w:rsidR="00674422">
        <w:rPr>
          <w:sz w:val="24"/>
          <w:szCs w:val="24"/>
        </w:rPr>
        <w:t xml:space="preserve"> ultrasound</w:t>
      </w:r>
      <w:r w:rsidR="00AC3918">
        <w:rPr>
          <w:sz w:val="24"/>
          <w:szCs w:val="24"/>
        </w:rPr>
        <w:t xml:space="preserve"> </w:t>
      </w:r>
      <w:r w:rsidR="00E53C08">
        <w:rPr>
          <w:sz w:val="24"/>
          <w:szCs w:val="24"/>
        </w:rPr>
        <w:t>and a 4D</w:t>
      </w:r>
      <w:r w:rsidR="000A1E87">
        <w:rPr>
          <w:sz w:val="24"/>
          <w:szCs w:val="24"/>
        </w:rPr>
        <w:t xml:space="preserve"> CT</w:t>
      </w:r>
      <w:r w:rsidR="00E53C08">
        <w:rPr>
          <w:sz w:val="24"/>
          <w:szCs w:val="24"/>
        </w:rPr>
        <w:t xml:space="preserve"> </w:t>
      </w:r>
      <w:r w:rsidR="00E1416A">
        <w:rPr>
          <w:sz w:val="24"/>
          <w:szCs w:val="24"/>
        </w:rPr>
        <w:t xml:space="preserve">motion tracking </w:t>
      </w:r>
      <w:r w:rsidR="00AC3918">
        <w:rPr>
          <w:sz w:val="24"/>
          <w:szCs w:val="24"/>
        </w:rPr>
        <w:t xml:space="preserve">cases that </w:t>
      </w:r>
      <w:r w:rsidR="00E53C08">
        <w:rPr>
          <w:sz w:val="24"/>
          <w:szCs w:val="24"/>
        </w:rPr>
        <w:t xml:space="preserve">demonstrate better performance of </w:t>
      </w:r>
      <w:r w:rsidR="00AC3918">
        <w:rPr>
          <w:sz w:val="24"/>
          <w:szCs w:val="24"/>
        </w:rPr>
        <w:t xml:space="preserve">the learning-based fusion method </w:t>
      </w:r>
      <w:r w:rsidR="00E53C08">
        <w:rPr>
          <w:sz w:val="24"/>
          <w:szCs w:val="24"/>
        </w:rPr>
        <w:t>over</w:t>
      </w:r>
      <w:r w:rsidR="00AC3918">
        <w:rPr>
          <w:sz w:val="24"/>
          <w:szCs w:val="24"/>
        </w:rPr>
        <w:t xml:space="preserve"> the traditional optical flow method in accuracy</w:t>
      </w:r>
      <w:r w:rsidR="00B302C5">
        <w:rPr>
          <w:sz w:val="24"/>
          <w:szCs w:val="24"/>
        </w:rPr>
        <w:t xml:space="preserve"> </w:t>
      </w:r>
      <w:r w:rsidR="004B7670">
        <w:rPr>
          <w:sz w:val="24"/>
          <w:szCs w:val="24"/>
        </w:rPr>
        <w:t>[6]</w:t>
      </w:r>
      <w:r w:rsidR="00AC3918">
        <w:rPr>
          <w:sz w:val="24"/>
          <w:szCs w:val="24"/>
        </w:rPr>
        <w:t xml:space="preserve">. </w:t>
      </w:r>
      <w:commentRangeEnd w:id="71"/>
      <w:r w:rsidR="00120B0F">
        <w:rPr>
          <w:rStyle w:val="CommentReference"/>
        </w:rPr>
        <w:commentReference w:id="71"/>
      </w:r>
    </w:p>
    <w:p w14:paraId="079FB551" w14:textId="77777777" w:rsidR="00E85C08" w:rsidRDefault="00E85C08" w:rsidP="006543FB">
      <w:pPr>
        <w:spacing w:before="16" w:line="260" w:lineRule="exact"/>
        <w:jc w:val="both"/>
        <w:rPr>
          <w:sz w:val="26"/>
          <w:szCs w:val="26"/>
        </w:rPr>
      </w:pPr>
    </w:p>
    <w:p w14:paraId="14FBAC0F" w14:textId="77777777" w:rsidR="00722AF8" w:rsidRDefault="008C1A1A" w:rsidP="004420E6">
      <w:pPr>
        <w:jc w:val="both"/>
        <w:rPr>
          <w:sz w:val="24"/>
          <w:szCs w:val="24"/>
        </w:rPr>
      </w:pPr>
      <w:r>
        <w:rPr>
          <w:b/>
          <w:sz w:val="24"/>
          <w:szCs w:val="24"/>
        </w:rPr>
        <w:t>5</w:t>
      </w:r>
      <w:r w:rsidR="00DD1D2F">
        <w:rPr>
          <w:b/>
          <w:sz w:val="24"/>
          <w:szCs w:val="24"/>
        </w:rPr>
        <w:t>.   Methods</w:t>
      </w:r>
    </w:p>
    <w:p w14:paraId="160487CE" w14:textId="35532B8A" w:rsidR="001C6628" w:rsidRDefault="00DD1D2F" w:rsidP="004420E6">
      <w:pPr>
        <w:spacing w:line="260" w:lineRule="exact"/>
        <w:jc w:val="both"/>
        <w:rPr>
          <w:sz w:val="24"/>
          <w:szCs w:val="24"/>
        </w:rPr>
      </w:pPr>
      <w:r>
        <w:rPr>
          <w:sz w:val="24"/>
          <w:szCs w:val="24"/>
        </w:rPr>
        <w:t xml:space="preserve">This research </w:t>
      </w:r>
      <w:r w:rsidR="000B4610">
        <w:rPr>
          <w:sz w:val="24"/>
          <w:szCs w:val="24"/>
        </w:rPr>
        <w:t xml:space="preserve">will </w:t>
      </w:r>
      <w:r w:rsidR="00A771E2">
        <w:rPr>
          <w:sz w:val="24"/>
          <w:szCs w:val="24"/>
        </w:rPr>
        <w:t xml:space="preserve">first validate the PCA-PDF motion compensation method. Then </w:t>
      </w:r>
      <w:r w:rsidR="000B4610">
        <w:rPr>
          <w:sz w:val="24"/>
          <w:szCs w:val="24"/>
        </w:rPr>
        <w:t xml:space="preserve">the optical flow tracking technique </w:t>
      </w:r>
      <w:r w:rsidR="0018799A">
        <w:rPr>
          <w:sz w:val="24"/>
          <w:szCs w:val="24"/>
        </w:rPr>
        <w:t>will be adapt</w:t>
      </w:r>
      <w:r w:rsidR="00A771E2">
        <w:rPr>
          <w:sz w:val="24"/>
          <w:szCs w:val="24"/>
        </w:rPr>
        <w:t>ed</w:t>
      </w:r>
      <w:r w:rsidR="0018799A">
        <w:rPr>
          <w:sz w:val="24"/>
          <w:szCs w:val="24"/>
        </w:rPr>
        <w:t xml:space="preserve"> to current framework</w:t>
      </w:r>
      <w:ins w:id="72" w:author="Arushri Swarup" w:date="2016-11-06T16:42:00Z">
        <w:r w:rsidR="00A67CEE">
          <w:rPr>
            <w:sz w:val="24"/>
            <w:szCs w:val="24"/>
          </w:rPr>
          <w:t>, available in the lab,</w:t>
        </w:r>
      </w:ins>
      <w:r w:rsidR="00A771E2">
        <w:rPr>
          <w:sz w:val="24"/>
          <w:szCs w:val="24"/>
        </w:rPr>
        <w:t xml:space="preserve"> as the </w:t>
      </w:r>
      <w:commentRangeStart w:id="73"/>
      <w:r w:rsidR="00A771E2">
        <w:rPr>
          <w:sz w:val="24"/>
          <w:szCs w:val="24"/>
        </w:rPr>
        <w:t>gold standard</w:t>
      </w:r>
      <w:commentRangeEnd w:id="73"/>
      <w:r w:rsidR="00120B0F">
        <w:rPr>
          <w:rStyle w:val="CommentReference"/>
        </w:rPr>
        <w:commentReference w:id="73"/>
      </w:r>
      <w:r w:rsidR="00A771E2">
        <w:rPr>
          <w:sz w:val="24"/>
          <w:szCs w:val="24"/>
        </w:rPr>
        <w:t>. Next, t</w:t>
      </w:r>
      <w:r w:rsidR="000B4610">
        <w:rPr>
          <w:sz w:val="24"/>
          <w:szCs w:val="24"/>
        </w:rPr>
        <w:t xml:space="preserve">he learning-based fusion method will be implemented and </w:t>
      </w:r>
      <w:r w:rsidR="0018799A">
        <w:rPr>
          <w:sz w:val="24"/>
          <w:szCs w:val="24"/>
        </w:rPr>
        <w:t>optimized</w:t>
      </w:r>
      <w:r w:rsidR="000B4610">
        <w:rPr>
          <w:sz w:val="24"/>
          <w:szCs w:val="24"/>
        </w:rPr>
        <w:t xml:space="preserve"> as the proposed solution. Both methods will be </w:t>
      </w:r>
      <w:r w:rsidR="00A771E2">
        <w:rPr>
          <w:sz w:val="24"/>
          <w:szCs w:val="24"/>
        </w:rPr>
        <w:t>test</w:t>
      </w:r>
      <w:r w:rsidR="00A547F8">
        <w:rPr>
          <w:sz w:val="24"/>
          <w:szCs w:val="24"/>
        </w:rPr>
        <w:t xml:space="preserve">ed </w:t>
      </w:r>
      <w:r w:rsidR="00A771E2">
        <w:rPr>
          <w:sz w:val="24"/>
          <w:szCs w:val="24"/>
        </w:rPr>
        <w:t xml:space="preserve">in </w:t>
      </w:r>
      <w:r w:rsidR="00A771E2">
        <w:rPr>
          <w:i/>
          <w:sz w:val="24"/>
          <w:szCs w:val="24"/>
        </w:rPr>
        <w:t xml:space="preserve">in vivo </w:t>
      </w:r>
      <w:r w:rsidR="00A771E2">
        <w:rPr>
          <w:sz w:val="24"/>
          <w:szCs w:val="24"/>
        </w:rPr>
        <w:t xml:space="preserve">experiments </w:t>
      </w:r>
      <w:r w:rsidR="00A547F8">
        <w:rPr>
          <w:sz w:val="24"/>
          <w:szCs w:val="24"/>
        </w:rPr>
        <w:t xml:space="preserve">and </w:t>
      </w:r>
      <w:r w:rsidR="0018799A">
        <w:rPr>
          <w:sz w:val="24"/>
          <w:szCs w:val="24"/>
        </w:rPr>
        <w:t xml:space="preserve">their </w:t>
      </w:r>
      <w:r w:rsidR="00C10655">
        <w:rPr>
          <w:sz w:val="24"/>
          <w:szCs w:val="24"/>
        </w:rPr>
        <w:t>performances</w:t>
      </w:r>
      <w:r w:rsidR="00A771E2">
        <w:rPr>
          <w:sz w:val="24"/>
          <w:szCs w:val="24"/>
        </w:rPr>
        <w:t xml:space="preserve"> </w:t>
      </w:r>
      <w:r w:rsidR="0018799A">
        <w:rPr>
          <w:sz w:val="24"/>
          <w:szCs w:val="24"/>
        </w:rPr>
        <w:t xml:space="preserve">in accuracy, precision and speed </w:t>
      </w:r>
      <w:r w:rsidR="00A771E2">
        <w:rPr>
          <w:sz w:val="24"/>
          <w:szCs w:val="24"/>
        </w:rPr>
        <w:t xml:space="preserve">will be </w:t>
      </w:r>
      <w:r w:rsidR="00A547F8">
        <w:rPr>
          <w:sz w:val="24"/>
          <w:szCs w:val="24"/>
        </w:rPr>
        <w:t xml:space="preserve">compared. </w:t>
      </w:r>
      <w:r w:rsidR="00A771E2">
        <w:rPr>
          <w:sz w:val="24"/>
          <w:szCs w:val="24"/>
        </w:rPr>
        <w:t>The phases of the research are detailed as follows:</w:t>
      </w:r>
      <w:r w:rsidR="000B4610">
        <w:rPr>
          <w:sz w:val="24"/>
          <w:szCs w:val="24"/>
        </w:rPr>
        <w:t xml:space="preserve"> </w:t>
      </w:r>
    </w:p>
    <w:p w14:paraId="46DAA0D5" w14:textId="77777777" w:rsidR="00722AF8" w:rsidRDefault="00722AF8" w:rsidP="006543FB">
      <w:pPr>
        <w:spacing w:before="10" w:line="180" w:lineRule="exact"/>
        <w:jc w:val="both"/>
        <w:rPr>
          <w:sz w:val="19"/>
          <w:szCs w:val="19"/>
        </w:rPr>
      </w:pPr>
    </w:p>
    <w:p w14:paraId="4C58F1A8" w14:textId="77777777" w:rsidR="00722AF8" w:rsidRDefault="008C1A1A" w:rsidP="004420E6">
      <w:pPr>
        <w:jc w:val="both"/>
        <w:rPr>
          <w:sz w:val="24"/>
          <w:szCs w:val="24"/>
        </w:rPr>
      </w:pPr>
      <w:r>
        <w:rPr>
          <w:b/>
          <w:sz w:val="24"/>
          <w:szCs w:val="24"/>
        </w:rPr>
        <w:t>5</w:t>
      </w:r>
      <w:r w:rsidR="00DD1D2F">
        <w:rPr>
          <w:b/>
          <w:sz w:val="24"/>
          <w:szCs w:val="24"/>
        </w:rPr>
        <w:t>.1.</w:t>
      </w:r>
      <w:r w:rsidR="00DD1D2F">
        <w:rPr>
          <w:b/>
          <w:spacing w:val="12"/>
          <w:sz w:val="24"/>
          <w:szCs w:val="24"/>
        </w:rPr>
        <w:t xml:space="preserve"> </w:t>
      </w:r>
      <w:r w:rsidR="00DD1D2F">
        <w:rPr>
          <w:b/>
          <w:sz w:val="24"/>
          <w:szCs w:val="24"/>
        </w:rPr>
        <w:t xml:space="preserve">Phase 1 – </w:t>
      </w:r>
      <w:r w:rsidR="008A5B24">
        <w:rPr>
          <w:b/>
          <w:sz w:val="24"/>
          <w:szCs w:val="24"/>
        </w:rPr>
        <w:t>Validation of PCA-PDF motion c</w:t>
      </w:r>
      <w:r w:rsidR="008A5B24" w:rsidRPr="008A5B24">
        <w:rPr>
          <w:b/>
          <w:sz w:val="24"/>
          <w:szCs w:val="24"/>
        </w:rPr>
        <w:t>ompensation</w:t>
      </w:r>
      <w:r w:rsidR="008A5B24">
        <w:rPr>
          <w:b/>
          <w:sz w:val="24"/>
          <w:szCs w:val="24"/>
        </w:rPr>
        <w:t xml:space="preserve"> method for abdominal m</w:t>
      </w:r>
      <w:r w:rsidR="008A5B24" w:rsidRPr="008A5B24">
        <w:rPr>
          <w:b/>
          <w:sz w:val="24"/>
          <w:szCs w:val="24"/>
        </w:rPr>
        <w:t xml:space="preserve">agnetic </w:t>
      </w:r>
      <w:r w:rsidR="008A5B24">
        <w:rPr>
          <w:b/>
          <w:sz w:val="24"/>
          <w:szCs w:val="24"/>
        </w:rPr>
        <w:t>resonance t</w:t>
      </w:r>
      <w:r w:rsidR="008A5B24" w:rsidRPr="008A5B24">
        <w:rPr>
          <w:b/>
          <w:sz w:val="24"/>
          <w:szCs w:val="24"/>
        </w:rPr>
        <w:t>hermometry</w:t>
      </w:r>
    </w:p>
    <w:p w14:paraId="0B3B918D" w14:textId="77777777" w:rsidR="00722AF8" w:rsidRDefault="008A5B24" w:rsidP="004420E6">
      <w:pPr>
        <w:ind w:right="207"/>
        <w:jc w:val="both"/>
        <w:rPr>
          <w:sz w:val="24"/>
          <w:szCs w:val="24"/>
        </w:rPr>
      </w:pPr>
      <w:r>
        <w:rPr>
          <w:sz w:val="24"/>
          <w:szCs w:val="24"/>
        </w:rPr>
        <w:t>A</w:t>
      </w:r>
      <w:r w:rsidR="007C65B8">
        <w:rPr>
          <w:sz w:val="24"/>
          <w:szCs w:val="24"/>
        </w:rPr>
        <w:t xml:space="preserve">t least </w:t>
      </w:r>
      <w:commentRangeStart w:id="74"/>
      <w:r w:rsidR="007C65B8">
        <w:rPr>
          <w:sz w:val="24"/>
          <w:szCs w:val="24"/>
        </w:rPr>
        <w:t xml:space="preserve">nine </w:t>
      </w:r>
      <w:commentRangeEnd w:id="74"/>
      <w:r w:rsidR="00A67CEE">
        <w:rPr>
          <w:rStyle w:val="CommentReference"/>
        </w:rPr>
        <w:commentReference w:id="74"/>
      </w:r>
      <w:r w:rsidR="007C65B8" w:rsidRPr="00AC5049">
        <w:rPr>
          <w:sz w:val="24"/>
          <w:szCs w:val="24"/>
        </w:rPr>
        <w:t>MRg-HIFU</w:t>
      </w:r>
      <w:r w:rsidR="007C65B8">
        <w:rPr>
          <w:sz w:val="24"/>
          <w:szCs w:val="24"/>
        </w:rPr>
        <w:t xml:space="preserve"> </w:t>
      </w:r>
      <w:r w:rsidR="00B56D70">
        <w:rPr>
          <w:sz w:val="24"/>
          <w:szCs w:val="24"/>
        </w:rPr>
        <w:t>sonication experiments</w:t>
      </w:r>
      <w:r w:rsidR="007C65B8">
        <w:rPr>
          <w:sz w:val="24"/>
          <w:szCs w:val="24"/>
        </w:rPr>
        <w:t xml:space="preserve"> of abdominal targets in a </w:t>
      </w:r>
      <w:r w:rsidR="007C65B8" w:rsidRPr="007C65B8">
        <w:rPr>
          <w:sz w:val="24"/>
          <w:szCs w:val="24"/>
        </w:rPr>
        <w:t>healthy pig model</w:t>
      </w:r>
      <w:r w:rsidR="007C65B8">
        <w:rPr>
          <w:sz w:val="24"/>
          <w:szCs w:val="24"/>
        </w:rPr>
        <w:t xml:space="preserve"> are being conducted</w:t>
      </w:r>
      <w:r w:rsidR="00B56D70">
        <w:rPr>
          <w:sz w:val="24"/>
          <w:szCs w:val="24"/>
        </w:rPr>
        <w:t>. Imaging i</w:t>
      </w:r>
      <w:r w:rsidR="00B56D70" w:rsidRPr="00B56D70">
        <w:rPr>
          <w:sz w:val="24"/>
          <w:szCs w:val="24"/>
        </w:rPr>
        <w:t>s performed on Philips 3T Achieva scanner</w:t>
      </w:r>
      <w:r w:rsidR="00B56D70">
        <w:rPr>
          <w:sz w:val="24"/>
          <w:szCs w:val="24"/>
        </w:rPr>
        <w:t xml:space="preserve"> using 4mm regular cell. </w:t>
      </w:r>
      <w:r w:rsidR="0095723F">
        <w:rPr>
          <w:sz w:val="24"/>
          <w:szCs w:val="24"/>
        </w:rPr>
        <w:t>Datasets are collected during ventilated breathing and arrested breathing</w:t>
      </w:r>
      <w:r w:rsidR="00B56D70">
        <w:rPr>
          <w:sz w:val="24"/>
          <w:szCs w:val="24"/>
        </w:rPr>
        <w:t>.</w:t>
      </w:r>
      <w:r w:rsidR="00B56D70" w:rsidRPr="00B56D70">
        <w:rPr>
          <w:sz w:val="24"/>
          <w:szCs w:val="24"/>
        </w:rPr>
        <w:t xml:space="preserve"> </w:t>
      </w:r>
      <w:r w:rsidR="00B56D70">
        <w:rPr>
          <w:sz w:val="24"/>
          <w:szCs w:val="24"/>
        </w:rPr>
        <w:t>Motion compensation software that implements the PCA-PDF algorithm will be run both o</w:t>
      </w:r>
      <w:commentRangeStart w:id="75"/>
      <w:r w:rsidR="00B56D70">
        <w:rPr>
          <w:sz w:val="24"/>
          <w:szCs w:val="24"/>
        </w:rPr>
        <w:t>nline and offline</w:t>
      </w:r>
      <w:commentRangeEnd w:id="75"/>
      <w:r w:rsidR="00A67CEE">
        <w:rPr>
          <w:rStyle w:val="CommentReference"/>
        </w:rPr>
        <w:commentReference w:id="75"/>
      </w:r>
      <w:r w:rsidR="00B56D70">
        <w:rPr>
          <w:sz w:val="24"/>
          <w:szCs w:val="24"/>
        </w:rPr>
        <w:t xml:space="preserve">. </w:t>
      </w:r>
      <w:r w:rsidR="0095723F">
        <w:rPr>
          <w:sz w:val="24"/>
          <w:szCs w:val="24"/>
        </w:rPr>
        <w:t xml:space="preserve">Datasets will be processed </w:t>
      </w:r>
      <w:r w:rsidR="00B0581C">
        <w:rPr>
          <w:sz w:val="24"/>
          <w:szCs w:val="24"/>
        </w:rPr>
        <w:t xml:space="preserve">to </w:t>
      </w:r>
      <w:r w:rsidR="00B0581C">
        <w:rPr>
          <w:sz w:val="24"/>
          <w:szCs w:val="24"/>
        </w:rPr>
        <w:lastRenderedPageBreak/>
        <w:t>evaluate the accuracy</w:t>
      </w:r>
      <w:r w:rsidR="005E6C86">
        <w:rPr>
          <w:sz w:val="24"/>
          <w:szCs w:val="24"/>
        </w:rPr>
        <w:t xml:space="preserve"> and precision</w:t>
      </w:r>
      <w:r w:rsidR="00B0581C">
        <w:rPr>
          <w:sz w:val="24"/>
          <w:szCs w:val="24"/>
        </w:rPr>
        <w:t xml:space="preserve"> </w:t>
      </w:r>
      <w:r w:rsidR="004E110F">
        <w:rPr>
          <w:sz w:val="24"/>
          <w:szCs w:val="24"/>
        </w:rPr>
        <w:t xml:space="preserve">of this particular algorithm, </w:t>
      </w:r>
      <w:r w:rsidR="00B0581C">
        <w:rPr>
          <w:sz w:val="24"/>
          <w:szCs w:val="24"/>
        </w:rPr>
        <w:t>and</w:t>
      </w:r>
      <w:r w:rsidR="004E110F">
        <w:rPr>
          <w:sz w:val="24"/>
          <w:szCs w:val="24"/>
        </w:rPr>
        <w:t xml:space="preserve"> its</w:t>
      </w:r>
      <w:r w:rsidR="00B0581C">
        <w:rPr>
          <w:sz w:val="24"/>
          <w:szCs w:val="24"/>
        </w:rPr>
        <w:t xml:space="preserve"> processing time</w:t>
      </w:r>
      <w:r w:rsidR="004E110F">
        <w:rPr>
          <w:sz w:val="24"/>
          <w:szCs w:val="24"/>
        </w:rPr>
        <w:t xml:space="preserve"> will be </w:t>
      </w:r>
      <w:r w:rsidR="00B14D75">
        <w:rPr>
          <w:sz w:val="24"/>
          <w:szCs w:val="24"/>
        </w:rPr>
        <w:t>calculated</w:t>
      </w:r>
      <w:r w:rsidR="004E110F">
        <w:rPr>
          <w:sz w:val="24"/>
          <w:szCs w:val="24"/>
        </w:rPr>
        <w:t xml:space="preserve"> </w:t>
      </w:r>
      <w:r w:rsidR="00B14D75">
        <w:rPr>
          <w:sz w:val="24"/>
          <w:szCs w:val="24"/>
        </w:rPr>
        <w:t xml:space="preserve">to determine </w:t>
      </w:r>
      <w:r w:rsidR="004E110F">
        <w:rPr>
          <w:sz w:val="24"/>
          <w:szCs w:val="24"/>
        </w:rPr>
        <w:t>its feasibility in real-time MRg-HIFU interventions</w:t>
      </w:r>
      <w:r w:rsidR="00B0581C">
        <w:rPr>
          <w:sz w:val="24"/>
          <w:szCs w:val="24"/>
        </w:rPr>
        <w:t>.</w:t>
      </w:r>
      <w:r w:rsidR="00B56D70">
        <w:rPr>
          <w:sz w:val="24"/>
          <w:szCs w:val="24"/>
        </w:rPr>
        <w:t xml:space="preserve"> </w:t>
      </w:r>
    </w:p>
    <w:p w14:paraId="074B87B2" w14:textId="77777777" w:rsidR="00EB7A5B" w:rsidRDefault="00EB7A5B" w:rsidP="006543FB">
      <w:pPr>
        <w:ind w:left="107" w:right="207"/>
        <w:jc w:val="both"/>
        <w:rPr>
          <w:sz w:val="24"/>
          <w:szCs w:val="24"/>
        </w:rPr>
      </w:pPr>
    </w:p>
    <w:p w14:paraId="77A1775A" w14:textId="22645B6A" w:rsidR="00EB7A5B" w:rsidRPr="00EB7A5B" w:rsidRDefault="00EB7A5B" w:rsidP="004420E6">
      <w:pPr>
        <w:ind w:right="207"/>
        <w:jc w:val="both"/>
        <w:rPr>
          <w:sz w:val="24"/>
          <w:szCs w:val="24"/>
        </w:rPr>
      </w:pPr>
      <w:r>
        <w:rPr>
          <w:sz w:val="24"/>
          <w:szCs w:val="24"/>
        </w:rPr>
        <w:t xml:space="preserve">Specifically, </w:t>
      </w:r>
      <w:ins w:id="76" w:author="Arushri Swarup" w:date="2016-11-06T16:44:00Z">
        <w:r w:rsidR="00A67CEE">
          <w:rPr>
            <w:sz w:val="24"/>
            <w:szCs w:val="24"/>
          </w:rPr>
          <w:t xml:space="preserve">the aim of the algorithm is to achieve: </w:t>
        </w:r>
      </w:ins>
      <w:del w:id="77" w:author="Arushri Swarup" w:date="2016-11-06T16:44:00Z">
        <w:r w:rsidDel="00A67CEE">
          <w:rPr>
            <w:sz w:val="24"/>
            <w:szCs w:val="24"/>
          </w:rPr>
          <w:delText>it is aimed that the algorithm to achieve</w:delText>
        </w:r>
      </w:del>
    </w:p>
    <w:p w14:paraId="086CA0AC" w14:textId="7F13C353" w:rsidR="00EB7A5B" w:rsidRPr="00EB7A5B" w:rsidRDefault="00EB7A5B" w:rsidP="004420E6">
      <w:pPr>
        <w:ind w:right="207"/>
        <w:jc w:val="both"/>
        <w:rPr>
          <w:sz w:val="24"/>
          <w:szCs w:val="24"/>
        </w:rPr>
      </w:pPr>
      <w:r>
        <w:rPr>
          <w:sz w:val="24"/>
          <w:szCs w:val="24"/>
        </w:rPr>
        <w:t>a</w:t>
      </w:r>
      <w:r w:rsidRPr="00EB7A5B">
        <w:rPr>
          <w:sz w:val="24"/>
          <w:szCs w:val="24"/>
        </w:rPr>
        <w:t xml:space="preserve">) </w:t>
      </w:r>
      <w:r>
        <w:rPr>
          <w:sz w:val="24"/>
          <w:szCs w:val="24"/>
        </w:rPr>
        <w:t>A</w:t>
      </w:r>
      <w:r w:rsidRPr="00EB7A5B">
        <w:rPr>
          <w:sz w:val="24"/>
          <w:szCs w:val="24"/>
        </w:rPr>
        <w:t xml:space="preserve">n accuracy of ± 1 °C within the targeted cell and to ± 3 °C in the </w:t>
      </w:r>
      <w:commentRangeStart w:id="78"/>
      <w:r w:rsidRPr="00EB7A5B">
        <w:rPr>
          <w:sz w:val="24"/>
          <w:szCs w:val="24"/>
        </w:rPr>
        <w:t>periphery</w:t>
      </w:r>
      <w:ins w:id="79" w:author="Arushri Swarup" w:date="2016-11-06T16:45:00Z">
        <w:r w:rsidR="00A67CEE">
          <w:rPr>
            <w:sz w:val="24"/>
            <w:szCs w:val="24"/>
          </w:rPr>
          <w:t xml:space="preserve"> </w:t>
        </w:r>
        <w:commentRangeEnd w:id="78"/>
        <w:r w:rsidR="00A67CEE">
          <w:rPr>
            <w:rStyle w:val="CommentReference"/>
          </w:rPr>
          <w:commentReference w:id="78"/>
        </w:r>
      </w:ins>
      <w:del w:id="80" w:author="Arushri Swarup" w:date="2016-11-06T16:44:00Z">
        <w:r w:rsidRPr="00EB7A5B" w:rsidDel="00A67CEE">
          <w:rPr>
            <w:sz w:val="24"/>
            <w:szCs w:val="24"/>
          </w:rPr>
          <w:delText>, and</w:delText>
        </w:r>
      </w:del>
    </w:p>
    <w:p w14:paraId="4A5CAC64" w14:textId="77777777" w:rsidR="00EB7A5B" w:rsidRDefault="00EB7A5B" w:rsidP="004420E6">
      <w:pPr>
        <w:ind w:right="207"/>
        <w:jc w:val="both"/>
        <w:rPr>
          <w:sz w:val="24"/>
          <w:szCs w:val="24"/>
        </w:rPr>
      </w:pPr>
      <w:r>
        <w:rPr>
          <w:sz w:val="24"/>
          <w:szCs w:val="24"/>
        </w:rPr>
        <w:t>b</w:t>
      </w:r>
      <w:r w:rsidRPr="00EB7A5B">
        <w:rPr>
          <w:sz w:val="24"/>
          <w:szCs w:val="24"/>
        </w:rPr>
        <w:t xml:space="preserve">) </w:t>
      </w:r>
      <w:r>
        <w:rPr>
          <w:sz w:val="24"/>
          <w:szCs w:val="24"/>
        </w:rPr>
        <w:t>A</w:t>
      </w:r>
      <w:r w:rsidRPr="00EB7A5B">
        <w:rPr>
          <w:sz w:val="24"/>
          <w:szCs w:val="24"/>
        </w:rPr>
        <w:t xml:space="preserve"> processing time, for a single dynamic, less than the dynami</w:t>
      </w:r>
      <w:r>
        <w:rPr>
          <w:sz w:val="24"/>
          <w:szCs w:val="24"/>
        </w:rPr>
        <w:t xml:space="preserve">c scan time of the MR sequence of 573 ms </w:t>
      </w:r>
      <w:r w:rsidR="004B7670">
        <w:rPr>
          <w:sz w:val="24"/>
          <w:szCs w:val="24"/>
        </w:rPr>
        <w:t>[4]</w:t>
      </w:r>
      <w:r>
        <w:rPr>
          <w:sz w:val="24"/>
          <w:szCs w:val="24"/>
        </w:rPr>
        <w:t>.</w:t>
      </w:r>
    </w:p>
    <w:p w14:paraId="604E6439" w14:textId="77777777" w:rsidR="00722AF8" w:rsidRDefault="00722AF8" w:rsidP="006543FB">
      <w:pPr>
        <w:spacing w:before="15" w:line="260" w:lineRule="exact"/>
        <w:jc w:val="both"/>
        <w:rPr>
          <w:sz w:val="26"/>
          <w:szCs w:val="26"/>
        </w:rPr>
      </w:pPr>
    </w:p>
    <w:p w14:paraId="3A67CE20" w14:textId="77777777" w:rsidR="00722AF8" w:rsidRDefault="008C1A1A" w:rsidP="004420E6">
      <w:pPr>
        <w:jc w:val="both"/>
        <w:rPr>
          <w:sz w:val="24"/>
          <w:szCs w:val="24"/>
        </w:rPr>
      </w:pPr>
      <w:r>
        <w:rPr>
          <w:b/>
          <w:sz w:val="24"/>
          <w:szCs w:val="24"/>
        </w:rPr>
        <w:t>5</w:t>
      </w:r>
      <w:r w:rsidR="00DD1D2F">
        <w:rPr>
          <w:b/>
          <w:sz w:val="24"/>
          <w:szCs w:val="24"/>
        </w:rPr>
        <w:t>.2.</w:t>
      </w:r>
      <w:r w:rsidR="00DD1D2F">
        <w:rPr>
          <w:b/>
          <w:spacing w:val="12"/>
          <w:sz w:val="24"/>
          <w:szCs w:val="24"/>
        </w:rPr>
        <w:t xml:space="preserve"> </w:t>
      </w:r>
      <w:r w:rsidR="00DD1D2F">
        <w:rPr>
          <w:b/>
          <w:sz w:val="24"/>
          <w:szCs w:val="24"/>
        </w:rPr>
        <w:t xml:space="preserve">Phase 2 – </w:t>
      </w:r>
      <w:r w:rsidR="00ED0F25">
        <w:rPr>
          <w:b/>
          <w:sz w:val="24"/>
          <w:szCs w:val="24"/>
        </w:rPr>
        <w:t>Adaptation</w:t>
      </w:r>
      <w:r w:rsidR="008A5B24">
        <w:rPr>
          <w:b/>
          <w:sz w:val="24"/>
          <w:szCs w:val="24"/>
        </w:rPr>
        <w:t xml:space="preserve"> of</w:t>
      </w:r>
      <w:r w:rsidR="008A5B24" w:rsidRPr="008A5B24">
        <w:rPr>
          <w:b/>
          <w:sz w:val="24"/>
          <w:szCs w:val="24"/>
        </w:rPr>
        <w:t xml:space="preserve"> optical flow tracking technique for tracking of respiratory motion and long-term motion (gold standard)</w:t>
      </w:r>
    </w:p>
    <w:p w14:paraId="3B5B7F49" w14:textId="17F29527" w:rsidR="00722AF8" w:rsidRDefault="00C10655" w:rsidP="004420E6">
      <w:pPr>
        <w:spacing w:before="2"/>
        <w:ind w:right="228"/>
        <w:jc w:val="both"/>
        <w:rPr>
          <w:sz w:val="24"/>
          <w:szCs w:val="24"/>
        </w:rPr>
      </w:pPr>
      <w:r>
        <w:rPr>
          <w:sz w:val="24"/>
          <w:szCs w:val="24"/>
        </w:rPr>
        <w:t>An improved optical flow tracking technique</w:t>
      </w:r>
      <w:ins w:id="81" w:author="Arushri Swarup" w:date="2016-11-06T16:45:00Z">
        <w:r w:rsidR="00A67CEE">
          <w:rPr>
            <w:sz w:val="24"/>
            <w:szCs w:val="24"/>
          </w:rPr>
          <w:t>,</w:t>
        </w:r>
      </w:ins>
      <w:r>
        <w:rPr>
          <w:sz w:val="24"/>
          <w:szCs w:val="24"/>
        </w:rPr>
        <w:t xml:space="preserve"> as proposed </w:t>
      </w:r>
      <w:ins w:id="82" w:author="Arushri Swarup" w:date="2016-11-06T16:45:00Z">
        <w:r w:rsidR="00A67CEE">
          <w:rPr>
            <w:sz w:val="24"/>
            <w:szCs w:val="24"/>
          </w:rPr>
          <w:t>by &lt;insert author’s name here&gt;</w:t>
        </w:r>
      </w:ins>
      <w:del w:id="83" w:author="Arushri Swarup" w:date="2016-11-06T16:45:00Z">
        <w:r w:rsidDel="00A67CEE">
          <w:rPr>
            <w:sz w:val="24"/>
            <w:szCs w:val="24"/>
          </w:rPr>
          <w:delText xml:space="preserve">in </w:delText>
        </w:r>
        <w:r w:rsidR="00E170B6" w:rsidDel="00A67CEE">
          <w:rPr>
            <w:sz w:val="24"/>
            <w:szCs w:val="24"/>
          </w:rPr>
          <w:delText>[2]</w:delText>
        </w:r>
      </w:del>
      <w:ins w:id="84" w:author="Arushri Swarup" w:date="2016-11-06T16:45:00Z">
        <w:r w:rsidR="00A67CEE">
          <w:rPr>
            <w:sz w:val="24"/>
            <w:szCs w:val="24"/>
          </w:rPr>
          <w:t>,</w:t>
        </w:r>
      </w:ins>
      <w:r w:rsidR="00C4686D">
        <w:rPr>
          <w:sz w:val="24"/>
          <w:szCs w:val="24"/>
        </w:rPr>
        <w:t xml:space="preserve"> will be</w:t>
      </w:r>
      <w:r w:rsidR="00ED0F25">
        <w:rPr>
          <w:sz w:val="24"/>
          <w:szCs w:val="24"/>
        </w:rPr>
        <w:t xml:space="preserve"> adapted to</w:t>
      </w:r>
      <w:r w:rsidR="00C4686D">
        <w:rPr>
          <w:sz w:val="24"/>
          <w:szCs w:val="24"/>
        </w:rPr>
        <w:t xml:space="preserve"> the in-house Python framework</w:t>
      </w:r>
      <w:ins w:id="85" w:author="Arushri Swarup" w:date="2016-11-06T16:45:00Z">
        <w:r w:rsidR="00A67CEE">
          <w:rPr>
            <w:sz w:val="24"/>
            <w:szCs w:val="24"/>
          </w:rPr>
          <w:t xml:space="preserve"> [2]</w:t>
        </w:r>
      </w:ins>
      <w:r w:rsidR="00C4686D">
        <w:rPr>
          <w:sz w:val="24"/>
          <w:szCs w:val="24"/>
        </w:rPr>
        <w:t>. The algorithm</w:t>
      </w:r>
      <w:r w:rsidR="00E97F9D">
        <w:rPr>
          <w:sz w:val="24"/>
          <w:szCs w:val="24"/>
        </w:rPr>
        <w:t xml:space="preserve"> </w:t>
      </w:r>
      <w:r w:rsidR="00314266" w:rsidRPr="00314266">
        <w:rPr>
          <w:sz w:val="24"/>
          <w:szCs w:val="24"/>
        </w:rPr>
        <w:t>can be mathematically expresse</w:t>
      </w:r>
      <w:r>
        <w:rPr>
          <w:sz w:val="24"/>
          <w:szCs w:val="24"/>
        </w:rPr>
        <w:t xml:space="preserve">d with the following </w:t>
      </w:r>
      <w:commentRangeStart w:id="86"/>
      <w:r>
        <w:rPr>
          <w:sz w:val="24"/>
          <w:szCs w:val="24"/>
        </w:rPr>
        <w:t>function</w:t>
      </w:r>
      <w:del w:id="87" w:author="Arushri Swarup" w:date="2016-11-06T16:45:00Z">
        <w:r w:rsidDel="00A67CEE">
          <w:rPr>
            <w:sz w:val="24"/>
            <w:szCs w:val="24"/>
          </w:rPr>
          <w:delText>al</w:delText>
        </w:r>
      </w:del>
      <w:r w:rsidR="00CB0440">
        <w:rPr>
          <w:sz w:val="24"/>
          <w:szCs w:val="24"/>
        </w:rPr>
        <w:t xml:space="preserve"> </w:t>
      </w:r>
      <w:commentRangeEnd w:id="86"/>
      <w:r w:rsidR="009A237C">
        <w:rPr>
          <w:rStyle w:val="CommentReference"/>
        </w:rPr>
        <w:commentReference w:id="86"/>
      </w:r>
      <w:r w:rsidR="00E170B6">
        <w:rPr>
          <w:sz w:val="24"/>
          <w:szCs w:val="24"/>
        </w:rPr>
        <w:t>[2]</w:t>
      </w:r>
      <w:r>
        <w:rPr>
          <w:sz w:val="24"/>
          <w:szCs w:val="24"/>
        </w:rPr>
        <w:t>:</w:t>
      </w:r>
      <w:r w:rsidR="00314266" w:rsidRPr="00314266">
        <w:rPr>
          <w:sz w:val="24"/>
          <w:szCs w:val="24"/>
        </w:rPr>
        <w:t xml:space="preserve"> </w:t>
      </w:r>
    </w:p>
    <w:p w14:paraId="402EEF4F" w14:textId="77777777" w:rsidR="00B0581C" w:rsidRDefault="00B0581C" w:rsidP="006543FB">
      <w:pPr>
        <w:spacing w:before="2"/>
        <w:ind w:left="107" w:right="228"/>
        <w:jc w:val="both"/>
        <w:rPr>
          <w:sz w:val="24"/>
          <w:szCs w:val="24"/>
        </w:rPr>
      </w:pPr>
      <w:r>
        <w:rPr>
          <w:noProof/>
          <w:sz w:val="24"/>
          <w:szCs w:val="24"/>
        </w:rPr>
        <w:drawing>
          <wp:inline distT="0" distB="0" distL="0" distR="0" wp14:anchorId="7A38F6F9" wp14:editId="7667B0AE">
            <wp:extent cx="3657600" cy="36084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1L2_formula.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60965" cy="361177"/>
                    </a:xfrm>
                    <a:prstGeom prst="rect">
                      <a:avLst/>
                    </a:prstGeom>
                  </pic:spPr>
                </pic:pic>
              </a:graphicData>
            </a:graphic>
          </wp:inline>
        </w:drawing>
      </w:r>
    </w:p>
    <w:p w14:paraId="639F70BB" w14:textId="77777777" w:rsidR="005213A4" w:rsidRDefault="00E97F9D" w:rsidP="004420E6">
      <w:pPr>
        <w:spacing w:before="2"/>
        <w:ind w:right="228"/>
        <w:jc w:val="both"/>
        <w:rPr>
          <w:sz w:val="24"/>
          <w:szCs w:val="24"/>
        </w:rPr>
      </w:pPr>
      <w:r w:rsidRPr="00E97F9D">
        <w:rPr>
          <w:sz w:val="24"/>
          <w:szCs w:val="24"/>
        </w:rPr>
        <w:t xml:space="preserve">where </w:t>
      </w:r>
      <w:r w:rsidR="00541C00">
        <w:rPr>
          <w:sz w:val="24"/>
          <w:szCs w:val="24"/>
        </w:rPr>
        <w:t xml:space="preserve">Ω </w:t>
      </w:r>
      <w:r w:rsidRPr="00E97F9D">
        <w:rPr>
          <w:sz w:val="24"/>
          <w:szCs w:val="24"/>
        </w:rPr>
        <w:t>is the image domain, u and v are the components of the 2D displacement</w:t>
      </w:r>
      <w:r>
        <w:rPr>
          <w:sz w:val="24"/>
          <w:szCs w:val="24"/>
        </w:rPr>
        <w:t xml:space="preserve"> </w:t>
      </w:r>
      <w:r w:rsidR="00541C00">
        <w:rPr>
          <w:sz w:val="24"/>
          <w:szCs w:val="24"/>
        </w:rPr>
        <w:t>vectors and β</w:t>
      </w:r>
      <w:r w:rsidRPr="00E97F9D">
        <w:rPr>
          <w:sz w:val="24"/>
          <w:szCs w:val="24"/>
        </w:rPr>
        <w:t xml:space="preserve"> is a user-defined weighting factor designed to link the </w:t>
      </w:r>
      <w:commentRangeStart w:id="88"/>
      <w:r w:rsidRPr="00E97F9D">
        <w:rPr>
          <w:sz w:val="24"/>
          <w:szCs w:val="24"/>
        </w:rPr>
        <w:t xml:space="preserve">data fidelity term </w:t>
      </w:r>
      <w:commentRangeEnd w:id="88"/>
      <w:r w:rsidR="009A237C">
        <w:rPr>
          <w:rStyle w:val="CommentReference"/>
        </w:rPr>
        <w:commentReference w:id="88"/>
      </w:r>
      <w:r w:rsidRPr="00E97F9D">
        <w:rPr>
          <w:sz w:val="24"/>
          <w:szCs w:val="24"/>
        </w:rPr>
        <w:t>(first</w:t>
      </w:r>
      <w:r>
        <w:rPr>
          <w:sz w:val="24"/>
          <w:szCs w:val="24"/>
        </w:rPr>
        <w:t xml:space="preserve"> </w:t>
      </w:r>
      <w:r w:rsidRPr="00E97F9D">
        <w:rPr>
          <w:sz w:val="24"/>
          <w:szCs w:val="24"/>
        </w:rPr>
        <w:t>term</w:t>
      </w:r>
      <w:r w:rsidR="004B7670">
        <w:rPr>
          <w:sz w:val="24"/>
          <w:szCs w:val="24"/>
        </w:rPr>
        <w:t xml:space="preserve"> of the integral in equation</w:t>
      </w:r>
      <w:r w:rsidRPr="00E97F9D">
        <w:rPr>
          <w:sz w:val="24"/>
          <w:szCs w:val="24"/>
        </w:rPr>
        <w:t>) and the regularity of the estimated motion field (second</w:t>
      </w:r>
      <w:r>
        <w:rPr>
          <w:sz w:val="24"/>
          <w:szCs w:val="24"/>
        </w:rPr>
        <w:t xml:space="preserve"> </w:t>
      </w:r>
      <w:r w:rsidRPr="00E97F9D">
        <w:rPr>
          <w:sz w:val="24"/>
          <w:szCs w:val="24"/>
        </w:rPr>
        <w:t>term of the integral in equation).</w:t>
      </w:r>
      <w:r w:rsidR="00E702F4">
        <w:rPr>
          <w:sz w:val="24"/>
          <w:szCs w:val="24"/>
        </w:rPr>
        <w:t xml:space="preserve"> </w:t>
      </w:r>
      <w:r w:rsidR="0043636F">
        <w:rPr>
          <w:sz w:val="24"/>
          <w:szCs w:val="24"/>
        </w:rPr>
        <w:t>The minimiz</w:t>
      </w:r>
      <w:r w:rsidR="005213A4" w:rsidRPr="005213A4">
        <w:rPr>
          <w:sz w:val="24"/>
          <w:szCs w:val="24"/>
        </w:rPr>
        <w:t xml:space="preserve">ation </w:t>
      </w:r>
      <w:r w:rsidR="0043636F">
        <w:rPr>
          <w:sz w:val="24"/>
          <w:szCs w:val="24"/>
        </w:rPr>
        <w:t xml:space="preserve">with respect to u and v will be done </w:t>
      </w:r>
      <w:r w:rsidR="004B7670">
        <w:rPr>
          <w:sz w:val="24"/>
          <w:szCs w:val="24"/>
        </w:rPr>
        <w:t>via the primal-dual algorithm [7]</w:t>
      </w:r>
      <w:r w:rsidR="005213A4" w:rsidRPr="005213A4">
        <w:rPr>
          <w:sz w:val="24"/>
          <w:szCs w:val="24"/>
        </w:rPr>
        <w:t xml:space="preserve">. </w:t>
      </w:r>
      <w:r w:rsidR="00782A4E">
        <w:rPr>
          <w:sz w:val="24"/>
          <w:szCs w:val="24"/>
        </w:rPr>
        <w:t>C</w:t>
      </w:r>
      <w:r w:rsidR="005213A4" w:rsidRPr="005213A4">
        <w:rPr>
          <w:sz w:val="24"/>
          <w:szCs w:val="24"/>
        </w:rPr>
        <w:t xml:space="preserve">onfiguration parameters of the numerical scheme </w:t>
      </w:r>
      <w:r w:rsidR="00782A4E">
        <w:rPr>
          <w:sz w:val="24"/>
          <w:szCs w:val="24"/>
        </w:rPr>
        <w:t xml:space="preserve">need to be tuned </w:t>
      </w:r>
      <w:r w:rsidR="005213A4" w:rsidRPr="005213A4">
        <w:rPr>
          <w:sz w:val="24"/>
          <w:szCs w:val="24"/>
        </w:rPr>
        <w:t>in</w:t>
      </w:r>
      <w:r w:rsidR="005213A4">
        <w:rPr>
          <w:sz w:val="24"/>
          <w:szCs w:val="24"/>
        </w:rPr>
        <w:t xml:space="preserve"> </w:t>
      </w:r>
      <w:r w:rsidR="005213A4" w:rsidRPr="005213A4">
        <w:rPr>
          <w:sz w:val="24"/>
          <w:szCs w:val="24"/>
        </w:rPr>
        <w:t>order to ensure a fast convergence of the algorithm under various conditions in terms of noise/observed or</w:t>
      </w:r>
      <w:r w:rsidR="005213A4">
        <w:rPr>
          <w:sz w:val="24"/>
          <w:szCs w:val="24"/>
        </w:rPr>
        <w:t>gan displacement amplitudes</w:t>
      </w:r>
      <w:r w:rsidR="009E57D5">
        <w:rPr>
          <w:sz w:val="24"/>
          <w:szCs w:val="24"/>
        </w:rPr>
        <w:t xml:space="preserve"> </w:t>
      </w:r>
      <w:r w:rsidR="00E170B6">
        <w:rPr>
          <w:sz w:val="24"/>
          <w:szCs w:val="24"/>
        </w:rPr>
        <w:t>[2]</w:t>
      </w:r>
      <w:r w:rsidR="005213A4">
        <w:rPr>
          <w:sz w:val="24"/>
          <w:szCs w:val="24"/>
        </w:rPr>
        <w:t xml:space="preserve">. </w:t>
      </w:r>
    </w:p>
    <w:p w14:paraId="76B49743" w14:textId="77777777" w:rsidR="00C10655" w:rsidRDefault="00C10655" w:rsidP="006543FB">
      <w:pPr>
        <w:spacing w:before="13" w:line="260" w:lineRule="exact"/>
        <w:jc w:val="both"/>
        <w:rPr>
          <w:sz w:val="26"/>
          <w:szCs w:val="26"/>
        </w:rPr>
      </w:pPr>
    </w:p>
    <w:p w14:paraId="091BE3AC" w14:textId="77777777" w:rsidR="000B4610" w:rsidRDefault="008C1A1A" w:rsidP="004420E6">
      <w:pPr>
        <w:ind w:right="74"/>
        <w:jc w:val="both"/>
        <w:rPr>
          <w:b/>
          <w:sz w:val="24"/>
          <w:szCs w:val="24"/>
        </w:rPr>
      </w:pPr>
      <w:r>
        <w:rPr>
          <w:b/>
          <w:sz w:val="24"/>
          <w:szCs w:val="24"/>
        </w:rPr>
        <w:t>5</w:t>
      </w:r>
      <w:r w:rsidR="00DD1D2F">
        <w:rPr>
          <w:b/>
          <w:sz w:val="24"/>
          <w:szCs w:val="24"/>
        </w:rPr>
        <w:t>.3.</w:t>
      </w:r>
      <w:r w:rsidR="00DD1D2F">
        <w:rPr>
          <w:b/>
          <w:spacing w:val="12"/>
          <w:sz w:val="24"/>
          <w:szCs w:val="24"/>
        </w:rPr>
        <w:t xml:space="preserve"> </w:t>
      </w:r>
      <w:r w:rsidR="00DD1D2F">
        <w:rPr>
          <w:b/>
          <w:sz w:val="24"/>
          <w:szCs w:val="24"/>
        </w:rPr>
        <w:t xml:space="preserve">Phase 3 – </w:t>
      </w:r>
      <w:commentRangeStart w:id="89"/>
      <w:r w:rsidR="000B4610">
        <w:rPr>
          <w:b/>
          <w:sz w:val="24"/>
          <w:szCs w:val="24"/>
        </w:rPr>
        <w:t>I</w:t>
      </w:r>
      <w:r w:rsidR="000B4610" w:rsidRPr="000B4610">
        <w:rPr>
          <w:b/>
          <w:sz w:val="24"/>
          <w:szCs w:val="24"/>
        </w:rPr>
        <w:t>mplement</w:t>
      </w:r>
      <w:r w:rsidR="000B4610">
        <w:rPr>
          <w:b/>
          <w:sz w:val="24"/>
          <w:szCs w:val="24"/>
        </w:rPr>
        <w:t xml:space="preserve">ation </w:t>
      </w:r>
      <w:r w:rsidR="00B021C6">
        <w:rPr>
          <w:b/>
          <w:sz w:val="24"/>
          <w:szCs w:val="24"/>
        </w:rPr>
        <w:t xml:space="preserve">and optimization </w:t>
      </w:r>
      <w:commentRangeEnd w:id="89"/>
      <w:r w:rsidR="009A237C">
        <w:rPr>
          <w:rStyle w:val="CommentReference"/>
        </w:rPr>
        <w:commentReference w:id="89"/>
      </w:r>
      <w:r w:rsidR="000B4610">
        <w:rPr>
          <w:b/>
          <w:sz w:val="24"/>
          <w:szCs w:val="24"/>
        </w:rPr>
        <w:t>of</w:t>
      </w:r>
      <w:r w:rsidR="000B4610" w:rsidRPr="000B4610">
        <w:rPr>
          <w:b/>
          <w:sz w:val="24"/>
          <w:szCs w:val="24"/>
        </w:rPr>
        <w:t xml:space="preserve"> learning-based fusion method</w:t>
      </w:r>
      <w:r w:rsidR="00DD1D2F">
        <w:rPr>
          <w:b/>
          <w:sz w:val="24"/>
          <w:szCs w:val="24"/>
        </w:rPr>
        <w:t xml:space="preserve"> </w:t>
      </w:r>
    </w:p>
    <w:p w14:paraId="0DF9FA8E" w14:textId="77777777" w:rsidR="0065290A" w:rsidRDefault="00C65448" w:rsidP="004420E6">
      <w:pPr>
        <w:ind w:right="74"/>
        <w:jc w:val="both"/>
        <w:rPr>
          <w:sz w:val="24"/>
          <w:szCs w:val="24"/>
        </w:rPr>
      </w:pPr>
      <w:r>
        <w:rPr>
          <w:sz w:val="24"/>
          <w:szCs w:val="24"/>
        </w:rPr>
        <w:t>A promising learning-based fusion method will be implemented in Python as the proposed solution.</w:t>
      </w:r>
      <w:r w:rsidR="00F91539" w:rsidRPr="0065290A">
        <w:rPr>
          <w:sz w:val="24"/>
          <w:szCs w:val="24"/>
        </w:rPr>
        <w:t xml:space="preserve"> </w:t>
      </w:r>
      <w:r w:rsidR="00C23512">
        <w:rPr>
          <w:sz w:val="24"/>
          <w:szCs w:val="24"/>
        </w:rPr>
        <w:t>To obtain shape models, d</w:t>
      </w:r>
      <w:r w:rsidR="00F91539" w:rsidRPr="00F91539">
        <w:rPr>
          <w:sz w:val="24"/>
          <w:szCs w:val="24"/>
        </w:rPr>
        <w:t>iscriminative image classifiers</w:t>
      </w:r>
      <w:r w:rsidR="00F91539">
        <w:rPr>
          <w:sz w:val="24"/>
          <w:szCs w:val="24"/>
        </w:rPr>
        <w:t xml:space="preserve"> </w:t>
      </w:r>
      <w:r w:rsidR="00F91539" w:rsidRPr="00F91539">
        <w:rPr>
          <w:sz w:val="24"/>
          <w:szCs w:val="24"/>
        </w:rPr>
        <w:t>for target appearance</w:t>
      </w:r>
      <w:r w:rsidR="00F91539">
        <w:rPr>
          <w:sz w:val="24"/>
          <w:szCs w:val="24"/>
        </w:rPr>
        <w:t xml:space="preserve"> are trained in</w:t>
      </w:r>
      <w:r w:rsidR="00F91539" w:rsidRPr="00F91539">
        <w:rPr>
          <w:sz w:val="24"/>
          <w:szCs w:val="24"/>
        </w:rPr>
        <w:t xml:space="preserve"> </w:t>
      </w:r>
      <w:r w:rsidR="00F91539" w:rsidRPr="0065290A">
        <w:rPr>
          <w:sz w:val="24"/>
          <w:szCs w:val="24"/>
        </w:rPr>
        <w:t>th</w:t>
      </w:r>
      <w:r w:rsidR="00F91539">
        <w:rPr>
          <w:sz w:val="24"/>
          <w:szCs w:val="24"/>
        </w:rPr>
        <w:t xml:space="preserve">is </w:t>
      </w:r>
      <w:r w:rsidR="00F91539" w:rsidRPr="0065290A">
        <w:rPr>
          <w:sz w:val="24"/>
          <w:szCs w:val="24"/>
        </w:rPr>
        <w:t>framework</w:t>
      </w:r>
      <w:r w:rsidR="00C23512">
        <w:rPr>
          <w:sz w:val="24"/>
          <w:szCs w:val="24"/>
        </w:rPr>
        <w:t xml:space="preserve">, </w:t>
      </w:r>
      <w:r w:rsidR="0065290A" w:rsidRPr="0065290A">
        <w:rPr>
          <w:sz w:val="24"/>
          <w:szCs w:val="24"/>
        </w:rPr>
        <w:t>using</w:t>
      </w:r>
      <w:r>
        <w:rPr>
          <w:sz w:val="24"/>
          <w:szCs w:val="24"/>
        </w:rPr>
        <w:t xml:space="preserve"> </w:t>
      </w:r>
      <w:r w:rsidR="0065290A" w:rsidRPr="0065290A">
        <w:rPr>
          <w:sz w:val="24"/>
          <w:szCs w:val="24"/>
        </w:rPr>
        <w:t xml:space="preserve">marginal space learning (MSL) </w:t>
      </w:r>
      <w:r w:rsidR="004B7670">
        <w:rPr>
          <w:sz w:val="24"/>
          <w:szCs w:val="24"/>
        </w:rPr>
        <w:t>[8]</w:t>
      </w:r>
      <w:r w:rsidR="0065290A" w:rsidRPr="0065290A">
        <w:rPr>
          <w:sz w:val="24"/>
          <w:szCs w:val="24"/>
        </w:rPr>
        <w:t xml:space="preserve"> and the probabilistic boosting-tree</w:t>
      </w:r>
      <w:r w:rsidR="0065290A">
        <w:rPr>
          <w:sz w:val="24"/>
          <w:szCs w:val="24"/>
        </w:rPr>
        <w:t xml:space="preserve"> </w:t>
      </w:r>
      <w:r>
        <w:rPr>
          <w:sz w:val="24"/>
          <w:szCs w:val="24"/>
        </w:rPr>
        <w:t xml:space="preserve">(PBT) </w:t>
      </w:r>
      <w:r w:rsidR="004B7670">
        <w:rPr>
          <w:sz w:val="24"/>
          <w:szCs w:val="24"/>
        </w:rPr>
        <w:t>[9]</w:t>
      </w:r>
      <w:r w:rsidR="001B0E58">
        <w:rPr>
          <w:sz w:val="24"/>
          <w:szCs w:val="24"/>
        </w:rPr>
        <w:t xml:space="preserve">, as </w:t>
      </w:r>
      <w:r w:rsidR="00E57704">
        <w:rPr>
          <w:sz w:val="24"/>
          <w:szCs w:val="24"/>
        </w:rPr>
        <w:t xml:space="preserve">illustrated </w:t>
      </w:r>
      <w:r w:rsidR="001B0E58">
        <w:rPr>
          <w:sz w:val="24"/>
          <w:szCs w:val="24"/>
        </w:rPr>
        <w:t xml:space="preserve">in </w:t>
      </w:r>
      <w:commentRangeStart w:id="90"/>
      <w:r w:rsidR="001B0E58">
        <w:rPr>
          <w:sz w:val="24"/>
          <w:szCs w:val="24"/>
        </w:rPr>
        <w:t>Fig.1.</w:t>
      </w:r>
      <w:commentRangeEnd w:id="90"/>
      <w:r w:rsidR="009A237C">
        <w:rPr>
          <w:rStyle w:val="CommentReference"/>
        </w:rPr>
        <w:commentReference w:id="90"/>
      </w:r>
    </w:p>
    <w:p w14:paraId="4A0DCE7C" w14:textId="77777777" w:rsidR="001B0E58" w:rsidRDefault="001B0E58" w:rsidP="0065290A">
      <w:pPr>
        <w:ind w:left="125" w:right="74" w:firstLine="18"/>
        <w:jc w:val="both"/>
        <w:rPr>
          <w:sz w:val="24"/>
          <w:szCs w:val="24"/>
        </w:rPr>
      </w:pPr>
      <w:r>
        <w:rPr>
          <w:noProof/>
          <w:sz w:val="24"/>
          <w:szCs w:val="24"/>
        </w:rPr>
        <w:drawing>
          <wp:inline distT="0" distB="0" distL="0" distR="0" wp14:anchorId="02F1F7BA" wp14:editId="17B95F6F">
            <wp:extent cx="6616700" cy="29190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o_flow_Learning_based.jpg"/>
                    <pic:cNvPicPr/>
                  </pic:nvPicPr>
                  <pic:blipFill>
                    <a:blip r:embed="rId12">
                      <a:extLst>
                        <a:ext uri="{28A0092B-C50C-407E-A947-70E740481C1C}">
                          <a14:useLocalDpi xmlns:a14="http://schemas.microsoft.com/office/drawing/2010/main" val="0"/>
                        </a:ext>
                      </a:extLst>
                    </a:blip>
                    <a:stretch>
                      <a:fillRect/>
                    </a:stretch>
                  </pic:blipFill>
                  <pic:spPr>
                    <a:xfrm>
                      <a:off x="0" y="0"/>
                      <a:ext cx="6616700" cy="2919095"/>
                    </a:xfrm>
                    <a:prstGeom prst="rect">
                      <a:avLst/>
                    </a:prstGeom>
                  </pic:spPr>
                </pic:pic>
              </a:graphicData>
            </a:graphic>
          </wp:inline>
        </w:drawing>
      </w:r>
    </w:p>
    <w:p w14:paraId="0EB74E08" w14:textId="77777777" w:rsidR="0065290A" w:rsidRDefault="00BC4FEB" w:rsidP="00986DA0">
      <w:pPr>
        <w:ind w:left="125" w:right="74" w:firstLine="18"/>
        <w:jc w:val="center"/>
        <w:rPr>
          <w:sz w:val="24"/>
          <w:szCs w:val="24"/>
        </w:rPr>
      </w:pPr>
      <w:r>
        <w:rPr>
          <w:sz w:val="24"/>
          <w:szCs w:val="24"/>
        </w:rPr>
        <w:t xml:space="preserve">Fig. 1: </w:t>
      </w:r>
      <w:r w:rsidRPr="00BC4FEB">
        <w:rPr>
          <w:sz w:val="24"/>
          <w:szCs w:val="24"/>
        </w:rPr>
        <w:t>Diagram for learning-based object detection and non-rigid deformation estimation</w:t>
      </w:r>
      <w:r>
        <w:rPr>
          <w:sz w:val="24"/>
          <w:szCs w:val="24"/>
        </w:rPr>
        <w:t xml:space="preserve"> </w:t>
      </w:r>
      <w:r w:rsidR="004B7670">
        <w:rPr>
          <w:sz w:val="24"/>
          <w:szCs w:val="24"/>
        </w:rPr>
        <w:t>[6]</w:t>
      </w:r>
    </w:p>
    <w:p w14:paraId="29393A5C" w14:textId="77777777" w:rsidR="00BC4FEB" w:rsidRDefault="00BC4FEB" w:rsidP="00493BA7">
      <w:pPr>
        <w:ind w:left="125" w:right="74" w:firstLine="18"/>
        <w:jc w:val="both"/>
        <w:rPr>
          <w:sz w:val="24"/>
          <w:szCs w:val="24"/>
        </w:rPr>
      </w:pPr>
    </w:p>
    <w:p w14:paraId="1380B0C5" w14:textId="77777777" w:rsidR="00F91539" w:rsidRDefault="00030712" w:rsidP="004420E6">
      <w:pPr>
        <w:ind w:right="74"/>
        <w:jc w:val="both"/>
        <w:rPr>
          <w:sz w:val="24"/>
          <w:szCs w:val="24"/>
        </w:rPr>
      </w:pPr>
      <w:r>
        <w:rPr>
          <w:sz w:val="24"/>
          <w:szCs w:val="24"/>
        </w:rPr>
        <w:t>To obtain motion models, m</w:t>
      </w:r>
      <w:r w:rsidR="00E57704" w:rsidRPr="00E57704">
        <w:rPr>
          <w:sz w:val="24"/>
          <w:szCs w:val="24"/>
        </w:rPr>
        <w:t xml:space="preserve">anifold learning </w:t>
      </w:r>
      <w:r w:rsidR="00A6598E">
        <w:rPr>
          <w:sz w:val="24"/>
          <w:szCs w:val="24"/>
        </w:rPr>
        <w:t xml:space="preserve">is </w:t>
      </w:r>
      <w:r w:rsidR="007B0B3A">
        <w:rPr>
          <w:sz w:val="24"/>
          <w:szCs w:val="24"/>
        </w:rPr>
        <w:t xml:space="preserve">then </w:t>
      </w:r>
      <w:r w:rsidR="00A6598E">
        <w:rPr>
          <w:sz w:val="24"/>
          <w:szCs w:val="24"/>
        </w:rPr>
        <w:t xml:space="preserve">used </w:t>
      </w:r>
      <w:r w:rsidR="00E57704" w:rsidRPr="00E57704">
        <w:rPr>
          <w:sz w:val="24"/>
          <w:szCs w:val="24"/>
        </w:rPr>
        <w:t>to extract a</w:t>
      </w:r>
      <w:r w:rsidR="00E57704">
        <w:rPr>
          <w:sz w:val="24"/>
          <w:szCs w:val="24"/>
        </w:rPr>
        <w:t xml:space="preserve"> </w:t>
      </w:r>
      <w:r w:rsidR="00E57704" w:rsidRPr="00E57704">
        <w:rPr>
          <w:sz w:val="24"/>
          <w:szCs w:val="24"/>
        </w:rPr>
        <w:t>compact form of</w:t>
      </w:r>
      <w:r w:rsidR="00E57704">
        <w:rPr>
          <w:sz w:val="24"/>
          <w:szCs w:val="24"/>
        </w:rPr>
        <w:t xml:space="preserve"> the dynamic information </w:t>
      </w:r>
      <w:r w:rsidR="004B7670">
        <w:rPr>
          <w:sz w:val="24"/>
          <w:szCs w:val="24"/>
        </w:rPr>
        <w:t>[10]</w:t>
      </w:r>
      <w:r w:rsidR="00E57704" w:rsidRPr="00E57704">
        <w:rPr>
          <w:sz w:val="24"/>
          <w:szCs w:val="24"/>
        </w:rPr>
        <w:t>.</w:t>
      </w:r>
      <w:r w:rsidR="00E57704">
        <w:rPr>
          <w:sz w:val="24"/>
          <w:szCs w:val="24"/>
        </w:rPr>
        <w:t xml:space="preserve"> </w:t>
      </w:r>
    </w:p>
    <w:p w14:paraId="4B0A24C5" w14:textId="77777777" w:rsidR="00AA715F" w:rsidRDefault="00AA715F" w:rsidP="00E57704">
      <w:pPr>
        <w:ind w:left="125" w:right="74" w:firstLine="18"/>
        <w:jc w:val="both"/>
        <w:rPr>
          <w:sz w:val="24"/>
          <w:szCs w:val="24"/>
        </w:rPr>
      </w:pPr>
    </w:p>
    <w:p w14:paraId="5F31840A" w14:textId="2F5839CB" w:rsidR="00722AF8" w:rsidRDefault="00C23512" w:rsidP="004420E6">
      <w:pPr>
        <w:ind w:right="74"/>
        <w:jc w:val="both"/>
        <w:rPr>
          <w:sz w:val="24"/>
          <w:szCs w:val="24"/>
        </w:rPr>
      </w:pPr>
      <w:r>
        <w:rPr>
          <w:sz w:val="24"/>
          <w:szCs w:val="24"/>
        </w:rPr>
        <w:t>Fused together, t</w:t>
      </w:r>
      <w:r w:rsidR="00F91539">
        <w:rPr>
          <w:sz w:val="24"/>
          <w:szCs w:val="24"/>
        </w:rPr>
        <w:t>hese lead</w:t>
      </w:r>
      <w:r w:rsidR="00F91539" w:rsidRPr="00F91539">
        <w:rPr>
          <w:sz w:val="24"/>
          <w:szCs w:val="24"/>
        </w:rPr>
        <w:t xml:space="preserve"> to a nonparametric representation of the probability</w:t>
      </w:r>
      <w:r w:rsidR="00F91539">
        <w:rPr>
          <w:sz w:val="24"/>
          <w:szCs w:val="24"/>
        </w:rPr>
        <w:t xml:space="preserve"> </w:t>
      </w:r>
      <w:r w:rsidR="00F91539" w:rsidRPr="00F91539">
        <w:rPr>
          <w:sz w:val="24"/>
          <w:szCs w:val="24"/>
        </w:rPr>
        <w:t>density function that characterizes the object appearance.</w:t>
      </w:r>
      <w:r w:rsidR="00F91539">
        <w:rPr>
          <w:sz w:val="24"/>
          <w:szCs w:val="24"/>
        </w:rPr>
        <w:t xml:space="preserve"> </w:t>
      </w:r>
      <w:r w:rsidR="00407519">
        <w:rPr>
          <w:sz w:val="24"/>
          <w:szCs w:val="24"/>
        </w:rPr>
        <w:t xml:space="preserve">Inspired by </w:t>
      </w:r>
      <w:r w:rsidR="004B7670">
        <w:rPr>
          <w:sz w:val="24"/>
          <w:szCs w:val="24"/>
        </w:rPr>
        <w:t>[11]</w:t>
      </w:r>
      <w:r w:rsidR="00407519" w:rsidRPr="00407519">
        <w:rPr>
          <w:sz w:val="24"/>
          <w:szCs w:val="24"/>
        </w:rPr>
        <w:t>, tracking</w:t>
      </w:r>
      <w:r w:rsidR="00407519">
        <w:rPr>
          <w:sz w:val="24"/>
          <w:szCs w:val="24"/>
        </w:rPr>
        <w:t xml:space="preserve"> </w:t>
      </w:r>
      <w:r w:rsidR="00407519" w:rsidRPr="00407519">
        <w:rPr>
          <w:sz w:val="24"/>
          <w:szCs w:val="24"/>
        </w:rPr>
        <w:t xml:space="preserve">is performed by obtaining </w:t>
      </w:r>
      <w:del w:id="91" w:author="Arushri Swarup" w:date="2016-11-06T16:55:00Z">
        <w:r w:rsidR="00407519" w:rsidRPr="00407519" w:rsidDel="009A237C">
          <w:rPr>
            <w:sz w:val="24"/>
            <w:szCs w:val="24"/>
          </w:rPr>
          <w:delText xml:space="preserve">independently from each model </w:delText>
        </w:r>
      </w:del>
      <w:r w:rsidR="00407519" w:rsidRPr="00407519">
        <w:rPr>
          <w:sz w:val="24"/>
          <w:szCs w:val="24"/>
        </w:rPr>
        <w:t>a</w:t>
      </w:r>
      <w:ins w:id="92" w:author="Arushri Swarup" w:date="2016-11-06T16:55:00Z">
        <w:r w:rsidR="009A237C">
          <w:rPr>
            <w:sz w:val="24"/>
            <w:szCs w:val="24"/>
          </w:rPr>
          <w:t>n independent</w:t>
        </w:r>
      </w:ins>
      <w:r w:rsidR="00407519" w:rsidRPr="00407519">
        <w:rPr>
          <w:sz w:val="24"/>
          <w:szCs w:val="24"/>
        </w:rPr>
        <w:t xml:space="preserve"> motion estimate</w:t>
      </w:r>
      <w:ins w:id="93" w:author="Arushri Swarup" w:date="2016-11-06T16:55:00Z">
        <w:r w:rsidR="009A237C">
          <w:rPr>
            <w:sz w:val="24"/>
            <w:szCs w:val="24"/>
          </w:rPr>
          <w:t xml:space="preserve">, </w:t>
        </w:r>
        <w:r w:rsidR="009A237C" w:rsidRPr="00407519">
          <w:rPr>
            <w:sz w:val="24"/>
            <w:szCs w:val="24"/>
          </w:rPr>
          <w:t>from each model</w:t>
        </w:r>
        <w:r w:rsidR="009A237C">
          <w:rPr>
            <w:sz w:val="24"/>
            <w:szCs w:val="24"/>
          </w:rPr>
          <w:t>,</w:t>
        </w:r>
      </w:ins>
      <w:r w:rsidR="00407519" w:rsidRPr="00407519">
        <w:rPr>
          <w:sz w:val="24"/>
          <w:szCs w:val="24"/>
        </w:rPr>
        <w:t xml:space="preserve"> and its</w:t>
      </w:r>
      <w:r w:rsidR="00407519">
        <w:rPr>
          <w:sz w:val="24"/>
          <w:szCs w:val="24"/>
        </w:rPr>
        <w:t xml:space="preserve"> </w:t>
      </w:r>
      <w:r w:rsidR="00407519" w:rsidRPr="00407519">
        <w:rPr>
          <w:sz w:val="24"/>
          <w:szCs w:val="24"/>
        </w:rPr>
        <w:t>uncertainty through a single probabilistic framework as follows</w:t>
      </w:r>
      <w:ins w:id="94" w:author="Arushri Swarup" w:date="2016-11-06T16:55:00Z">
        <w:r w:rsidR="009A237C">
          <w:rPr>
            <w:sz w:val="24"/>
            <w:szCs w:val="24"/>
          </w:rPr>
          <w:t>:</w:t>
        </w:r>
      </w:ins>
      <w:del w:id="95" w:author="Arushri Swarup" w:date="2016-11-06T16:55:00Z">
        <w:r w:rsidR="00407519" w:rsidRPr="00407519" w:rsidDel="009A237C">
          <w:rPr>
            <w:sz w:val="24"/>
            <w:szCs w:val="24"/>
          </w:rPr>
          <w:delText>,</w:delText>
        </w:r>
      </w:del>
    </w:p>
    <w:p w14:paraId="09A351BF" w14:textId="77777777" w:rsidR="00A547F8" w:rsidRDefault="00407519" w:rsidP="00493BA7">
      <w:pPr>
        <w:ind w:left="125" w:right="74" w:firstLine="18"/>
        <w:jc w:val="both"/>
        <w:rPr>
          <w:sz w:val="24"/>
          <w:szCs w:val="24"/>
        </w:rPr>
      </w:pPr>
      <w:r>
        <w:rPr>
          <w:noProof/>
          <w:sz w:val="24"/>
          <w:szCs w:val="24"/>
        </w:rPr>
        <w:lastRenderedPageBreak/>
        <w:drawing>
          <wp:inline distT="0" distB="0" distL="0" distR="0" wp14:anchorId="3D8ED608" wp14:editId="2BB5BDEF">
            <wp:extent cx="3474720" cy="3668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arning_based_formula.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00649" cy="369550"/>
                    </a:xfrm>
                    <a:prstGeom prst="rect">
                      <a:avLst/>
                    </a:prstGeom>
                  </pic:spPr>
                </pic:pic>
              </a:graphicData>
            </a:graphic>
          </wp:inline>
        </w:drawing>
      </w:r>
    </w:p>
    <w:p w14:paraId="5983C542" w14:textId="77777777" w:rsidR="00D00174" w:rsidRDefault="00D00174" w:rsidP="004420E6">
      <w:pPr>
        <w:autoSpaceDE w:val="0"/>
        <w:autoSpaceDN w:val="0"/>
        <w:adjustRightInd w:val="0"/>
        <w:jc w:val="both"/>
        <w:rPr>
          <w:color w:val="131413"/>
          <w:sz w:val="24"/>
          <w:szCs w:val="24"/>
          <w:lang w:val="en-CA"/>
        </w:rPr>
      </w:pPr>
      <w:r w:rsidRPr="00D00174">
        <w:rPr>
          <w:color w:val="131413"/>
          <w:sz w:val="24"/>
          <w:szCs w:val="24"/>
          <w:lang w:val="en-CA"/>
        </w:rPr>
        <w:t xml:space="preserve">where </w:t>
      </w:r>
      <w:r w:rsidRPr="00D00174">
        <w:rPr>
          <w:b/>
          <w:bCs/>
          <w:color w:val="131413"/>
          <w:sz w:val="24"/>
          <w:szCs w:val="24"/>
          <w:lang w:val="en-CA"/>
        </w:rPr>
        <w:t>Z</w:t>
      </w:r>
      <w:r w:rsidRPr="00D00174">
        <w:rPr>
          <w:color w:val="131413"/>
          <w:sz w:val="24"/>
          <w:szCs w:val="24"/>
          <w:lang w:val="en-CA"/>
        </w:rPr>
        <w:t>0</w:t>
      </w:r>
      <w:r w:rsidRPr="00D00174">
        <w:rPr>
          <w:rFonts w:eastAsia="MTSYN"/>
          <w:color w:val="131413"/>
          <w:sz w:val="24"/>
          <w:szCs w:val="24"/>
          <w:lang w:val="en-CA"/>
        </w:rPr>
        <w:t>:</w:t>
      </w:r>
      <w:r w:rsidRPr="00D00174">
        <w:rPr>
          <w:i/>
          <w:iCs/>
          <w:color w:val="131413"/>
          <w:sz w:val="24"/>
          <w:szCs w:val="24"/>
          <w:lang w:val="en-CA"/>
        </w:rPr>
        <w:t xml:space="preserve">t </w:t>
      </w:r>
      <w:r w:rsidRPr="00D00174">
        <w:rPr>
          <w:rFonts w:eastAsia="MTSYN"/>
          <w:color w:val="131413"/>
          <w:sz w:val="24"/>
          <w:szCs w:val="24"/>
          <w:lang w:val="en-CA"/>
        </w:rPr>
        <w:t xml:space="preserve">= </w:t>
      </w:r>
      <w:r w:rsidRPr="00D00174">
        <w:rPr>
          <w:b/>
          <w:bCs/>
          <w:color w:val="131413"/>
          <w:sz w:val="24"/>
          <w:szCs w:val="24"/>
          <w:lang w:val="en-CA"/>
        </w:rPr>
        <w:t>Z</w:t>
      </w:r>
      <w:r w:rsidRPr="00D00174">
        <w:rPr>
          <w:color w:val="131413"/>
          <w:sz w:val="24"/>
          <w:szCs w:val="24"/>
          <w:lang w:val="en-CA"/>
        </w:rPr>
        <w:t>0</w:t>
      </w:r>
      <w:r w:rsidRPr="00D00174">
        <w:rPr>
          <w:rFonts w:eastAsia="MTMI"/>
          <w:i/>
          <w:iCs/>
          <w:color w:val="131413"/>
          <w:sz w:val="24"/>
          <w:szCs w:val="24"/>
          <w:lang w:val="en-CA"/>
        </w:rPr>
        <w:t>, . . . ,</w:t>
      </w:r>
      <w:r w:rsidRPr="00D00174">
        <w:rPr>
          <w:b/>
          <w:bCs/>
          <w:color w:val="131413"/>
          <w:sz w:val="24"/>
          <w:szCs w:val="24"/>
          <w:lang w:val="en-CA"/>
        </w:rPr>
        <w:t>Z</w:t>
      </w:r>
      <w:r w:rsidRPr="00D00174">
        <w:rPr>
          <w:i/>
          <w:iCs/>
          <w:color w:val="131413"/>
          <w:sz w:val="24"/>
          <w:szCs w:val="24"/>
          <w:lang w:val="en-CA"/>
        </w:rPr>
        <w:t xml:space="preserve">t </w:t>
      </w:r>
      <w:r w:rsidRPr="00D00174">
        <w:rPr>
          <w:color w:val="131413"/>
          <w:sz w:val="24"/>
          <w:szCs w:val="24"/>
          <w:lang w:val="en-CA"/>
        </w:rPr>
        <w:t>are the image observations from the input image sequence</w:t>
      </w:r>
      <w:r>
        <w:rPr>
          <w:color w:val="131413"/>
          <w:sz w:val="24"/>
          <w:szCs w:val="24"/>
          <w:lang w:val="en-CA"/>
        </w:rPr>
        <w:t xml:space="preserve"> </w:t>
      </w:r>
      <w:r w:rsidRPr="00D00174">
        <w:rPr>
          <w:i/>
          <w:iCs/>
          <w:color w:val="131413"/>
          <w:sz w:val="24"/>
          <w:szCs w:val="24"/>
          <w:lang w:val="en-CA"/>
        </w:rPr>
        <w:t>I</w:t>
      </w:r>
      <w:r w:rsidRPr="00D00174">
        <w:rPr>
          <w:color w:val="131413"/>
          <w:sz w:val="24"/>
          <w:szCs w:val="24"/>
          <w:lang w:val="en-CA"/>
        </w:rPr>
        <w:t>0</w:t>
      </w:r>
      <w:r w:rsidRPr="00D00174">
        <w:rPr>
          <w:rFonts w:eastAsia="MTSYN"/>
          <w:color w:val="131413"/>
          <w:sz w:val="24"/>
          <w:szCs w:val="24"/>
          <w:lang w:val="en-CA"/>
        </w:rPr>
        <w:t>:</w:t>
      </w:r>
      <w:r w:rsidRPr="00D00174">
        <w:rPr>
          <w:i/>
          <w:iCs/>
          <w:color w:val="131413"/>
          <w:sz w:val="24"/>
          <w:szCs w:val="24"/>
          <w:lang w:val="en-CA"/>
        </w:rPr>
        <w:t xml:space="preserve">t </w:t>
      </w:r>
      <w:r w:rsidRPr="00D00174">
        <w:rPr>
          <w:rFonts w:eastAsia="MTSYN"/>
          <w:color w:val="131413"/>
          <w:sz w:val="24"/>
          <w:szCs w:val="24"/>
          <w:lang w:val="en-CA"/>
        </w:rPr>
        <w:t xml:space="preserve">= </w:t>
      </w:r>
      <w:r w:rsidRPr="00D00174">
        <w:rPr>
          <w:i/>
          <w:iCs/>
          <w:color w:val="131413"/>
          <w:sz w:val="24"/>
          <w:szCs w:val="24"/>
          <w:lang w:val="en-CA"/>
        </w:rPr>
        <w:t>I</w:t>
      </w:r>
      <w:r w:rsidRPr="00D00174">
        <w:rPr>
          <w:color w:val="131413"/>
          <w:sz w:val="24"/>
          <w:szCs w:val="24"/>
          <w:lang w:val="en-CA"/>
        </w:rPr>
        <w:t>0</w:t>
      </w:r>
      <w:r w:rsidRPr="00D00174">
        <w:rPr>
          <w:rFonts w:eastAsia="MTMI"/>
          <w:i/>
          <w:iCs/>
          <w:color w:val="131413"/>
          <w:sz w:val="24"/>
          <w:szCs w:val="24"/>
          <w:lang w:val="en-CA"/>
        </w:rPr>
        <w:t xml:space="preserve">, . . . , </w:t>
      </w:r>
      <w:r w:rsidRPr="00D00174">
        <w:rPr>
          <w:i/>
          <w:iCs/>
          <w:color w:val="131413"/>
          <w:sz w:val="24"/>
          <w:szCs w:val="24"/>
          <w:lang w:val="en-CA"/>
        </w:rPr>
        <w:t xml:space="preserve">It </w:t>
      </w:r>
      <w:r>
        <w:rPr>
          <w:color w:val="131413"/>
          <w:sz w:val="24"/>
          <w:szCs w:val="24"/>
          <w:lang w:val="en-CA"/>
        </w:rPr>
        <w:t xml:space="preserve">. In </w:t>
      </w:r>
      <w:r w:rsidRPr="00D00174">
        <w:rPr>
          <w:color w:val="131413"/>
          <w:sz w:val="24"/>
          <w:szCs w:val="24"/>
          <w:lang w:val="en-CA"/>
        </w:rPr>
        <w:t>this framework, an anatomy-indexed mesh model is built to</w:t>
      </w:r>
      <w:r>
        <w:rPr>
          <w:color w:val="131413"/>
          <w:sz w:val="24"/>
          <w:szCs w:val="24"/>
          <w:lang w:val="en-CA"/>
        </w:rPr>
        <w:t xml:space="preserve"> </w:t>
      </w:r>
      <w:r w:rsidRPr="00D00174">
        <w:rPr>
          <w:color w:val="131413"/>
          <w:sz w:val="24"/>
          <w:szCs w:val="24"/>
          <w:lang w:val="en-CA"/>
        </w:rPr>
        <w:t>r</w:t>
      </w:r>
      <w:r>
        <w:rPr>
          <w:color w:val="131413"/>
          <w:sz w:val="24"/>
          <w:szCs w:val="24"/>
          <w:lang w:val="en-CA"/>
        </w:rPr>
        <w:t>epresent the object of interest</w:t>
      </w:r>
      <w:r w:rsidR="0016784F">
        <w:rPr>
          <w:color w:val="131413"/>
          <w:sz w:val="24"/>
          <w:szCs w:val="24"/>
          <w:lang w:val="en-CA"/>
        </w:rPr>
        <w:t>. T</w:t>
      </w:r>
      <w:r w:rsidR="004A3AD8">
        <w:rPr>
          <w:color w:val="131413"/>
          <w:sz w:val="24"/>
          <w:szCs w:val="24"/>
          <w:lang w:val="en-CA"/>
        </w:rPr>
        <w:t>he block diagram of</w:t>
      </w:r>
      <w:r w:rsidR="0016784F">
        <w:rPr>
          <w:color w:val="131413"/>
          <w:sz w:val="24"/>
          <w:szCs w:val="24"/>
          <w:lang w:val="en-CA"/>
        </w:rPr>
        <w:t xml:space="preserve"> Fig. 2 summarizes</w:t>
      </w:r>
      <w:r w:rsidR="006C2C7F">
        <w:rPr>
          <w:color w:val="131413"/>
          <w:sz w:val="24"/>
          <w:szCs w:val="24"/>
          <w:lang w:val="en-CA"/>
        </w:rPr>
        <w:t xml:space="preserve"> the </w:t>
      </w:r>
      <w:r w:rsidR="0016784F">
        <w:rPr>
          <w:color w:val="131413"/>
          <w:sz w:val="24"/>
          <w:szCs w:val="24"/>
          <w:lang w:val="en-CA"/>
        </w:rPr>
        <w:t>work</w:t>
      </w:r>
      <w:r w:rsidR="006C2C7F">
        <w:rPr>
          <w:color w:val="131413"/>
          <w:sz w:val="24"/>
          <w:szCs w:val="24"/>
          <w:lang w:val="en-CA"/>
        </w:rPr>
        <w:t>flow.</w:t>
      </w:r>
    </w:p>
    <w:p w14:paraId="2F3349A6" w14:textId="77777777" w:rsidR="00D00174" w:rsidRDefault="00D00174" w:rsidP="00D00174">
      <w:pPr>
        <w:autoSpaceDE w:val="0"/>
        <w:autoSpaceDN w:val="0"/>
        <w:adjustRightInd w:val="0"/>
        <w:ind w:left="107"/>
        <w:jc w:val="both"/>
        <w:rPr>
          <w:color w:val="131413"/>
          <w:sz w:val="24"/>
          <w:szCs w:val="24"/>
          <w:lang w:val="en-CA"/>
        </w:rPr>
      </w:pPr>
      <w:r>
        <w:rPr>
          <w:noProof/>
          <w:color w:val="131413"/>
          <w:sz w:val="24"/>
          <w:szCs w:val="24"/>
        </w:rPr>
        <w:drawing>
          <wp:inline distT="0" distB="0" distL="0" distR="0" wp14:anchorId="7644492C" wp14:editId="34B80489">
            <wp:extent cx="6616700" cy="28213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_diagram_Learning_based.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616700" cy="2821305"/>
                    </a:xfrm>
                    <a:prstGeom prst="rect">
                      <a:avLst/>
                    </a:prstGeom>
                  </pic:spPr>
                </pic:pic>
              </a:graphicData>
            </a:graphic>
          </wp:inline>
        </w:drawing>
      </w:r>
    </w:p>
    <w:p w14:paraId="5D9D2285" w14:textId="77777777" w:rsidR="00D00174" w:rsidRDefault="00BC4FEB" w:rsidP="00D00174">
      <w:pPr>
        <w:autoSpaceDE w:val="0"/>
        <w:autoSpaceDN w:val="0"/>
        <w:adjustRightInd w:val="0"/>
        <w:ind w:left="107"/>
        <w:jc w:val="center"/>
        <w:rPr>
          <w:sz w:val="24"/>
          <w:szCs w:val="24"/>
        </w:rPr>
      </w:pPr>
      <w:r>
        <w:rPr>
          <w:sz w:val="24"/>
          <w:szCs w:val="24"/>
        </w:rPr>
        <w:t>Fig. 2</w:t>
      </w:r>
      <w:r w:rsidR="00D00174">
        <w:rPr>
          <w:sz w:val="24"/>
          <w:szCs w:val="24"/>
        </w:rPr>
        <w:t>:</w:t>
      </w:r>
      <w:r w:rsidR="00D00174" w:rsidRPr="00D00174">
        <w:rPr>
          <w:sz w:val="24"/>
          <w:szCs w:val="24"/>
        </w:rPr>
        <w:t xml:space="preserve"> A block diagram of the probabilistic motion estimation framework including the likelihood</w:t>
      </w:r>
      <w:r w:rsidR="00D00174">
        <w:rPr>
          <w:sz w:val="24"/>
          <w:szCs w:val="24"/>
        </w:rPr>
        <w:t xml:space="preserve"> </w:t>
      </w:r>
      <w:r w:rsidR="00D00174" w:rsidRPr="00D00174">
        <w:rPr>
          <w:sz w:val="24"/>
          <w:szCs w:val="24"/>
        </w:rPr>
        <w:t xml:space="preserve">measurement and </w:t>
      </w:r>
      <w:commentRangeStart w:id="96"/>
      <w:r w:rsidR="00D00174" w:rsidRPr="00D00174">
        <w:rPr>
          <w:sz w:val="24"/>
          <w:szCs w:val="24"/>
        </w:rPr>
        <w:t>shape prediction processes</w:t>
      </w:r>
      <w:r w:rsidR="002625A7">
        <w:rPr>
          <w:sz w:val="24"/>
          <w:szCs w:val="24"/>
        </w:rPr>
        <w:t xml:space="preserve"> </w:t>
      </w:r>
      <w:commentRangeEnd w:id="96"/>
      <w:r w:rsidR="00192E2F">
        <w:rPr>
          <w:rStyle w:val="CommentReference"/>
        </w:rPr>
        <w:commentReference w:id="96"/>
      </w:r>
      <w:r w:rsidR="004B7670">
        <w:rPr>
          <w:sz w:val="24"/>
          <w:szCs w:val="24"/>
        </w:rPr>
        <w:t>[6]</w:t>
      </w:r>
    </w:p>
    <w:p w14:paraId="70423183" w14:textId="77777777" w:rsidR="009E1C2D" w:rsidRPr="00D00174" w:rsidRDefault="009E1C2D" w:rsidP="001A0AF3">
      <w:pPr>
        <w:autoSpaceDE w:val="0"/>
        <w:autoSpaceDN w:val="0"/>
        <w:adjustRightInd w:val="0"/>
        <w:rPr>
          <w:sz w:val="24"/>
          <w:szCs w:val="24"/>
        </w:rPr>
      </w:pPr>
    </w:p>
    <w:p w14:paraId="36726FB1" w14:textId="77777777" w:rsidR="00407519" w:rsidRDefault="00B021C6" w:rsidP="004420E6">
      <w:pPr>
        <w:ind w:right="74"/>
        <w:jc w:val="both"/>
        <w:rPr>
          <w:sz w:val="24"/>
          <w:szCs w:val="24"/>
        </w:rPr>
      </w:pPr>
      <w:r>
        <w:rPr>
          <w:sz w:val="24"/>
          <w:szCs w:val="24"/>
        </w:rPr>
        <w:t>After implementation, parameter tuning and optimization of the code will be carried out for accuracy, precision and speed.</w:t>
      </w:r>
    </w:p>
    <w:p w14:paraId="5F33B1F0" w14:textId="77777777" w:rsidR="00A43B5C" w:rsidRDefault="00A43B5C" w:rsidP="00493BA7">
      <w:pPr>
        <w:ind w:right="74"/>
        <w:jc w:val="both"/>
        <w:rPr>
          <w:b/>
          <w:sz w:val="24"/>
          <w:szCs w:val="24"/>
        </w:rPr>
      </w:pPr>
    </w:p>
    <w:p w14:paraId="5D3E3FD1" w14:textId="77777777" w:rsidR="00A547F8" w:rsidRDefault="00A547F8" w:rsidP="004420E6">
      <w:pPr>
        <w:ind w:right="74"/>
        <w:jc w:val="both"/>
        <w:rPr>
          <w:b/>
          <w:sz w:val="24"/>
          <w:szCs w:val="24"/>
        </w:rPr>
      </w:pPr>
      <w:r>
        <w:rPr>
          <w:b/>
          <w:sz w:val="24"/>
          <w:szCs w:val="24"/>
        </w:rPr>
        <w:t>5.</w:t>
      </w:r>
      <w:r w:rsidR="00493BA7">
        <w:rPr>
          <w:b/>
          <w:sz w:val="24"/>
          <w:szCs w:val="24"/>
        </w:rPr>
        <w:t>4</w:t>
      </w:r>
      <w:r>
        <w:rPr>
          <w:b/>
          <w:sz w:val="24"/>
          <w:szCs w:val="24"/>
        </w:rPr>
        <w:t>.</w:t>
      </w:r>
      <w:r>
        <w:rPr>
          <w:b/>
          <w:spacing w:val="12"/>
          <w:sz w:val="24"/>
          <w:szCs w:val="24"/>
        </w:rPr>
        <w:t xml:space="preserve"> </w:t>
      </w:r>
      <w:r w:rsidR="00493BA7">
        <w:rPr>
          <w:b/>
          <w:sz w:val="24"/>
          <w:szCs w:val="24"/>
        </w:rPr>
        <w:t>Phase 4</w:t>
      </w:r>
      <w:r>
        <w:rPr>
          <w:b/>
          <w:sz w:val="24"/>
          <w:szCs w:val="24"/>
        </w:rPr>
        <w:t xml:space="preserve"> – </w:t>
      </w:r>
      <w:r w:rsidR="00ED0F25">
        <w:rPr>
          <w:b/>
          <w:sz w:val="24"/>
          <w:szCs w:val="24"/>
        </w:rPr>
        <w:t xml:space="preserve">Validation </w:t>
      </w:r>
      <w:r w:rsidR="00CC3AEE">
        <w:rPr>
          <w:b/>
          <w:sz w:val="24"/>
          <w:szCs w:val="24"/>
        </w:rPr>
        <w:t xml:space="preserve">of learning-based fusion method </w:t>
      </w:r>
      <w:r w:rsidRPr="00A547F8">
        <w:rPr>
          <w:b/>
          <w:sz w:val="24"/>
          <w:szCs w:val="24"/>
        </w:rPr>
        <w:t xml:space="preserve">with </w:t>
      </w:r>
      <w:r w:rsidR="00CC3AEE">
        <w:rPr>
          <w:b/>
          <w:i/>
          <w:sz w:val="24"/>
          <w:szCs w:val="24"/>
        </w:rPr>
        <w:t xml:space="preserve">in vivo </w:t>
      </w:r>
      <w:r w:rsidRPr="00A547F8">
        <w:rPr>
          <w:b/>
          <w:sz w:val="24"/>
          <w:szCs w:val="24"/>
        </w:rPr>
        <w:t>experiment</w:t>
      </w:r>
      <w:r w:rsidR="00B14D75">
        <w:rPr>
          <w:b/>
          <w:sz w:val="24"/>
          <w:szCs w:val="24"/>
        </w:rPr>
        <w:t>s</w:t>
      </w:r>
    </w:p>
    <w:p w14:paraId="382329E4" w14:textId="77777777" w:rsidR="00A547F8" w:rsidRPr="00B14D75" w:rsidRDefault="00B14D75" w:rsidP="004420E6">
      <w:pPr>
        <w:ind w:right="74"/>
        <w:jc w:val="both"/>
        <w:rPr>
          <w:b/>
          <w:sz w:val="24"/>
          <w:szCs w:val="24"/>
        </w:rPr>
      </w:pPr>
      <w:r>
        <w:rPr>
          <w:sz w:val="24"/>
          <w:szCs w:val="24"/>
        </w:rPr>
        <w:t>The dataset obtained in Phase 1 will be used to test the learning-based fusion method. Accuracy and precision of the algorithm will be evaluated, and processing time will be calculated to determine its feasibility in real-time MRg-HIFU interventions.</w:t>
      </w:r>
      <w:r w:rsidR="00CB0440">
        <w:rPr>
          <w:sz w:val="24"/>
          <w:szCs w:val="24"/>
        </w:rPr>
        <w:t xml:space="preserve"> The algorithm aims to achieve</w:t>
      </w:r>
      <w:r w:rsidR="00D25B77">
        <w:rPr>
          <w:sz w:val="24"/>
          <w:szCs w:val="24"/>
        </w:rPr>
        <w:t>, by</w:t>
      </w:r>
      <w:r w:rsidR="00CB0440">
        <w:rPr>
          <w:sz w:val="24"/>
          <w:szCs w:val="24"/>
        </w:rPr>
        <w:t xml:space="preserve"> </w:t>
      </w:r>
      <w:commentRangeStart w:id="97"/>
      <w:r w:rsidR="00D25B77" w:rsidRPr="00D25B77">
        <w:rPr>
          <w:sz w:val="24"/>
          <w:szCs w:val="24"/>
        </w:rPr>
        <w:t>voxel</w:t>
      </w:r>
      <w:commentRangeEnd w:id="97"/>
      <w:r w:rsidR="00192E2F">
        <w:rPr>
          <w:rStyle w:val="CommentReference"/>
        </w:rPr>
        <w:commentReference w:id="97"/>
      </w:r>
      <w:r w:rsidR="00D25B77" w:rsidRPr="00D25B77">
        <w:rPr>
          <w:sz w:val="24"/>
          <w:szCs w:val="24"/>
        </w:rPr>
        <w:t>-wise estimation of</w:t>
      </w:r>
      <w:r w:rsidR="00D25B77">
        <w:rPr>
          <w:sz w:val="24"/>
          <w:szCs w:val="24"/>
        </w:rPr>
        <w:t xml:space="preserve"> </w:t>
      </w:r>
      <w:r w:rsidR="00D25B77" w:rsidRPr="00D25B77">
        <w:rPr>
          <w:sz w:val="24"/>
          <w:szCs w:val="24"/>
        </w:rPr>
        <w:t>displacement vectors</w:t>
      </w:r>
      <w:r w:rsidR="00D25B77">
        <w:rPr>
          <w:sz w:val="24"/>
          <w:szCs w:val="24"/>
        </w:rPr>
        <w:t xml:space="preserve">, </w:t>
      </w:r>
      <w:r w:rsidR="00CB0440">
        <w:rPr>
          <w:sz w:val="24"/>
          <w:szCs w:val="24"/>
        </w:rPr>
        <w:t xml:space="preserve">a consistent </w:t>
      </w:r>
      <w:r w:rsidR="00D25B77" w:rsidRPr="00D25B77">
        <w:rPr>
          <w:sz w:val="24"/>
          <w:szCs w:val="24"/>
        </w:rPr>
        <w:t>sub-voxel</w:t>
      </w:r>
      <w:r w:rsidR="00D25B77">
        <w:rPr>
          <w:sz w:val="24"/>
          <w:szCs w:val="24"/>
        </w:rPr>
        <w:t xml:space="preserve"> </w:t>
      </w:r>
      <w:r w:rsidR="00CB0440">
        <w:rPr>
          <w:sz w:val="24"/>
          <w:szCs w:val="24"/>
        </w:rPr>
        <w:t xml:space="preserve">accuracy </w:t>
      </w:r>
      <w:r w:rsidR="00D25B77">
        <w:rPr>
          <w:sz w:val="24"/>
          <w:szCs w:val="24"/>
        </w:rPr>
        <w:t xml:space="preserve">within </w:t>
      </w:r>
      <w:commentRangeStart w:id="98"/>
      <w:r w:rsidR="00D25B77">
        <w:rPr>
          <w:sz w:val="24"/>
          <w:szCs w:val="24"/>
        </w:rPr>
        <w:t xml:space="preserve">2.5×2.5×7 </w:t>
      </w:r>
      <m:oMath>
        <m:sSup>
          <m:sSupPr>
            <m:ctrlPr>
              <w:rPr>
                <w:rFonts w:ascii="Cambria Math" w:hAnsi="Cambria Math"/>
                <w:i/>
                <w:sz w:val="24"/>
                <w:szCs w:val="24"/>
              </w:rPr>
            </m:ctrlPr>
          </m:sSupPr>
          <m:e>
            <m:r>
              <w:rPr>
                <w:rFonts w:ascii="Cambria Math" w:hAnsi="Cambria Math"/>
                <w:sz w:val="24"/>
                <w:szCs w:val="24"/>
              </w:rPr>
              <m:t>mm</m:t>
            </m:r>
          </m:e>
          <m:sup>
            <m:r>
              <w:rPr>
                <w:rFonts w:ascii="Cambria Math" w:hAnsi="Cambria Math"/>
                <w:sz w:val="24"/>
                <w:szCs w:val="24"/>
              </w:rPr>
              <m:t>3</m:t>
            </m:r>
          </m:sup>
        </m:sSup>
      </m:oMath>
      <w:r w:rsidR="00D25B77" w:rsidRPr="00D25B77">
        <w:rPr>
          <w:sz w:val="24"/>
          <w:szCs w:val="24"/>
        </w:rPr>
        <w:t xml:space="preserve"> voxel size </w:t>
      </w:r>
      <w:commentRangeEnd w:id="98"/>
      <w:r w:rsidR="00192E2F">
        <w:rPr>
          <w:rStyle w:val="CommentReference"/>
        </w:rPr>
        <w:commentReference w:id="98"/>
      </w:r>
      <w:r w:rsidR="00E170B6">
        <w:rPr>
          <w:sz w:val="24"/>
          <w:szCs w:val="24"/>
        </w:rPr>
        <w:t>[2]</w:t>
      </w:r>
      <w:r w:rsidR="00D25B77">
        <w:rPr>
          <w:sz w:val="24"/>
          <w:szCs w:val="24"/>
        </w:rPr>
        <w:t>.</w:t>
      </w:r>
      <w:r w:rsidR="00CB0440">
        <w:rPr>
          <w:sz w:val="24"/>
          <w:szCs w:val="24"/>
        </w:rPr>
        <w:t xml:space="preserve"> </w:t>
      </w:r>
      <w:r w:rsidR="00D25B77">
        <w:rPr>
          <w:sz w:val="24"/>
          <w:szCs w:val="24"/>
        </w:rPr>
        <w:t>Also it is aimed to</w:t>
      </w:r>
      <w:r w:rsidR="00CB0440">
        <w:rPr>
          <w:sz w:val="24"/>
          <w:szCs w:val="24"/>
        </w:rPr>
        <w:t xml:space="preserve"> have a processing time, for a single dynamic, well under the dynamic scan time of the MR sequence of 573 ms </w:t>
      </w:r>
      <w:r w:rsidR="004B7670">
        <w:rPr>
          <w:sz w:val="24"/>
          <w:szCs w:val="24"/>
        </w:rPr>
        <w:t>[4]</w:t>
      </w:r>
      <w:r w:rsidR="00CB0440">
        <w:rPr>
          <w:sz w:val="24"/>
          <w:szCs w:val="24"/>
        </w:rPr>
        <w:t>.</w:t>
      </w:r>
      <w:r w:rsidR="00D25B77">
        <w:rPr>
          <w:sz w:val="24"/>
          <w:szCs w:val="24"/>
        </w:rPr>
        <w:t xml:space="preserve"> </w:t>
      </w:r>
    </w:p>
    <w:p w14:paraId="380AD80F" w14:textId="77777777" w:rsidR="00A547F8" w:rsidRDefault="00A547F8" w:rsidP="006543FB">
      <w:pPr>
        <w:spacing w:before="15" w:line="260" w:lineRule="exact"/>
        <w:jc w:val="both"/>
        <w:rPr>
          <w:sz w:val="26"/>
          <w:szCs w:val="26"/>
        </w:rPr>
      </w:pPr>
    </w:p>
    <w:p w14:paraId="130F9530" w14:textId="77777777" w:rsidR="00722AF8" w:rsidRDefault="008C1A1A" w:rsidP="004420E6">
      <w:pPr>
        <w:jc w:val="both"/>
        <w:rPr>
          <w:sz w:val="24"/>
          <w:szCs w:val="24"/>
        </w:rPr>
      </w:pPr>
      <w:r>
        <w:rPr>
          <w:b/>
          <w:sz w:val="24"/>
          <w:szCs w:val="24"/>
        </w:rPr>
        <w:t>6</w:t>
      </w:r>
      <w:r w:rsidR="00DD1D2F">
        <w:rPr>
          <w:b/>
          <w:sz w:val="24"/>
          <w:szCs w:val="24"/>
        </w:rPr>
        <w:t>.   Expected Results and Outcomes</w:t>
      </w:r>
    </w:p>
    <w:p w14:paraId="57DB0ED4" w14:textId="77777777" w:rsidR="00191F51" w:rsidRDefault="00191F51" w:rsidP="004420E6">
      <w:pPr>
        <w:ind w:right="207"/>
        <w:jc w:val="both"/>
        <w:rPr>
          <w:sz w:val="24"/>
          <w:szCs w:val="24"/>
        </w:rPr>
      </w:pPr>
      <w:r>
        <w:rPr>
          <w:sz w:val="24"/>
          <w:szCs w:val="24"/>
        </w:rPr>
        <w:t>It is expected that</w:t>
      </w:r>
      <w:del w:id="99" w:author="Arushri Swarup" w:date="2016-11-06T17:01:00Z">
        <w:r w:rsidDel="00192E2F">
          <w:rPr>
            <w:sz w:val="24"/>
            <w:szCs w:val="24"/>
          </w:rPr>
          <w:delText>,</w:delText>
        </w:r>
      </w:del>
      <w:r>
        <w:rPr>
          <w:sz w:val="24"/>
          <w:szCs w:val="24"/>
        </w:rPr>
        <w:t xml:space="preserve"> all methods investigated will consistently </w:t>
      </w:r>
      <w:r w:rsidR="00C13A49">
        <w:rPr>
          <w:sz w:val="24"/>
          <w:szCs w:val="24"/>
        </w:rPr>
        <w:t>meet</w:t>
      </w:r>
      <w:r>
        <w:rPr>
          <w:sz w:val="24"/>
          <w:szCs w:val="24"/>
        </w:rPr>
        <w:t xml:space="preserve"> the performance requirement of a real-time MRg-HIFU intervention. Specifically, the motion compensation method will achieve a</w:t>
      </w:r>
      <w:r w:rsidRPr="00EB7A5B">
        <w:rPr>
          <w:sz w:val="24"/>
          <w:szCs w:val="24"/>
        </w:rPr>
        <w:t xml:space="preserve">n accuracy of ± 1 °C within the targeted cell and </w:t>
      </w:r>
      <w:r>
        <w:rPr>
          <w:sz w:val="24"/>
          <w:szCs w:val="24"/>
        </w:rPr>
        <w:t xml:space="preserve">to ± 3 °C in the periphery. Both of the motion tracking methods, optical flow tracking and learning-based fusion method, will achieve, by </w:t>
      </w:r>
      <w:r w:rsidRPr="00D25B77">
        <w:rPr>
          <w:sz w:val="24"/>
          <w:szCs w:val="24"/>
        </w:rPr>
        <w:t>voxel-wise estimation of</w:t>
      </w:r>
      <w:r>
        <w:rPr>
          <w:sz w:val="24"/>
          <w:szCs w:val="24"/>
        </w:rPr>
        <w:t xml:space="preserve"> </w:t>
      </w:r>
      <w:r w:rsidRPr="00D25B77">
        <w:rPr>
          <w:sz w:val="24"/>
          <w:szCs w:val="24"/>
        </w:rPr>
        <w:t>displacement vectors</w:t>
      </w:r>
      <w:r>
        <w:rPr>
          <w:sz w:val="24"/>
          <w:szCs w:val="24"/>
        </w:rPr>
        <w:t xml:space="preserve">, a consistent </w:t>
      </w:r>
      <w:r w:rsidRPr="00D25B77">
        <w:rPr>
          <w:sz w:val="24"/>
          <w:szCs w:val="24"/>
        </w:rPr>
        <w:t>sub-voxel</w:t>
      </w:r>
      <w:r>
        <w:rPr>
          <w:sz w:val="24"/>
          <w:szCs w:val="24"/>
        </w:rPr>
        <w:t xml:space="preserve"> accuracy within 2.5×2.5×7 </w:t>
      </w:r>
      <m:oMath>
        <m:sSup>
          <m:sSupPr>
            <m:ctrlPr>
              <w:rPr>
                <w:rFonts w:ascii="Cambria Math" w:hAnsi="Cambria Math"/>
                <w:i/>
                <w:sz w:val="24"/>
                <w:szCs w:val="24"/>
              </w:rPr>
            </m:ctrlPr>
          </m:sSupPr>
          <m:e>
            <m:r>
              <w:rPr>
                <w:rFonts w:ascii="Cambria Math" w:hAnsi="Cambria Math"/>
                <w:sz w:val="24"/>
                <w:szCs w:val="24"/>
              </w:rPr>
              <m:t>mm</m:t>
            </m:r>
          </m:e>
          <m:sup>
            <m:r>
              <w:rPr>
                <w:rFonts w:ascii="Cambria Math" w:hAnsi="Cambria Math"/>
                <w:sz w:val="24"/>
                <w:szCs w:val="24"/>
              </w:rPr>
              <m:t>3</m:t>
            </m:r>
          </m:sup>
        </m:sSup>
      </m:oMath>
      <w:r w:rsidRPr="00D25B77">
        <w:rPr>
          <w:sz w:val="24"/>
          <w:szCs w:val="24"/>
        </w:rPr>
        <w:t xml:space="preserve"> voxel size </w:t>
      </w:r>
      <w:r w:rsidR="00E170B6">
        <w:rPr>
          <w:sz w:val="24"/>
          <w:szCs w:val="24"/>
        </w:rPr>
        <w:t>[2]</w:t>
      </w:r>
      <w:r>
        <w:rPr>
          <w:sz w:val="24"/>
          <w:szCs w:val="24"/>
        </w:rPr>
        <w:t>. All of the motion compensation method and the motion tracking methods will have a processing time, for a single dynamic, well under the dynamic scan time of the MR sequence of 573 ms.</w:t>
      </w:r>
    </w:p>
    <w:p w14:paraId="09D4C44B" w14:textId="77777777" w:rsidR="00D3695F" w:rsidRDefault="00D3695F" w:rsidP="006543FB">
      <w:pPr>
        <w:spacing w:line="260" w:lineRule="exact"/>
        <w:ind w:left="107"/>
        <w:jc w:val="both"/>
        <w:rPr>
          <w:sz w:val="24"/>
          <w:szCs w:val="24"/>
        </w:rPr>
      </w:pPr>
    </w:p>
    <w:p w14:paraId="427B2C97" w14:textId="77777777" w:rsidR="00191F51" w:rsidRDefault="00191F51" w:rsidP="004420E6">
      <w:pPr>
        <w:spacing w:line="260" w:lineRule="exact"/>
        <w:jc w:val="both"/>
        <w:rPr>
          <w:sz w:val="24"/>
          <w:szCs w:val="24"/>
        </w:rPr>
      </w:pPr>
      <w:r>
        <w:rPr>
          <w:sz w:val="24"/>
          <w:szCs w:val="24"/>
        </w:rPr>
        <w:t>In addition, it is expected that the learning-based fusion method will outperform the gold standard optical flow tracking method, in terms of accuracy, precision, and speed.</w:t>
      </w:r>
    </w:p>
    <w:p w14:paraId="0A6A714E" w14:textId="77777777" w:rsidR="00722AF8" w:rsidRDefault="00722AF8" w:rsidP="006543FB">
      <w:pPr>
        <w:spacing w:before="16" w:line="260" w:lineRule="exact"/>
        <w:jc w:val="both"/>
        <w:rPr>
          <w:sz w:val="26"/>
          <w:szCs w:val="26"/>
        </w:rPr>
      </w:pPr>
    </w:p>
    <w:p w14:paraId="308965A6" w14:textId="77777777" w:rsidR="00722AF8" w:rsidRDefault="008C1A1A" w:rsidP="004420E6">
      <w:pPr>
        <w:jc w:val="both"/>
        <w:rPr>
          <w:sz w:val="24"/>
          <w:szCs w:val="24"/>
        </w:rPr>
      </w:pPr>
      <w:r>
        <w:rPr>
          <w:b/>
          <w:sz w:val="24"/>
          <w:szCs w:val="24"/>
        </w:rPr>
        <w:t>6</w:t>
      </w:r>
      <w:r w:rsidR="00DD1D2F">
        <w:rPr>
          <w:b/>
          <w:sz w:val="24"/>
          <w:szCs w:val="24"/>
        </w:rPr>
        <w:t>.1.</w:t>
      </w:r>
      <w:r w:rsidR="00DD1D2F">
        <w:rPr>
          <w:b/>
          <w:spacing w:val="12"/>
          <w:sz w:val="24"/>
          <w:szCs w:val="24"/>
        </w:rPr>
        <w:t xml:space="preserve"> </w:t>
      </w:r>
      <w:r w:rsidR="00DD1D2F">
        <w:rPr>
          <w:b/>
          <w:sz w:val="24"/>
          <w:szCs w:val="24"/>
        </w:rPr>
        <w:t>Progress and Timeline</w:t>
      </w:r>
    </w:p>
    <w:p w14:paraId="220D6082" w14:textId="77777777" w:rsidR="00722AF8" w:rsidRDefault="00DD1D2F" w:rsidP="004420E6">
      <w:pPr>
        <w:spacing w:before="7" w:line="260" w:lineRule="exact"/>
        <w:ind w:right="387"/>
        <w:jc w:val="both"/>
        <w:rPr>
          <w:sz w:val="24"/>
          <w:szCs w:val="24"/>
        </w:rPr>
      </w:pPr>
      <w:r>
        <w:rPr>
          <w:sz w:val="24"/>
          <w:szCs w:val="24"/>
        </w:rPr>
        <w:t>The timeline for this thesis is depicted in Appendix A. Progress to date includes conducting a literature review to gather background information and creating a preliminary thesis proposal</w:t>
      </w:r>
      <w:r w:rsidR="00C13A49">
        <w:rPr>
          <w:sz w:val="24"/>
          <w:szCs w:val="24"/>
        </w:rPr>
        <w:t>.</w:t>
      </w:r>
    </w:p>
    <w:p w14:paraId="763C0E79" w14:textId="77777777" w:rsidR="00722AF8" w:rsidRDefault="00722AF8" w:rsidP="006543FB">
      <w:pPr>
        <w:spacing w:before="13" w:line="260" w:lineRule="exact"/>
        <w:jc w:val="both"/>
        <w:rPr>
          <w:sz w:val="26"/>
          <w:szCs w:val="26"/>
        </w:rPr>
      </w:pPr>
    </w:p>
    <w:p w14:paraId="79044173" w14:textId="77777777" w:rsidR="006543FB" w:rsidRDefault="008C1A1A" w:rsidP="004420E6">
      <w:pPr>
        <w:jc w:val="both"/>
        <w:rPr>
          <w:sz w:val="24"/>
          <w:szCs w:val="24"/>
        </w:rPr>
      </w:pPr>
      <w:r>
        <w:rPr>
          <w:b/>
          <w:sz w:val="24"/>
          <w:szCs w:val="24"/>
        </w:rPr>
        <w:t>6</w:t>
      </w:r>
      <w:r w:rsidR="00DD1D2F">
        <w:rPr>
          <w:b/>
          <w:sz w:val="24"/>
          <w:szCs w:val="24"/>
        </w:rPr>
        <w:t>.2.</w:t>
      </w:r>
      <w:r w:rsidR="00DD1D2F">
        <w:rPr>
          <w:b/>
          <w:spacing w:val="12"/>
          <w:sz w:val="24"/>
          <w:szCs w:val="24"/>
        </w:rPr>
        <w:t xml:space="preserve"> </w:t>
      </w:r>
      <w:r w:rsidR="00DD1D2F">
        <w:rPr>
          <w:b/>
          <w:sz w:val="24"/>
          <w:szCs w:val="24"/>
        </w:rPr>
        <w:t>Dissemination Plan</w:t>
      </w:r>
    </w:p>
    <w:p w14:paraId="334FBE9B" w14:textId="77777777" w:rsidR="00EA19DD" w:rsidRPr="00EA19DD" w:rsidRDefault="00EA19DD" w:rsidP="004420E6">
      <w:pPr>
        <w:spacing w:before="2"/>
        <w:ind w:right="240"/>
        <w:jc w:val="both"/>
        <w:rPr>
          <w:sz w:val="24"/>
          <w:szCs w:val="24"/>
        </w:rPr>
      </w:pPr>
      <w:r w:rsidRPr="00EA19DD">
        <w:rPr>
          <w:sz w:val="24"/>
          <w:szCs w:val="24"/>
        </w:rPr>
        <w:lastRenderedPageBreak/>
        <w:t>This project could potential yield two peer-reviewed publications or one large publication.</w:t>
      </w:r>
    </w:p>
    <w:p w14:paraId="15501475" w14:textId="77777777" w:rsidR="00EA19DD" w:rsidRPr="00EA19DD" w:rsidRDefault="00EA19DD" w:rsidP="004420E6">
      <w:pPr>
        <w:spacing w:before="2"/>
        <w:ind w:right="240"/>
        <w:jc w:val="both"/>
        <w:rPr>
          <w:sz w:val="24"/>
          <w:szCs w:val="24"/>
        </w:rPr>
      </w:pPr>
      <w:r w:rsidRPr="00EA19DD">
        <w:rPr>
          <w:sz w:val="24"/>
          <w:szCs w:val="24"/>
        </w:rPr>
        <w:t>1.</w:t>
      </w:r>
      <w:r w:rsidRPr="00EA19DD">
        <w:rPr>
          <w:sz w:val="24"/>
          <w:szCs w:val="24"/>
        </w:rPr>
        <w:tab/>
      </w:r>
      <w:r>
        <w:rPr>
          <w:sz w:val="24"/>
          <w:szCs w:val="24"/>
        </w:rPr>
        <w:t xml:space="preserve">Validation of </w:t>
      </w:r>
      <w:r w:rsidRPr="00EA19DD">
        <w:rPr>
          <w:sz w:val="24"/>
          <w:szCs w:val="24"/>
        </w:rPr>
        <w:t>Motion Compensation using Principal Component Analysis and Projection onto Dipole Fields for Abdominal Magnetic Resonance Thermometry</w:t>
      </w:r>
    </w:p>
    <w:p w14:paraId="3C2D7F4E" w14:textId="77777777" w:rsidR="00EA19DD" w:rsidRDefault="00EA19DD" w:rsidP="004420E6">
      <w:pPr>
        <w:spacing w:before="2"/>
        <w:ind w:right="240"/>
        <w:jc w:val="both"/>
        <w:rPr>
          <w:sz w:val="24"/>
          <w:szCs w:val="24"/>
        </w:rPr>
      </w:pPr>
      <w:r w:rsidRPr="00EA19DD">
        <w:rPr>
          <w:sz w:val="24"/>
          <w:szCs w:val="24"/>
        </w:rPr>
        <w:t>2.</w:t>
      </w:r>
      <w:r w:rsidRPr="00EA19DD">
        <w:rPr>
          <w:sz w:val="24"/>
          <w:szCs w:val="24"/>
        </w:rPr>
        <w:tab/>
      </w:r>
      <w:r>
        <w:rPr>
          <w:sz w:val="24"/>
          <w:szCs w:val="24"/>
        </w:rPr>
        <w:t xml:space="preserve"> </w:t>
      </w:r>
      <w:r w:rsidRPr="00EA19DD">
        <w:rPr>
          <w:sz w:val="24"/>
          <w:szCs w:val="24"/>
        </w:rPr>
        <w:t>Real-time Motion Tracking of Abdominal Targets based on MRI</w:t>
      </w:r>
      <w:r>
        <w:rPr>
          <w:sz w:val="24"/>
          <w:szCs w:val="24"/>
        </w:rPr>
        <w:t xml:space="preserve"> using a </w:t>
      </w:r>
      <w:r w:rsidRPr="00EA19DD">
        <w:rPr>
          <w:sz w:val="24"/>
          <w:szCs w:val="24"/>
        </w:rPr>
        <w:t>learning-based fusion method</w:t>
      </w:r>
    </w:p>
    <w:p w14:paraId="3879B305" w14:textId="77777777" w:rsidR="00EA19DD" w:rsidRPr="00EA19DD" w:rsidRDefault="00EA19DD" w:rsidP="00EA19DD">
      <w:pPr>
        <w:spacing w:before="2"/>
        <w:ind w:left="107" w:right="240"/>
        <w:jc w:val="both"/>
        <w:rPr>
          <w:sz w:val="24"/>
          <w:szCs w:val="24"/>
        </w:rPr>
      </w:pPr>
    </w:p>
    <w:p w14:paraId="2FD59EEF" w14:textId="77777777" w:rsidR="00EA19DD" w:rsidRPr="00EA19DD" w:rsidRDefault="00EA19DD" w:rsidP="004420E6">
      <w:pPr>
        <w:spacing w:before="2"/>
        <w:ind w:right="240"/>
        <w:jc w:val="both"/>
        <w:rPr>
          <w:sz w:val="24"/>
          <w:szCs w:val="24"/>
        </w:rPr>
      </w:pPr>
      <w:r w:rsidRPr="00EA19DD">
        <w:rPr>
          <w:sz w:val="24"/>
          <w:szCs w:val="24"/>
        </w:rPr>
        <w:t>These papers could potentially be published in the following journals:</w:t>
      </w:r>
    </w:p>
    <w:p w14:paraId="313F01AE" w14:textId="77777777" w:rsidR="00EA19DD" w:rsidRPr="00EA19DD" w:rsidRDefault="00EA19DD" w:rsidP="004420E6">
      <w:pPr>
        <w:spacing w:before="2"/>
        <w:ind w:right="240"/>
        <w:jc w:val="both"/>
        <w:rPr>
          <w:sz w:val="24"/>
          <w:szCs w:val="24"/>
        </w:rPr>
      </w:pPr>
      <w:r w:rsidRPr="00EA19DD">
        <w:rPr>
          <w:sz w:val="24"/>
          <w:szCs w:val="24"/>
        </w:rPr>
        <w:t>•</w:t>
      </w:r>
      <w:r w:rsidRPr="00EA19DD">
        <w:rPr>
          <w:sz w:val="24"/>
          <w:szCs w:val="24"/>
        </w:rPr>
        <w:tab/>
      </w:r>
      <w:r w:rsidR="00F571C3" w:rsidRPr="00F571C3">
        <w:rPr>
          <w:sz w:val="24"/>
          <w:szCs w:val="24"/>
        </w:rPr>
        <w:t>Journal of Magnetic Resonance Imaging</w:t>
      </w:r>
    </w:p>
    <w:p w14:paraId="5930354B" w14:textId="77777777" w:rsidR="00EA19DD" w:rsidRPr="00EA19DD" w:rsidRDefault="00EA19DD" w:rsidP="004420E6">
      <w:pPr>
        <w:spacing w:before="2"/>
        <w:ind w:right="240"/>
        <w:jc w:val="both"/>
        <w:rPr>
          <w:sz w:val="24"/>
          <w:szCs w:val="24"/>
        </w:rPr>
      </w:pPr>
      <w:r w:rsidRPr="00EA19DD">
        <w:rPr>
          <w:sz w:val="24"/>
          <w:szCs w:val="24"/>
        </w:rPr>
        <w:t>•</w:t>
      </w:r>
      <w:r w:rsidRPr="00EA19DD">
        <w:rPr>
          <w:sz w:val="24"/>
          <w:szCs w:val="24"/>
        </w:rPr>
        <w:tab/>
      </w:r>
      <w:r w:rsidR="00F571C3" w:rsidRPr="00F571C3">
        <w:rPr>
          <w:sz w:val="24"/>
          <w:szCs w:val="24"/>
        </w:rPr>
        <w:t>Computerized Medical Imaging and Graphics</w:t>
      </w:r>
    </w:p>
    <w:p w14:paraId="29796A38" w14:textId="77777777" w:rsidR="005832FF" w:rsidRDefault="00EA19DD" w:rsidP="004420E6">
      <w:pPr>
        <w:spacing w:before="2"/>
        <w:ind w:right="240"/>
        <w:jc w:val="both"/>
        <w:rPr>
          <w:sz w:val="24"/>
          <w:szCs w:val="24"/>
        </w:rPr>
      </w:pPr>
      <w:r w:rsidRPr="00EA19DD">
        <w:rPr>
          <w:sz w:val="24"/>
          <w:szCs w:val="24"/>
        </w:rPr>
        <w:t>•</w:t>
      </w:r>
      <w:r w:rsidRPr="00EA19DD">
        <w:rPr>
          <w:sz w:val="24"/>
          <w:szCs w:val="24"/>
        </w:rPr>
        <w:tab/>
      </w:r>
      <w:r w:rsidR="00F571C3" w:rsidRPr="00F571C3">
        <w:rPr>
          <w:sz w:val="24"/>
          <w:szCs w:val="24"/>
        </w:rPr>
        <w:t>Magnetic Resonance in Medicine</w:t>
      </w:r>
    </w:p>
    <w:p w14:paraId="31ECB65E" w14:textId="77777777" w:rsidR="00722AF8" w:rsidRDefault="00722AF8" w:rsidP="006543FB">
      <w:pPr>
        <w:spacing w:before="8" w:line="220" w:lineRule="exact"/>
        <w:jc w:val="both"/>
        <w:rPr>
          <w:sz w:val="22"/>
          <w:szCs w:val="22"/>
        </w:rPr>
      </w:pPr>
    </w:p>
    <w:p w14:paraId="611D0DB0" w14:textId="77777777" w:rsidR="00722AF8" w:rsidRDefault="008C1A1A" w:rsidP="004420E6">
      <w:pPr>
        <w:jc w:val="both"/>
        <w:rPr>
          <w:sz w:val="24"/>
          <w:szCs w:val="24"/>
        </w:rPr>
      </w:pPr>
      <w:r>
        <w:rPr>
          <w:b/>
          <w:sz w:val="24"/>
          <w:szCs w:val="24"/>
        </w:rPr>
        <w:t>7</w:t>
      </w:r>
      <w:r w:rsidR="00DD1D2F">
        <w:rPr>
          <w:b/>
          <w:sz w:val="24"/>
          <w:szCs w:val="24"/>
        </w:rPr>
        <w:t>.   Conclusions/Significance</w:t>
      </w:r>
    </w:p>
    <w:p w14:paraId="32A2F51A" w14:textId="77777777" w:rsidR="00474D91" w:rsidRDefault="007F77B1" w:rsidP="004420E6">
      <w:pPr>
        <w:spacing w:before="2"/>
        <w:ind w:right="240"/>
        <w:jc w:val="both"/>
        <w:rPr>
          <w:sz w:val="24"/>
          <w:szCs w:val="24"/>
        </w:rPr>
      </w:pPr>
      <w:r w:rsidRPr="00171157">
        <w:rPr>
          <w:sz w:val="24"/>
          <w:szCs w:val="24"/>
        </w:rPr>
        <w:t xml:space="preserve">These experiments will </w:t>
      </w:r>
      <w:r>
        <w:rPr>
          <w:sz w:val="24"/>
          <w:szCs w:val="24"/>
        </w:rPr>
        <w:t>help design and develop treatment protocols, including</w:t>
      </w:r>
      <w:r w:rsidRPr="00171157">
        <w:rPr>
          <w:sz w:val="24"/>
          <w:szCs w:val="24"/>
        </w:rPr>
        <w:t xml:space="preserve"> </w:t>
      </w:r>
      <w:r>
        <w:rPr>
          <w:sz w:val="24"/>
          <w:szCs w:val="24"/>
        </w:rPr>
        <w:t xml:space="preserve">MR </w:t>
      </w:r>
      <w:r w:rsidRPr="00171157">
        <w:rPr>
          <w:sz w:val="24"/>
          <w:szCs w:val="24"/>
        </w:rPr>
        <w:t xml:space="preserve">pulse sequences, and the sonication parameters for the </w:t>
      </w:r>
      <w:r w:rsidR="00EA19DD" w:rsidRPr="006543FB">
        <w:rPr>
          <w:sz w:val="24"/>
          <w:szCs w:val="24"/>
        </w:rPr>
        <w:t>MRgHIFU</w:t>
      </w:r>
      <w:r w:rsidR="00EA19DD" w:rsidRPr="00171157">
        <w:rPr>
          <w:sz w:val="24"/>
          <w:szCs w:val="24"/>
        </w:rPr>
        <w:t xml:space="preserve"> </w:t>
      </w:r>
      <w:r w:rsidRPr="00171157">
        <w:rPr>
          <w:sz w:val="24"/>
          <w:szCs w:val="24"/>
        </w:rPr>
        <w:t>system.</w:t>
      </w:r>
      <w:r>
        <w:rPr>
          <w:sz w:val="24"/>
          <w:szCs w:val="24"/>
        </w:rPr>
        <w:t xml:space="preserve"> </w:t>
      </w:r>
      <w:r w:rsidR="00474D91" w:rsidRPr="00171157">
        <w:rPr>
          <w:sz w:val="24"/>
          <w:szCs w:val="24"/>
        </w:rPr>
        <w:t xml:space="preserve">The </w:t>
      </w:r>
      <w:r w:rsidR="00474D91">
        <w:rPr>
          <w:sz w:val="24"/>
          <w:szCs w:val="24"/>
        </w:rPr>
        <w:t>research will demonstrate the feasibility and safety of MRg-HIFU</w:t>
      </w:r>
      <w:r w:rsidR="00474D91" w:rsidRPr="001C6628">
        <w:rPr>
          <w:sz w:val="24"/>
          <w:szCs w:val="24"/>
        </w:rPr>
        <w:t xml:space="preserve"> for non-invasive treatment of neuroblastoma</w:t>
      </w:r>
      <w:r w:rsidR="00474D91">
        <w:rPr>
          <w:sz w:val="24"/>
          <w:szCs w:val="24"/>
        </w:rPr>
        <w:t>.</w:t>
      </w:r>
      <w:r w:rsidR="00474D91" w:rsidRPr="00171157">
        <w:rPr>
          <w:sz w:val="24"/>
          <w:szCs w:val="24"/>
        </w:rPr>
        <w:t xml:space="preserve"> The long-term goal of the project is to use focused ultrasound to noninvasively treat neuroblastoma clinically. </w:t>
      </w:r>
      <w:r w:rsidR="00474D91" w:rsidRPr="006543FB">
        <w:rPr>
          <w:sz w:val="24"/>
          <w:szCs w:val="24"/>
        </w:rPr>
        <w:t>Results from this project will support the safe a</w:t>
      </w:r>
      <w:r w:rsidR="00474D91">
        <w:rPr>
          <w:sz w:val="24"/>
          <w:szCs w:val="24"/>
        </w:rPr>
        <w:t>p</w:t>
      </w:r>
      <w:r w:rsidR="00474D91" w:rsidRPr="006543FB">
        <w:rPr>
          <w:sz w:val="24"/>
          <w:szCs w:val="24"/>
        </w:rPr>
        <w:t xml:space="preserve">plication of </w:t>
      </w:r>
      <w:r w:rsidR="00B15EEC" w:rsidRPr="006543FB">
        <w:rPr>
          <w:sz w:val="24"/>
          <w:szCs w:val="24"/>
        </w:rPr>
        <w:t>MRgHIFU</w:t>
      </w:r>
      <w:r w:rsidR="00B15EEC" w:rsidRPr="00171157">
        <w:rPr>
          <w:sz w:val="24"/>
          <w:szCs w:val="24"/>
        </w:rPr>
        <w:t xml:space="preserve"> </w:t>
      </w:r>
      <w:r w:rsidR="00474D91" w:rsidRPr="006543FB">
        <w:rPr>
          <w:sz w:val="24"/>
          <w:szCs w:val="24"/>
        </w:rPr>
        <w:t>in the abdomen and will lead to novel clinical studies using MRgHIFU for neuroblastoma in children.</w:t>
      </w:r>
    </w:p>
    <w:p w14:paraId="30A1A9F5" w14:textId="77777777" w:rsidR="00474D91" w:rsidRDefault="00474D91">
      <w:pPr>
        <w:rPr>
          <w:sz w:val="24"/>
          <w:szCs w:val="24"/>
        </w:rPr>
      </w:pPr>
      <w:r>
        <w:rPr>
          <w:sz w:val="24"/>
          <w:szCs w:val="24"/>
        </w:rPr>
        <w:br w:type="page"/>
      </w:r>
    </w:p>
    <w:p w14:paraId="4501E8BB" w14:textId="77777777" w:rsidR="00722AF8" w:rsidRDefault="00DD1D2F" w:rsidP="006543FB">
      <w:pPr>
        <w:spacing w:before="62"/>
        <w:ind w:left="4622" w:right="4603"/>
        <w:jc w:val="both"/>
        <w:rPr>
          <w:sz w:val="24"/>
          <w:szCs w:val="24"/>
        </w:rPr>
      </w:pPr>
      <w:r>
        <w:rPr>
          <w:b/>
          <w:sz w:val="24"/>
          <w:szCs w:val="24"/>
        </w:rPr>
        <w:lastRenderedPageBreak/>
        <w:t>References</w:t>
      </w:r>
    </w:p>
    <w:p w14:paraId="754A27C5" w14:textId="77777777" w:rsidR="00722AF8" w:rsidRDefault="00722AF8" w:rsidP="006543FB">
      <w:pPr>
        <w:spacing w:before="16" w:line="260" w:lineRule="exact"/>
        <w:jc w:val="both"/>
        <w:rPr>
          <w:sz w:val="26"/>
          <w:szCs w:val="26"/>
        </w:rPr>
      </w:pPr>
    </w:p>
    <w:p w14:paraId="38E4A89A" w14:textId="77777777" w:rsidR="0016330A" w:rsidRPr="00863F9D" w:rsidRDefault="0016330A" w:rsidP="00863F9D">
      <w:pPr>
        <w:rPr>
          <w:sz w:val="24"/>
          <w:szCs w:val="24"/>
        </w:rPr>
      </w:pPr>
      <w:r w:rsidRPr="00863F9D">
        <w:rPr>
          <w:sz w:val="24"/>
          <w:szCs w:val="24"/>
        </w:rPr>
        <w:t xml:space="preserve">[1]  </w:t>
      </w:r>
      <w:r w:rsidRPr="00863F9D">
        <w:rPr>
          <w:sz w:val="24"/>
          <w:szCs w:val="24"/>
        </w:rPr>
        <w:tab/>
        <w:t>Canadian Cancer Society, “Canadian Cancer Statistics Special topic : Predictions of the future burden of cancer in Canada,” Public Heal. Agency Canada, pp. 1–151, 2015.</w:t>
      </w:r>
    </w:p>
    <w:p w14:paraId="3724F57C" w14:textId="77777777" w:rsidR="0016330A" w:rsidRPr="00863F9D" w:rsidRDefault="0016330A" w:rsidP="00863F9D">
      <w:pPr>
        <w:ind w:left="107"/>
        <w:rPr>
          <w:sz w:val="24"/>
          <w:szCs w:val="24"/>
        </w:rPr>
      </w:pPr>
    </w:p>
    <w:p w14:paraId="1FEA7236" w14:textId="77777777" w:rsidR="00722AF8" w:rsidRPr="00863F9D" w:rsidRDefault="00E170B6" w:rsidP="00863F9D">
      <w:pPr>
        <w:rPr>
          <w:spacing w:val="20"/>
          <w:sz w:val="24"/>
          <w:szCs w:val="24"/>
        </w:rPr>
      </w:pPr>
      <w:r w:rsidRPr="00863F9D">
        <w:rPr>
          <w:sz w:val="24"/>
          <w:szCs w:val="24"/>
        </w:rPr>
        <w:t>[2]</w:t>
      </w:r>
      <w:r w:rsidR="004B7670" w:rsidRPr="00863F9D">
        <w:rPr>
          <w:sz w:val="24"/>
          <w:szCs w:val="24"/>
        </w:rPr>
        <w:tab/>
      </w:r>
      <w:r w:rsidR="009B4E4F" w:rsidRPr="009B4E4F">
        <w:rPr>
          <w:spacing w:val="20"/>
          <w:sz w:val="24"/>
          <w:szCs w:val="24"/>
        </w:rPr>
        <w:t>Zachiu C, Papadakis N, Ries M, Moonen C, de Senneville BD. An improved optical flow tracking technique for real-time MR-guided beam therapies in moving organs. Physics in medicine and biology. 2015 Nov 5;60(23):9003.</w:t>
      </w:r>
    </w:p>
    <w:p w14:paraId="002C4522" w14:textId="77777777" w:rsidR="001A3794" w:rsidRPr="00863F9D" w:rsidRDefault="001A3794" w:rsidP="00863F9D">
      <w:pPr>
        <w:ind w:left="107"/>
        <w:rPr>
          <w:spacing w:val="20"/>
          <w:sz w:val="24"/>
          <w:szCs w:val="24"/>
        </w:rPr>
      </w:pPr>
    </w:p>
    <w:p w14:paraId="3D64CFB7" w14:textId="77777777" w:rsidR="00E170B6" w:rsidRPr="00863F9D" w:rsidRDefault="00E170B6" w:rsidP="00863F9D">
      <w:pPr>
        <w:rPr>
          <w:spacing w:val="20"/>
          <w:sz w:val="24"/>
          <w:szCs w:val="24"/>
        </w:rPr>
      </w:pPr>
      <w:r w:rsidRPr="00863F9D">
        <w:rPr>
          <w:spacing w:val="20"/>
          <w:sz w:val="24"/>
          <w:szCs w:val="24"/>
        </w:rPr>
        <w:t>[3]</w:t>
      </w:r>
      <w:r w:rsidR="004B7670" w:rsidRPr="00863F9D">
        <w:rPr>
          <w:spacing w:val="20"/>
          <w:sz w:val="24"/>
          <w:szCs w:val="24"/>
        </w:rPr>
        <w:tab/>
      </w:r>
      <w:r w:rsidR="00F336B8" w:rsidRPr="00F336B8">
        <w:rPr>
          <w:spacing w:val="20"/>
          <w:sz w:val="24"/>
          <w:szCs w:val="24"/>
        </w:rPr>
        <w:t>Ries M, de Senneville BD, Roujol S, Berber Y, Quesson B, Moonen C. Real</w:t>
      </w:r>
      <w:r w:rsidR="00F336B8" w:rsidRPr="00F336B8">
        <w:rPr>
          <w:rFonts w:ascii="Cambria Math" w:hAnsi="Cambria Math" w:cs="Cambria Math"/>
          <w:spacing w:val="20"/>
          <w:sz w:val="24"/>
          <w:szCs w:val="24"/>
        </w:rPr>
        <w:t>‐</w:t>
      </w:r>
      <w:r w:rsidR="00F336B8" w:rsidRPr="00F336B8">
        <w:rPr>
          <w:spacing w:val="20"/>
          <w:sz w:val="24"/>
          <w:szCs w:val="24"/>
        </w:rPr>
        <w:t>time 3D target tracking in MRI guided focused ultrasound ablations in moving tissues. Magnetic Resonance in Medicine. 2010 Dec 1;64(6):1704-12.</w:t>
      </w:r>
    </w:p>
    <w:p w14:paraId="5F817952" w14:textId="77777777" w:rsidR="001A3794" w:rsidRPr="00863F9D" w:rsidRDefault="001A3794" w:rsidP="00863F9D">
      <w:pPr>
        <w:rPr>
          <w:sz w:val="24"/>
          <w:szCs w:val="24"/>
        </w:rPr>
      </w:pPr>
    </w:p>
    <w:p w14:paraId="05181EDA" w14:textId="77777777" w:rsidR="001A3794" w:rsidRPr="00863F9D" w:rsidRDefault="004B7670" w:rsidP="00863F9D">
      <w:pPr>
        <w:rPr>
          <w:sz w:val="24"/>
          <w:szCs w:val="24"/>
        </w:rPr>
      </w:pPr>
      <w:r w:rsidRPr="00863F9D">
        <w:rPr>
          <w:sz w:val="24"/>
          <w:szCs w:val="24"/>
        </w:rPr>
        <w:t>[4]</w:t>
      </w:r>
      <w:r w:rsidR="001A3794" w:rsidRPr="00863F9D">
        <w:rPr>
          <w:sz w:val="24"/>
          <w:szCs w:val="24"/>
        </w:rPr>
        <w:t xml:space="preserve"> </w:t>
      </w:r>
      <w:r w:rsidR="00E0646A" w:rsidRPr="00863F9D">
        <w:rPr>
          <w:sz w:val="24"/>
          <w:szCs w:val="24"/>
        </w:rPr>
        <w:t xml:space="preserve">   </w:t>
      </w:r>
      <w:r w:rsidR="00F336B8">
        <w:rPr>
          <w:sz w:val="24"/>
          <w:szCs w:val="24"/>
        </w:rPr>
        <w:tab/>
      </w:r>
      <w:r w:rsidR="00E0646A" w:rsidRPr="00863F9D">
        <w:rPr>
          <w:sz w:val="24"/>
          <w:szCs w:val="24"/>
        </w:rPr>
        <w:t xml:space="preserve"> Jeremy T, “Motion Compensation using Principal Component Analysis and Projection onto Dipole Fields for Abdominal Magnetic Resonance Thermometry,” M.S. thesis, IBBME, University of Toronto, Toronto, ON, 2016.</w:t>
      </w:r>
    </w:p>
    <w:p w14:paraId="09643F6E" w14:textId="77777777" w:rsidR="004B7670" w:rsidRPr="00863F9D" w:rsidRDefault="004B7670" w:rsidP="00863F9D">
      <w:pPr>
        <w:ind w:left="107"/>
        <w:rPr>
          <w:sz w:val="24"/>
          <w:szCs w:val="24"/>
        </w:rPr>
      </w:pPr>
    </w:p>
    <w:p w14:paraId="65E21535" w14:textId="77777777" w:rsidR="004B7670" w:rsidRPr="00863F9D" w:rsidRDefault="004B7670" w:rsidP="00863F9D">
      <w:pPr>
        <w:rPr>
          <w:sz w:val="24"/>
          <w:szCs w:val="24"/>
        </w:rPr>
      </w:pPr>
      <w:r w:rsidRPr="00863F9D">
        <w:rPr>
          <w:spacing w:val="20"/>
          <w:sz w:val="24"/>
          <w:szCs w:val="24"/>
        </w:rPr>
        <w:t>[5]</w:t>
      </w:r>
      <w:r w:rsidRPr="00863F9D">
        <w:rPr>
          <w:spacing w:val="20"/>
          <w:sz w:val="24"/>
          <w:szCs w:val="24"/>
        </w:rPr>
        <w:tab/>
      </w:r>
      <w:r w:rsidR="00F336B8" w:rsidRPr="00F336B8">
        <w:rPr>
          <w:spacing w:val="20"/>
          <w:sz w:val="24"/>
          <w:szCs w:val="24"/>
        </w:rPr>
        <w:t>Zachiu C, de Senneville BD, Moonen C, Ries M. A framework for the correction of slow physiological drifts during MR-guided HIFU therapies: Proof of concept. Medical physics. 2015 Jul 1;42(7):4137-48.</w:t>
      </w:r>
    </w:p>
    <w:p w14:paraId="2D547F93" w14:textId="77777777" w:rsidR="00603870" w:rsidRPr="00863F9D" w:rsidRDefault="00603870" w:rsidP="00863F9D">
      <w:pPr>
        <w:ind w:left="107"/>
        <w:rPr>
          <w:sz w:val="24"/>
          <w:szCs w:val="24"/>
        </w:rPr>
      </w:pPr>
    </w:p>
    <w:p w14:paraId="1DAF04C5" w14:textId="77777777" w:rsidR="00ED5166" w:rsidRPr="00863F9D" w:rsidRDefault="004B7670" w:rsidP="00863F9D">
      <w:pPr>
        <w:rPr>
          <w:sz w:val="24"/>
          <w:szCs w:val="24"/>
        </w:rPr>
      </w:pPr>
      <w:r w:rsidRPr="00863F9D">
        <w:rPr>
          <w:sz w:val="24"/>
          <w:szCs w:val="24"/>
        </w:rPr>
        <w:t>[6]</w:t>
      </w:r>
      <w:r w:rsidRPr="00863F9D">
        <w:rPr>
          <w:sz w:val="24"/>
          <w:szCs w:val="24"/>
        </w:rPr>
        <w:tab/>
      </w:r>
      <w:r w:rsidR="008C2892" w:rsidRPr="008C2892">
        <w:rPr>
          <w:sz w:val="24"/>
          <w:szCs w:val="24"/>
        </w:rPr>
        <w:t>Wang Y, Georgescu B, Chen T, Wu W, Wang P, Lu X, Ionasec R, Zheng Y, Comaniciu D. Learning-based detection and tracking in medical imaging: a probabilistic approach. InDeformation Models 2013 (pp. 209-235). Springer Netherlands.</w:t>
      </w:r>
    </w:p>
    <w:p w14:paraId="5E56AF4A" w14:textId="77777777" w:rsidR="00ED5166" w:rsidRPr="00863F9D" w:rsidRDefault="00ED5166" w:rsidP="00863F9D">
      <w:pPr>
        <w:rPr>
          <w:sz w:val="24"/>
          <w:szCs w:val="24"/>
        </w:rPr>
      </w:pPr>
    </w:p>
    <w:p w14:paraId="3E8F8CCA" w14:textId="77777777" w:rsidR="0043636F" w:rsidRPr="00863F9D" w:rsidRDefault="004B7670" w:rsidP="00863F9D">
      <w:pPr>
        <w:rPr>
          <w:sz w:val="24"/>
          <w:szCs w:val="24"/>
        </w:rPr>
      </w:pPr>
      <w:r w:rsidRPr="00863F9D">
        <w:rPr>
          <w:sz w:val="24"/>
          <w:szCs w:val="24"/>
        </w:rPr>
        <w:t>[7]</w:t>
      </w:r>
      <w:r w:rsidR="0043636F" w:rsidRPr="00863F9D">
        <w:rPr>
          <w:sz w:val="24"/>
          <w:szCs w:val="24"/>
        </w:rPr>
        <w:t xml:space="preserve"> </w:t>
      </w:r>
      <w:r w:rsidRPr="00863F9D">
        <w:rPr>
          <w:sz w:val="24"/>
          <w:szCs w:val="24"/>
        </w:rPr>
        <w:tab/>
      </w:r>
      <w:r w:rsidR="00AF3717" w:rsidRPr="00AF3717">
        <w:rPr>
          <w:sz w:val="24"/>
          <w:szCs w:val="24"/>
        </w:rPr>
        <w:t>Chambolle A, Pock T. A first-order primal-dual algorithm for convex problems with applications to imaging. Journal of Mathematical Imaging and Vision. 2011 May 1;40(1):120-45.</w:t>
      </w:r>
    </w:p>
    <w:p w14:paraId="2418F23C" w14:textId="77777777" w:rsidR="004B7670" w:rsidRPr="00863F9D" w:rsidRDefault="004B7670" w:rsidP="00863F9D">
      <w:pPr>
        <w:ind w:left="107"/>
        <w:rPr>
          <w:sz w:val="24"/>
          <w:szCs w:val="24"/>
        </w:rPr>
      </w:pPr>
    </w:p>
    <w:p w14:paraId="6C119AE5" w14:textId="77777777" w:rsidR="004B7670" w:rsidRPr="00863F9D" w:rsidRDefault="004B7670" w:rsidP="00863F9D">
      <w:pPr>
        <w:rPr>
          <w:sz w:val="24"/>
          <w:szCs w:val="24"/>
        </w:rPr>
      </w:pPr>
      <w:r w:rsidRPr="00863F9D">
        <w:rPr>
          <w:sz w:val="24"/>
          <w:szCs w:val="24"/>
        </w:rPr>
        <w:t xml:space="preserve">[8] </w:t>
      </w:r>
      <w:r w:rsidRPr="00863F9D">
        <w:rPr>
          <w:sz w:val="24"/>
          <w:szCs w:val="24"/>
        </w:rPr>
        <w:tab/>
      </w:r>
      <w:r w:rsidR="00B7511F" w:rsidRPr="00B7511F">
        <w:rPr>
          <w:sz w:val="24"/>
          <w:szCs w:val="24"/>
        </w:rPr>
        <w:t>Zheng Y, Barbu A, Georgescu B, Scheuering M, Comaniciu D. Four-chamber heart modeling and automatic segmentation for 3-D cardiac CT volumes using marginal space learning and steerable features. IEEE transactions on medical imaging. 2008 Nov;27(11):1668-81.</w:t>
      </w:r>
    </w:p>
    <w:p w14:paraId="7A703EBF" w14:textId="77777777" w:rsidR="0043636F" w:rsidRPr="00863F9D" w:rsidRDefault="0043636F" w:rsidP="00863F9D">
      <w:pPr>
        <w:ind w:left="107"/>
        <w:rPr>
          <w:sz w:val="24"/>
          <w:szCs w:val="24"/>
        </w:rPr>
      </w:pPr>
    </w:p>
    <w:p w14:paraId="3F241375" w14:textId="77777777" w:rsidR="00E84133" w:rsidRPr="00863F9D" w:rsidRDefault="004B7670" w:rsidP="00863F9D">
      <w:pPr>
        <w:rPr>
          <w:sz w:val="24"/>
          <w:szCs w:val="24"/>
        </w:rPr>
      </w:pPr>
      <w:r w:rsidRPr="00863F9D">
        <w:rPr>
          <w:sz w:val="24"/>
          <w:szCs w:val="24"/>
        </w:rPr>
        <w:t>[9]</w:t>
      </w:r>
      <w:r w:rsidRPr="00863F9D">
        <w:rPr>
          <w:sz w:val="24"/>
          <w:szCs w:val="24"/>
        </w:rPr>
        <w:tab/>
      </w:r>
      <w:r w:rsidR="006A4C6C" w:rsidRPr="006A4C6C">
        <w:rPr>
          <w:sz w:val="24"/>
          <w:szCs w:val="24"/>
        </w:rPr>
        <w:t>Tu Z. Probabilistic boosting-tree: Learning discriminative models for classification, recognition, and clustering. InTenth IEEE International Conference on Computer Vision (ICCV'05) Volume 1 2005 Oct 17 (Vol. 2, pp. 1589-1596). IEEE.</w:t>
      </w:r>
    </w:p>
    <w:p w14:paraId="660B42E6" w14:textId="77777777" w:rsidR="004B7670" w:rsidRPr="00863F9D" w:rsidRDefault="004B7670" w:rsidP="00863F9D">
      <w:pPr>
        <w:ind w:left="107"/>
        <w:rPr>
          <w:sz w:val="24"/>
          <w:szCs w:val="24"/>
        </w:rPr>
      </w:pPr>
    </w:p>
    <w:p w14:paraId="591251C3" w14:textId="77777777" w:rsidR="00C65448" w:rsidRPr="00863F9D" w:rsidRDefault="004B7670" w:rsidP="00863F9D">
      <w:pPr>
        <w:rPr>
          <w:sz w:val="24"/>
          <w:szCs w:val="24"/>
        </w:rPr>
      </w:pPr>
      <w:r w:rsidRPr="00863F9D">
        <w:rPr>
          <w:sz w:val="24"/>
          <w:szCs w:val="24"/>
        </w:rPr>
        <w:t>[10]</w:t>
      </w:r>
      <w:r w:rsidRPr="00863F9D">
        <w:tab/>
      </w:r>
      <w:r w:rsidR="006A4C6C" w:rsidRPr="006A4C6C">
        <w:rPr>
          <w:sz w:val="24"/>
          <w:szCs w:val="24"/>
        </w:rPr>
        <w:t>Yang L, Georgescu B, Zheng Y, Wang Y, Meer P, Comaniciu D. Prediction based collaborative trackers (PCT): A robust and accurate approach toward 3D medical object tracking. IEEE transactions on medical imaging. 2011 Nov;30(11):1921-32.</w:t>
      </w:r>
    </w:p>
    <w:p w14:paraId="2ED7885F" w14:textId="77777777" w:rsidR="00407519" w:rsidRPr="00863F9D" w:rsidRDefault="00407519" w:rsidP="00863F9D">
      <w:pPr>
        <w:ind w:left="107"/>
        <w:rPr>
          <w:sz w:val="24"/>
          <w:szCs w:val="24"/>
        </w:rPr>
      </w:pPr>
    </w:p>
    <w:p w14:paraId="1D9778E2" w14:textId="77777777" w:rsidR="004B7670" w:rsidRPr="00863F9D" w:rsidRDefault="004B7670" w:rsidP="008C2892">
      <w:pPr>
        <w:rPr>
          <w:sz w:val="24"/>
          <w:szCs w:val="24"/>
        </w:rPr>
      </w:pPr>
      <w:r w:rsidRPr="00863F9D">
        <w:rPr>
          <w:sz w:val="24"/>
          <w:szCs w:val="24"/>
        </w:rPr>
        <w:t>[11]</w:t>
      </w:r>
      <w:r w:rsidRPr="00863F9D">
        <w:rPr>
          <w:sz w:val="24"/>
          <w:szCs w:val="24"/>
        </w:rPr>
        <w:tab/>
      </w:r>
      <w:r w:rsidR="008C2892" w:rsidRPr="008C2892">
        <w:rPr>
          <w:sz w:val="24"/>
          <w:szCs w:val="24"/>
        </w:rPr>
        <w:t>Comaniciu D, Zhou XS, Krishnan S. Robust real-time myocardial border tracking for echocardiography: an information fusion approach. IEEE transactions on medical imaging. 2004 Jul;23(7):849-60.</w:t>
      </w:r>
    </w:p>
    <w:p w14:paraId="57053DCF" w14:textId="77777777" w:rsidR="00E57704" w:rsidRDefault="00E57704" w:rsidP="006543FB">
      <w:pPr>
        <w:ind w:left="107"/>
        <w:jc w:val="both"/>
        <w:rPr>
          <w:sz w:val="24"/>
          <w:szCs w:val="24"/>
        </w:rPr>
      </w:pPr>
    </w:p>
    <w:p w14:paraId="7F210184" w14:textId="77777777" w:rsidR="001A3794" w:rsidRDefault="001A3794" w:rsidP="006543FB">
      <w:pPr>
        <w:jc w:val="both"/>
        <w:rPr>
          <w:sz w:val="24"/>
          <w:szCs w:val="24"/>
        </w:rPr>
      </w:pPr>
      <w:r>
        <w:rPr>
          <w:sz w:val="24"/>
          <w:szCs w:val="24"/>
        </w:rPr>
        <w:br w:type="page"/>
      </w:r>
    </w:p>
    <w:p w14:paraId="3044248F" w14:textId="77777777" w:rsidR="001A3794" w:rsidRDefault="001A3794" w:rsidP="006543FB">
      <w:pPr>
        <w:ind w:left="107"/>
        <w:jc w:val="both"/>
        <w:rPr>
          <w:sz w:val="24"/>
          <w:szCs w:val="24"/>
        </w:rPr>
      </w:pPr>
    </w:p>
    <w:p w14:paraId="413B4250" w14:textId="77777777" w:rsidR="00722AF8" w:rsidRDefault="00722AF8" w:rsidP="006543FB">
      <w:pPr>
        <w:spacing w:before="16" w:line="260" w:lineRule="exact"/>
        <w:jc w:val="both"/>
        <w:rPr>
          <w:sz w:val="26"/>
          <w:szCs w:val="26"/>
        </w:rPr>
      </w:pPr>
    </w:p>
    <w:p w14:paraId="196BD207" w14:textId="77777777" w:rsidR="00722AF8" w:rsidRDefault="00DD1D2F" w:rsidP="006543FB">
      <w:pPr>
        <w:spacing w:before="62"/>
        <w:ind w:left="3991" w:right="3993"/>
        <w:jc w:val="both"/>
        <w:rPr>
          <w:sz w:val="24"/>
          <w:szCs w:val="24"/>
        </w:rPr>
      </w:pPr>
      <w:r>
        <w:rPr>
          <w:b/>
          <w:sz w:val="24"/>
          <w:szCs w:val="24"/>
        </w:rPr>
        <w:t>Appendix A – Timeline</w:t>
      </w:r>
    </w:p>
    <w:p w14:paraId="58651DA6" w14:textId="77777777" w:rsidR="00722AF8" w:rsidRDefault="00722AF8" w:rsidP="006543FB">
      <w:pPr>
        <w:spacing w:before="19" w:line="260" w:lineRule="exact"/>
        <w:jc w:val="both"/>
        <w:rPr>
          <w:sz w:val="26"/>
          <w:szCs w:val="26"/>
        </w:rPr>
      </w:pPr>
    </w:p>
    <w:p w14:paraId="3A2F519B" w14:textId="77777777" w:rsidR="00722AF8" w:rsidRDefault="00722AF8" w:rsidP="006543FB">
      <w:pPr>
        <w:spacing w:line="200" w:lineRule="exact"/>
        <w:jc w:val="both"/>
      </w:pPr>
    </w:p>
    <w:p w14:paraId="445A7B27" w14:textId="77777777" w:rsidR="00722AF8" w:rsidRDefault="00722AF8" w:rsidP="006543FB">
      <w:pPr>
        <w:spacing w:line="200" w:lineRule="exact"/>
        <w:jc w:val="both"/>
      </w:pPr>
    </w:p>
    <w:p w14:paraId="5E336AD2" w14:textId="77777777" w:rsidR="00722AF8" w:rsidRDefault="00722AF8" w:rsidP="006543FB">
      <w:pPr>
        <w:spacing w:line="200" w:lineRule="exact"/>
        <w:jc w:val="both"/>
      </w:pPr>
    </w:p>
    <w:tbl>
      <w:tblPr>
        <w:tblStyle w:val="TableGrid"/>
        <w:tblW w:w="0" w:type="auto"/>
        <w:tblLayout w:type="fixed"/>
        <w:tblLook w:val="04A0" w:firstRow="1" w:lastRow="0" w:firstColumn="1" w:lastColumn="0" w:noHBand="0" w:noVBand="1"/>
      </w:tblPr>
      <w:tblGrid>
        <w:gridCol w:w="3510"/>
        <w:gridCol w:w="297"/>
        <w:gridCol w:w="298"/>
        <w:gridCol w:w="298"/>
        <w:gridCol w:w="298"/>
        <w:gridCol w:w="297"/>
        <w:gridCol w:w="298"/>
        <w:gridCol w:w="298"/>
        <w:gridCol w:w="298"/>
        <w:gridCol w:w="297"/>
        <w:gridCol w:w="298"/>
        <w:gridCol w:w="298"/>
        <w:gridCol w:w="298"/>
        <w:gridCol w:w="297"/>
        <w:gridCol w:w="298"/>
        <w:gridCol w:w="298"/>
        <w:gridCol w:w="298"/>
        <w:gridCol w:w="297"/>
        <w:gridCol w:w="298"/>
        <w:gridCol w:w="298"/>
        <w:gridCol w:w="298"/>
        <w:gridCol w:w="297"/>
        <w:gridCol w:w="298"/>
        <w:gridCol w:w="298"/>
        <w:gridCol w:w="298"/>
      </w:tblGrid>
      <w:tr w:rsidR="00475AE1" w14:paraId="4BDA7899" w14:textId="77777777" w:rsidTr="00336E27">
        <w:tc>
          <w:tcPr>
            <w:tcW w:w="3510" w:type="dxa"/>
            <w:vMerge w:val="restart"/>
          </w:tcPr>
          <w:p w14:paraId="7595EA74" w14:textId="77777777" w:rsidR="00475AE1" w:rsidRDefault="00475AE1" w:rsidP="006543FB">
            <w:pPr>
              <w:spacing w:line="200" w:lineRule="exact"/>
              <w:jc w:val="both"/>
            </w:pPr>
          </w:p>
        </w:tc>
        <w:tc>
          <w:tcPr>
            <w:tcW w:w="1191" w:type="dxa"/>
            <w:gridSpan w:val="4"/>
            <w:shd w:val="clear" w:color="auto" w:fill="D6E3BC" w:themeFill="accent3" w:themeFillTint="66"/>
          </w:tcPr>
          <w:p w14:paraId="13506120" w14:textId="77777777" w:rsidR="00475AE1" w:rsidRDefault="00475AE1" w:rsidP="00475AE1">
            <w:pPr>
              <w:spacing w:line="200" w:lineRule="exact"/>
              <w:jc w:val="center"/>
            </w:pPr>
            <w:r>
              <w:t>2016</w:t>
            </w:r>
          </w:p>
        </w:tc>
        <w:tc>
          <w:tcPr>
            <w:tcW w:w="3573" w:type="dxa"/>
            <w:gridSpan w:val="12"/>
            <w:shd w:val="clear" w:color="auto" w:fill="FABF8F" w:themeFill="accent6" w:themeFillTint="99"/>
          </w:tcPr>
          <w:p w14:paraId="0DAABB34" w14:textId="77777777" w:rsidR="00475AE1" w:rsidRDefault="00475AE1" w:rsidP="00475AE1">
            <w:pPr>
              <w:spacing w:line="200" w:lineRule="exact"/>
              <w:jc w:val="center"/>
            </w:pPr>
            <w:r>
              <w:t>2017</w:t>
            </w:r>
          </w:p>
        </w:tc>
        <w:tc>
          <w:tcPr>
            <w:tcW w:w="2382" w:type="dxa"/>
            <w:gridSpan w:val="8"/>
            <w:shd w:val="clear" w:color="auto" w:fill="B8CCE4" w:themeFill="accent1" w:themeFillTint="66"/>
          </w:tcPr>
          <w:p w14:paraId="69DC84AB" w14:textId="77777777" w:rsidR="00475AE1" w:rsidRDefault="00475AE1" w:rsidP="00475AE1">
            <w:pPr>
              <w:spacing w:line="200" w:lineRule="exact"/>
              <w:jc w:val="center"/>
            </w:pPr>
            <w:r>
              <w:t>2018</w:t>
            </w:r>
          </w:p>
        </w:tc>
      </w:tr>
      <w:tr w:rsidR="00475AE1" w14:paraId="058E3641" w14:textId="77777777" w:rsidTr="00336E27">
        <w:tc>
          <w:tcPr>
            <w:tcW w:w="3510" w:type="dxa"/>
            <w:vMerge/>
          </w:tcPr>
          <w:p w14:paraId="175175AD" w14:textId="77777777" w:rsidR="00475AE1" w:rsidRDefault="00475AE1" w:rsidP="006543FB">
            <w:pPr>
              <w:spacing w:line="200" w:lineRule="exact"/>
              <w:jc w:val="both"/>
            </w:pPr>
          </w:p>
        </w:tc>
        <w:tc>
          <w:tcPr>
            <w:tcW w:w="297" w:type="dxa"/>
            <w:tcBorders>
              <w:bottom w:val="single" w:sz="4" w:space="0" w:color="auto"/>
            </w:tcBorders>
            <w:shd w:val="clear" w:color="auto" w:fill="D6E3BC" w:themeFill="accent3" w:themeFillTint="66"/>
          </w:tcPr>
          <w:p w14:paraId="2B1C3D7F" w14:textId="77777777" w:rsidR="00475AE1" w:rsidRDefault="00475AE1" w:rsidP="006543FB">
            <w:pPr>
              <w:spacing w:line="200" w:lineRule="exact"/>
              <w:jc w:val="both"/>
            </w:pPr>
            <w:r>
              <w:t>S</w:t>
            </w:r>
          </w:p>
        </w:tc>
        <w:tc>
          <w:tcPr>
            <w:tcW w:w="298" w:type="dxa"/>
            <w:tcBorders>
              <w:bottom w:val="single" w:sz="4" w:space="0" w:color="auto"/>
            </w:tcBorders>
            <w:shd w:val="clear" w:color="auto" w:fill="D6E3BC" w:themeFill="accent3" w:themeFillTint="66"/>
          </w:tcPr>
          <w:p w14:paraId="75700E32" w14:textId="77777777" w:rsidR="00475AE1" w:rsidRDefault="00475AE1" w:rsidP="006543FB">
            <w:pPr>
              <w:spacing w:line="200" w:lineRule="exact"/>
              <w:jc w:val="both"/>
            </w:pPr>
            <w:r>
              <w:t>O</w:t>
            </w:r>
          </w:p>
        </w:tc>
        <w:tc>
          <w:tcPr>
            <w:tcW w:w="298" w:type="dxa"/>
            <w:tcBorders>
              <w:bottom w:val="single" w:sz="4" w:space="0" w:color="auto"/>
            </w:tcBorders>
            <w:shd w:val="clear" w:color="auto" w:fill="D6E3BC" w:themeFill="accent3" w:themeFillTint="66"/>
          </w:tcPr>
          <w:p w14:paraId="66DD84EE" w14:textId="77777777" w:rsidR="00475AE1" w:rsidRDefault="00475AE1" w:rsidP="006543FB">
            <w:pPr>
              <w:spacing w:line="200" w:lineRule="exact"/>
              <w:jc w:val="both"/>
            </w:pPr>
            <w:r>
              <w:t>N</w:t>
            </w:r>
          </w:p>
        </w:tc>
        <w:tc>
          <w:tcPr>
            <w:tcW w:w="298" w:type="dxa"/>
            <w:tcBorders>
              <w:bottom w:val="single" w:sz="4" w:space="0" w:color="auto"/>
            </w:tcBorders>
            <w:shd w:val="clear" w:color="auto" w:fill="D6E3BC" w:themeFill="accent3" w:themeFillTint="66"/>
          </w:tcPr>
          <w:p w14:paraId="5B418689" w14:textId="77777777" w:rsidR="00475AE1" w:rsidRDefault="00475AE1" w:rsidP="006543FB">
            <w:pPr>
              <w:spacing w:line="200" w:lineRule="exact"/>
              <w:jc w:val="both"/>
            </w:pPr>
            <w:r>
              <w:t>D</w:t>
            </w:r>
          </w:p>
        </w:tc>
        <w:tc>
          <w:tcPr>
            <w:tcW w:w="297" w:type="dxa"/>
            <w:tcBorders>
              <w:bottom w:val="single" w:sz="4" w:space="0" w:color="auto"/>
            </w:tcBorders>
            <w:shd w:val="clear" w:color="auto" w:fill="FABF8F" w:themeFill="accent6" w:themeFillTint="99"/>
          </w:tcPr>
          <w:p w14:paraId="7BD31B12" w14:textId="77777777" w:rsidR="00475AE1" w:rsidRDefault="00475AE1" w:rsidP="006543FB">
            <w:pPr>
              <w:spacing w:line="200" w:lineRule="exact"/>
              <w:jc w:val="both"/>
            </w:pPr>
            <w:r>
              <w:t>J</w:t>
            </w:r>
          </w:p>
        </w:tc>
        <w:tc>
          <w:tcPr>
            <w:tcW w:w="298" w:type="dxa"/>
            <w:tcBorders>
              <w:bottom w:val="single" w:sz="4" w:space="0" w:color="auto"/>
            </w:tcBorders>
            <w:shd w:val="clear" w:color="auto" w:fill="FABF8F" w:themeFill="accent6" w:themeFillTint="99"/>
          </w:tcPr>
          <w:p w14:paraId="6CC2718E" w14:textId="77777777" w:rsidR="00475AE1" w:rsidRDefault="00475AE1" w:rsidP="006543FB">
            <w:pPr>
              <w:spacing w:line="200" w:lineRule="exact"/>
              <w:jc w:val="both"/>
            </w:pPr>
            <w:r>
              <w:t>F</w:t>
            </w:r>
          </w:p>
        </w:tc>
        <w:tc>
          <w:tcPr>
            <w:tcW w:w="298" w:type="dxa"/>
            <w:tcBorders>
              <w:bottom w:val="single" w:sz="4" w:space="0" w:color="auto"/>
            </w:tcBorders>
            <w:shd w:val="clear" w:color="auto" w:fill="FABF8F" w:themeFill="accent6" w:themeFillTint="99"/>
          </w:tcPr>
          <w:p w14:paraId="7A8B43B4" w14:textId="77777777" w:rsidR="00475AE1" w:rsidRDefault="00475AE1" w:rsidP="006543FB">
            <w:pPr>
              <w:spacing w:line="200" w:lineRule="exact"/>
              <w:jc w:val="both"/>
            </w:pPr>
            <w:r>
              <w:t>M</w:t>
            </w:r>
          </w:p>
        </w:tc>
        <w:tc>
          <w:tcPr>
            <w:tcW w:w="298" w:type="dxa"/>
            <w:tcBorders>
              <w:bottom w:val="single" w:sz="4" w:space="0" w:color="auto"/>
            </w:tcBorders>
            <w:shd w:val="clear" w:color="auto" w:fill="FABF8F" w:themeFill="accent6" w:themeFillTint="99"/>
          </w:tcPr>
          <w:p w14:paraId="4BB1389E" w14:textId="77777777" w:rsidR="00475AE1" w:rsidRDefault="00475AE1" w:rsidP="006543FB">
            <w:pPr>
              <w:spacing w:line="200" w:lineRule="exact"/>
              <w:jc w:val="both"/>
            </w:pPr>
            <w:r>
              <w:t>A</w:t>
            </w:r>
          </w:p>
        </w:tc>
        <w:tc>
          <w:tcPr>
            <w:tcW w:w="297" w:type="dxa"/>
            <w:tcBorders>
              <w:bottom w:val="single" w:sz="4" w:space="0" w:color="auto"/>
            </w:tcBorders>
            <w:shd w:val="clear" w:color="auto" w:fill="FABF8F" w:themeFill="accent6" w:themeFillTint="99"/>
          </w:tcPr>
          <w:p w14:paraId="68D5D259" w14:textId="77777777" w:rsidR="00475AE1" w:rsidRDefault="00475AE1" w:rsidP="006543FB">
            <w:pPr>
              <w:spacing w:line="200" w:lineRule="exact"/>
              <w:jc w:val="both"/>
            </w:pPr>
            <w:r>
              <w:t>M</w:t>
            </w:r>
          </w:p>
        </w:tc>
        <w:tc>
          <w:tcPr>
            <w:tcW w:w="298" w:type="dxa"/>
            <w:tcBorders>
              <w:bottom w:val="single" w:sz="4" w:space="0" w:color="auto"/>
            </w:tcBorders>
            <w:shd w:val="clear" w:color="auto" w:fill="FABF8F" w:themeFill="accent6" w:themeFillTint="99"/>
          </w:tcPr>
          <w:p w14:paraId="6DF38F13" w14:textId="77777777" w:rsidR="00475AE1" w:rsidRDefault="00475AE1" w:rsidP="006543FB">
            <w:pPr>
              <w:spacing w:line="200" w:lineRule="exact"/>
              <w:jc w:val="both"/>
            </w:pPr>
            <w:r>
              <w:t>J</w:t>
            </w:r>
          </w:p>
        </w:tc>
        <w:tc>
          <w:tcPr>
            <w:tcW w:w="298" w:type="dxa"/>
            <w:shd w:val="clear" w:color="auto" w:fill="FABF8F" w:themeFill="accent6" w:themeFillTint="99"/>
          </w:tcPr>
          <w:p w14:paraId="33C4B793" w14:textId="77777777" w:rsidR="00475AE1" w:rsidRDefault="00475AE1" w:rsidP="006543FB">
            <w:pPr>
              <w:spacing w:line="200" w:lineRule="exact"/>
              <w:jc w:val="both"/>
            </w:pPr>
            <w:r>
              <w:t>J</w:t>
            </w:r>
          </w:p>
        </w:tc>
        <w:tc>
          <w:tcPr>
            <w:tcW w:w="298" w:type="dxa"/>
            <w:shd w:val="clear" w:color="auto" w:fill="FABF8F" w:themeFill="accent6" w:themeFillTint="99"/>
          </w:tcPr>
          <w:p w14:paraId="1CC35CFE" w14:textId="77777777" w:rsidR="00475AE1" w:rsidRDefault="00475AE1" w:rsidP="006543FB">
            <w:pPr>
              <w:spacing w:line="200" w:lineRule="exact"/>
              <w:jc w:val="both"/>
            </w:pPr>
            <w:r>
              <w:t>A</w:t>
            </w:r>
          </w:p>
        </w:tc>
        <w:tc>
          <w:tcPr>
            <w:tcW w:w="297" w:type="dxa"/>
            <w:shd w:val="clear" w:color="auto" w:fill="FABF8F" w:themeFill="accent6" w:themeFillTint="99"/>
          </w:tcPr>
          <w:p w14:paraId="0DD346E8" w14:textId="77777777" w:rsidR="00475AE1" w:rsidRDefault="00475AE1" w:rsidP="006543FB">
            <w:pPr>
              <w:spacing w:line="200" w:lineRule="exact"/>
              <w:jc w:val="both"/>
            </w:pPr>
            <w:r>
              <w:t>S</w:t>
            </w:r>
          </w:p>
        </w:tc>
        <w:tc>
          <w:tcPr>
            <w:tcW w:w="298" w:type="dxa"/>
            <w:shd w:val="clear" w:color="auto" w:fill="FABF8F" w:themeFill="accent6" w:themeFillTint="99"/>
          </w:tcPr>
          <w:p w14:paraId="7D53E275" w14:textId="77777777" w:rsidR="00475AE1" w:rsidRDefault="00475AE1" w:rsidP="006543FB">
            <w:pPr>
              <w:spacing w:line="200" w:lineRule="exact"/>
              <w:jc w:val="both"/>
            </w:pPr>
            <w:r>
              <w:t>O</w:t>
            </w:r>
          </w:p>
        </w:tc>
        <w:tc>
          <w:tcPr>
            <w:tcW w:w="298" w:type="dxa"/>
            <w:shd w:val="clear" w:color="auto" w:fill="FABF8F" w:themeFill="accent6" w:themeFillTint="99"/>
          </w:tcPr>
          <w:p w14:paraId="16239AD7" w14:textId="77777777" w:rsidR="00475AE1" w:rsidRDefault="00475AE1" w:rsidP="006543FB">
            <w:pPr>
              <w:spacing w:line="200" w:lineRule="exact"/>
              <w:jc w:val="both"/>
            </w:pPr>
            <w:r>
              <w:t>N</w:t>
            </w:r>
          </w:p>
        </w:tc>
        <w:tc>
          <w:tcPr>
            <w:tcW w:w="298" w:type="dxa"/>
            <w:shd w:val="clear" w:color="auto" w:fill="FABF8F" w:themeFill="accent6" w:themeFillTint="99"/>
          </w:tcPr>
          <w:p w14:paraId="6EF7F927" w14:textId="77777777" w:rsidR="00475AE1" w:rsidRDefault="00475AE1" w:rsidP="006543FB">
            <w:pPr>
              <w:spacing w:line="200" w:lineRule="exact"/>
              <w:jc w:val="both"/>
            </w:pPr>
            <w:r>
              <w:t>D</w:t>
            </w:r>
          </w:p>
        </w:tc>
        <w:tc>
          <w:tcPr>
            <w:tcW w:w="297" w:type="dxa"/>
            <w:shd w:val="clear" w:color="auto" w:fill="B8CCE4" w:themeFill="accent1" w:themeFillTint="66"/>
          </w:tcPr>
          <w:p w14:paraId="3A1E3F36" w14:textId="77777777" w:rsidR="00475AE1" w:rsidRDefault="00475AE1" w:rsidP="006543FB">
            <w:pPr>
              <w:spacing w:line="200" w:lineRule="exact"/>
              <w:jc w:val="both"/>
            </w:pPr>
            <w:r>
              <w:t>J</w:t>
            </w:r>
          </w:p>
        </w:tc>
        <w:tc>
          <w:tcPr>
            <w:tcW w:w="298" w:type="dxa"/>
            <w:shd w:val="clear" w:color="auto" w:fill="B8CCE4" w:themeFill="accent1" w:themeFillTint="66"/>
          </w:tcPr>
          <w:p w14:paraId="356BBFC7" w14:textId="77777777" w:rsidR="00475AE1" w:rsidRDefault="00475AE1" w:rsidP="006543FB">
            <w:pPr>
              <w:spacing w:line="200" w:lineRule="exact"/>
              <w:jc w:val="both"/>
            </w:pPr>
            <w:r>
              <w:t>F</w:t>
            </w:r>
          </w:p>
        </w:tc>
        <w:tc>
          <w:tcPr>
            <w:tcW w:w="298" w:type="dxa"/>
            <w:shd w:val="clear" w:color="auto" w:fill="B8CCE4" w:themeFill="accent1" w:themeFillTint="66"/>
          </w:tcPr>
          <w:p w14:paraId="01A901E0" w14:textId="77777777" w:rsidR="00475AE1" w:rsidRDefault="00475AE1" w:rsidP="006543FB">
            <w:pPr>
              <w:spacing w:line="200" w:lineRule="exact"/>
              <w:jc w:val="both"/>
            </w:pPr>
            <w:r>
              <w:t>M</w:t>
            </w:r>
          </w:p>
        </w:tc>
        <w:tc>
          <w:tcPr>
            <w:tcW w:w="298" w:type="dxa"/>
            <w:shd w:val="clear" w:color="auto" w:fill="B8CCE4" w:themeFill="accent1" w:themeFillTint="66"/>
          </w:tcPr>
          <w:p w14:paraId="4BB993EA" w14:textId="77777777" w:rsidR="00475AE1" w:rsidRDefault="00475AE1" w:rsidP="006543FB">
            <w:pPr>
              <w:spacing w:line="200" w:lineRule="exact"/>
              <w:jc w:val="both"/>
            </w:pPr>
            <w:r>
              <w:t>A</w:t>
            </w:r>
          </w:p>
        </w:tc>
        <w:tc>
          <w:tcPr>
            <w:tcW w:w="297" w:type="dxa"/>
            <w:shd w:val="clear" w:color="auto" w:fill="B8CCE4" w:themeFill="accent1" w:themeFillTint="66"/>
          </w:tcPr>
          <w:p w14:paraId="296C51ED" w14:textId="77777777" w:rsidR="00475AE1" w:rsidRDefault="00475AE1" w:rsidP="006543FB">
            <w:pPr>
              <w:spacing w:line="200" w:lineRule="exact"/>
              <w:jc w:val="both"/>
            </w:pPr>
            <w:r>
              <w:t>M</w:t>
            </w:r>
          </w:p>
        </w:tc>
        <w:tc>
          <w:tcPr>
            <w:tcW w:w="298" w:type="dxa"/>
            <w:shd w:val="clear" w:color="auto" w:fill="B8CCE4" w:themeFill="accent1" w:themeFillTint="66"/>
          </w:tcPr>
          <w:p w14:paraId="3B8FAED7" w14:textId="77777777" w:rsidR="00475AE1" w:rsidRDefault="00475AE1" w:rsidP="006543FB">
            <w:pPr>
              <w:spacing w:line="200" w:lineRule="exact"/>
              <w:jc w:val="both"/>
            </w:pPr>
            <w:r>
              <w:t>J</w:t>
            </w:r>
          </w:p>
        </w:tc>
        <w:tc>
          <w:tcPr>
            <w:tcW w:w="298" w:type="dxa"/>
            <w:shd w:val="clear" w:color="auto" w:fill="B8CCE4" w:themeFill="accent1" w:themeFillTint="66"/>
          </w:tcPr>
          <w:p w14:paraId="12333B5C" w14:textId="77777777" w:rsidR="00475AE1" w:rsidRDefault="00475AE1" w:rsidP="006543FB">
            <w:pPr>
              <w:spacing w:line="200" w:lineRule="exact"/>
              <w:jc w:val="both"/>
            </w:pPr>
            <w:r>
              <w:t>J</w:t>
            </w:r>
          </w:p>
        </w:tc>
        <w:tc>
          <w:tcPr>
            <w:tcW w:w="298" w:type="dxa"/>
            <w:shd w:val="clear" w:color="auto" w:fill="B8CCE4" w:themeFill="accent1" w:themeFillTint="66"/>
          </w:tcPr>
          <w:p w14:paraId="5278F650" w14:textId="77777777" w:rsidR="00475AE1" w:rsidRDefault="00475AE1" w:rsidP="006543FB">
            <w:pPr>
              <w:spacing w:line="200" w:lineRule="exact"/>
              <w:jc w:val="both"/>
            </w:pPr>
            <w:r>
              <w:t>A</w:t>
            </w:r>
          </w:p>
        </w:tc>
      </w:tr>
      <w:tr w:rsidR="00475AE1" w14:paraId="4907A9AB" w14:textId="77777777" w:rsidTr="00AF07AC">
        <w:tc>
          <w:tcPr>
            <w:tcW w:w="3510" w:type="dxa"/>
          </w:tcPr>
          <w:p w14:paraId="3BC41143" w14:textId="77777777" w:rsidR="00475AE1" w:rsidRDefault="00475AE1" w:rsidP="006543FB">
            <w:pPr>
              <w:spacing w:line="200" w:lineRule="exact"/>
              <w:jc w:val="both"/>
            </w:pPr>
            <w:r>
              <w:t>Literature review</w:t>
            </w:r>
          </w:p>
        </w:tc>
        <w:tc>
          <w:tcPr>
            <w:tcW w:w="297" w:type="dxa"/>
            <w:shd w:val="pct70" w:color="auto" w:fill="auto"/>
          </w:tcPr>
          <w:p w14:paraId="6BD71346" w14:textId="77777777" w:rsidR="00475AE1" w:rsidRDefault="00475AE1" w:rsidP="006543FB">
            <w:pPr>
              <w:spacing w:line="200" w:lineRule="exact"/>
              <w:jc w:val="both"/>
            </w:pPr>
          </w:p>
        </w:tc>
        <w:tc>
          <w:tcPr>
            <w:tcW w:w="298" w:type="dxa"/>
            <w:shd w:val="pct70" w:color="auto" w:fill="auto"/>
          </w:tcPr>
          <w:p w14:paraId="350B5FC3" w14:textId="77777777" w:rsidR="00475AE1" w:rsidRDefault="00475AE1" w:rsidP="006543FB">
            <w:pPr>
              <w:spacing w:line="200" w:lineRule="exact"/>
              <w:jc w:val="both"/>
            </w:pPr>
          </w:p>
        </w:tc>
        <w:tc>
          <w:tcPr>
            <w:tcW w:w="298" w:type="dxa"/>
            <w:tcBorders>
              <w:bottom w:val="single" w:sz="4" w:space="0" w:color="auto"/>
            </w:tcBorders>
            <w:shd w:val="pct70" w:color="auto" w:fill="auto"/>
          </w:tcPr>
          <w:p w14:paraId="10659515" w14:textId="77777777" w:rsidR="00475AE1" w:rsidRDefault="00475AE1" w:rsidP="006543FB">
            <w:pPr>
              <w:spacing w:line="200" w:lineRule="exact"/>
              <w:jc w:val="both"/>
            </w:pPr>
          </w:p>
        </w:tc>
        <w:tc>
          <w:tcPr>
            <w:tcW w:w="298" w:type="dxa"/>
            <w:shd w:val="pct70" w:color="auto" w:fill="auto"/>
          </w:tcPr>
          <w:p w14:paraId="241506EB" w14:textId="77777777" w:rsidR="00475AE1" w:rsidRDefault="00475AE1" w:rsidP="006543FB">
            <w:pPr>
              <w:spacing w:line="200" w:lineRule="exact"/>
              <w:jc w:val="both"/>
            </w:pPr>
          </w:p>
        </w:tc>
        <w:tc>
          <w:tcPr>
            <w:tcW w:w="297" w:type="dxa"/>
            <w:shd w:val="pct70" w:color="auto" w:fill="auto"/>
          </w:tcPr>
          <w:p w14:paraId="55B7395D" w14:textId="77777777" w:rsidR="00475AE1" w:rsidRDefault="00475AE1" w:rsidP="006543FB">
            <w:pPr>
              <w:spacing w:line="200" w:lineRule="exact"/>
              <w:jc w:val="both"/>
            </w:pPr>
          </w:p>
        </w:tc>
        <w:tc>
          <w:tcPr>
            <w:tcW w:w="298" w:type="dxa"/>
            <w:shd w:val="pct70" w:color="auto" w:fill="auto"/>
          </w:tcPr>
          <w:p w14:paraId="71209660" w14:textId="77777777" w:rsidR="00475AE1" w:rsidRDefault="00475AE1" w:rsidP="006543FB">
            <w:pPr>
              <w:spacing w:line="200" w:lineRule="exact"/>
              <w:jc w:val="both"/>
            </w:pPr>
          </w:p>
        </w:tc>
        <w:tc>
          <w:tcPr>
            <w:tcW w:w="298" w:type="dxa"/>
            <w:shd w:val="pct70" w:color="auto" w:fill="auto"/>
          </w:tcPr>
          <w:p w14:paraId="0A35C8CE" w14:textId="77777777" w:rsidR="00475AE1" w:rsidRDefault="00475AE1" w:rsidP="006543FB">
            <w:pPr>
              <w:spacing w:line="200" w:lineRule="exact"/>
              <w:jc w:val="both"/>
            </w:pPr>
          </w:p>
        </w:tc>
        <w:tc>
          <w:tcPr>
            <w:tcW w:w="298" w:type="dxa"/>
            <w:shd w:val="pct70" w:color="auto" w:fill="auto"/>
          </w:tcPr>
          <w:p w14:paraId="4C6537EA" w14:textId="77777777" w:rsidR="00475AE1" w:rsidRDefault="00475AE1" w:rsidP="006543FB">
            <w:pPr>
              <w:spacing w:line="200" w:lineRule="exact"/>
              <w:jc w:val="both"/>
            </w:pPr>
          </w:p>
        </w:tc>
        <w:tc>
          <w:tcPr>
            <w:tcW w:w="297" w:type="dxa"/>
            <w:shd w:val="pct70" w:color="auto" w:fill="auto"/>
          </w:tcPr>
          <w:p w14:paraId="621EE4DF" w14:textId="77777777" w:rsidR="00475AE1" w:rsidRDefault="00475AE1" w:rsidP="006543FB">
            <w:pPr>
              <w:spacing w:line="200" w:lineRule="exact"/>
              <w:jc w:val="both"/>
            </w:pPr>
          </w:p>
        </w:tc>
        <w:tc>
          <w:tcPr>
            <w:tcW w:w="298" w:type="dxa"/>
            <w:shd w:val="pct70" w:color="auto" w:fill="auto"/>
          </w:tcPr>
          <w:p w14:paraId="563F292F" w14:textId="77777777" w:rsidR="00475AE1" w:rsidRDefault="00475AE1" w:rsidP="006543FB">
            <w:pPr>
              <w:spacing w:line="200" w:lineRule="exact"/>
              <w:jc w:val="both"/>
            </w:pPr>
          </w:p>
        </w:tc>
        <w:tc>
          <w:tcPr>
            <w:tcW w:w="298" w:type="dxa"/>
          </w:tcPr>
          <w:p w14:paraId="501BD8AC" w14:textId="77777777" w:rsidR="00475AE1" w:rsidRDefault="00475AE1" w:rsidP="006543FB">
            <w:pPr>
              <w:spacing w:line="200" w:lineRule="exact"/>
              <w:jc w:val="both"/>
            </w:pPr>
          </w:p>
        </w:tc>
        <w:tc>
          <w:tcPr>
            <w:tcW w:w="298" w:type="dxa"/>
          </w:tcPr>
          <w:p w14:paraId="57542E34" w14:textId="77777777" w:rsidR="00475AE1" w:rsidRDefault="00475AE1" w:rsidP="006543FB">
            <w:pPr>
              <w:spacing w:line="200" w:lineRule="exact"/>
              <w:jc w:val="both"/>
            </w:pPr>
          </w:p>
        </w:tc>
        <w:tc>
          <w:tcPr>
            <w:tcW w:w="297" w:type="dxa"/>
          </w:tcPr>
          <w:p w14:paraId="537D540F" w14:textId="77777777" w:rsidR="00475AE1" w:rsidRDefault="00475AE1" w:rsidP="006543FB">
            <w:pPr>
              <w:spacing w:line="200" w:lineRule="exact"/>
              <w:jc w:val="both"/>
            </w:pPr>
          </w:p>
        </w:tc>
        <w:tc>
          <w:tcPr>
            <w:tcW w:w="298" w:type="dxa"/>
          </w:tcPr>
          <w:p w14:paraId="0A0EB51E" w14:textId="77777777" w:rsidR="00475AE1" w:rsidRDefault="00475AE1" w:rsidP="006543FB">
            <w:pPr>
              <w:spacing w:line="200" w:lineRule="exact"/>
              <w:jc w:val="both"/>
            </w:pPr>
          </w:p>
        </w:tc>
        <w:tc>
          <w:tcPr>
            <w:tcW w:w="298" w:type="dxa"/>
          </w:tcPr>
          <w:p w14:paraId="7147086D" w14:textId="77777777" w:rsidR="00475AE1" w:rsidRDefault="00475AE1" w:rsidP="006543FB">
            <w:pPr>
              <w:spacing w:line="200" w:lineRule="exact"/>
              <w:jc w:val="both"/>
            </w:pPr>
          </w:p>
        </w:tc>
        <w:tc>
          <w:tcPr>
            <w:tcW w:w="298" w:type="dxa"/>
          </w:tcPr>
          <w:p w14:paraId="4D1B3735" w14:textId="77777777" w:rsidR="00475AE1" w:rsidRDefault="00475AE1" w:rsidP="006543FB">
            <w:pPr>
              <w:spacing w:line="200" w:lineRule="exact"/>
              <w:jc w:val="both"/>
            </w:pPr>
          </w:p>
        </w:tc>
        <w:tc>
          <w:tcPr>
            <w:tcW w:w="297" w:type="dxa"/>
          </w:tcPr>
          <w:p w14:paraId="2821BE9A" w14:textId="77777777" w:rsidR="00475AE1" w:rsidRDefault="00475AE1" w:rsidP="006543FB">
            <w:pPr>
              <w:spacing w:line="200" w:lineRule="exact"/>
              <w:jc w:val="both"/>
            </w:pPr>
          </w:p>
        </w:tc>
        <w:tc>
          <w:tcPr>
            <w:tcW w:w="298" w:type="dxa"/>
          </w:tcPr>
          <w:p w14:paraId="3199E553" w14:textId="77777777" w:rsidR="00475AE1" w:rsidRDefault="00475AE1" w:rsidP="006543FB">
            <w:pPr>
              <w:spacing w:line="200" w:lineRule="exact"/>
              <w:jc w:val="both"/>
            </w:pPr>
          </w:p>
        </w:tc>
        <w:tc>
          <w:tcPr>
            <w:tcW w:w="298" w:type="dxa"/>
          </w:tcPr>
          <w:p w14:paraId="77FF70A6" w14:textId="77777777" w:rsidR="00475AE1" w:rsidRDefault="00475AE1" w:rsidP="006543FB">
            <w:pPr>
              <w:spacing w:line="200" w:lineRule="exact"/>
              <w:jc w:val="both"/>
            </w:pPr>
          </w:p>
        </w:tc>
        <w:tc>
          <w:tcPr>
            <w:tcW w:w="298" w:type="dxa"/>
          </w:tcPr>
          <w:p w14:paraId="1D9185CB" w14:textId="77777777" w:rsidR="00475AE1" w:rsidRDefault="00475AE1" w:rsidP="006543FB">
            <w:pPr>
              <w:spacing w:line="200" w:lineRule="exact"/>
              <w:jc w:val="both"/>
            </w:pPr>
          </w:p>
        </w:tc>
        <w:tc>
          <w:tcPr>
            <w:tcW w:w="297" w:type="dxa"/>
          </w:tcPr>
          <w:p w14:paraId="72C68F64" w14:textId="77777777" w:rsidR="00475AE1" w:rsidRDefault="00475AE1" w:rsidP="006543FB">
            <w:pPr>
              <w:spacing w:line="200" w:lineRule="exact"/>
              <w:jc w:val="both"/>
            </w:pPr>
          </w:p>
        </w:tc>
        <w:tc>
          <w:tcPr>
            <w:tcW w:w="298" w:type="dxa"/>
          </w:tcPr>
          <w:p w14:paraId="4677D694" w14:textId="77777777" w:rsidR="00475AE1" w:rsidRDefault="00475AE1" w:rsidP="006543FB">
            <w:pPr>
              <w:spacing w:line="200" w:lineRule="exact"/>
              <w:jc w:val="both"/>
            </w:pPr>
          </w:p>
        </w:tc>
        <w:tc>
          <w:tcPr>
            <w:tcW w:w="298" w:type="dxa"/>
          </w:tcPr>
          <w:p w14:paraId="7E6FD14A" w14:textId="77777777" w:rsidR="00475AE1" w:rsidRDefault="00475AE1" w:rsidP="006543FB">
            <w:pPr>
              <w:spacing w:line="200" w:lineRule="exact"/>
              <w:jc w:val="both"/>
            </w:pPr>
          </w:p>
        </w:tc>
        <w:tc>
          <w:tcPr>
            <w:tcW w:w="298" w:type="dxa"/>
          </w:tcPr>
          <w:p w14:paraId="22BD08CF" w14:textId="77777777" w:rsidR="00475AE1" w:rsidRDefault="00475AE1" w:rsidP="006543FB">
            <w:pPr>
              <w:spacing w:line="200" w:lineRule="exact"/>
              <w:jc w:val="both"/>
            </w:pPr>
          </w:p>
        </w:tc>
      </w:tr>
      <w:tr w:rsidR="00475AE1" w14:paraId="3A2B5E6D" w14:textId="77777777" w:rsidTr="00573AB2">
        <w:tc>
          <w:tcPr>
            <w:tcW w:w="3510" w:type="dxa"/>
          </w:tcPr>
          <w:p w14:paraId="4604CF00" w14:textId="77777777" w:rsidR="00475AE1" w:rsidRDefault="008A78A9" w:rsidP="006543FB">
            <w:pPr>
              <w:spacing w:line="200" w:lineRule="exact"/>
              <w:jc w:val="both"/>
            </w:pPr>
            <w:r>
              <w:t>Write t</w:t>
            </w:r>
            <w:r w:rsidR="00573AB2">
              <w:t>hesis proposal</w:t>
            </w:r>
          </w:p>
        </w:tc>
        <w:tc>
          <w:tcPr>
            <w:tcW w:w="297" w:type="dxa"/>
          </w:tcPr>
          <w:p w14:paraId="41861096" w14:textId="77777777" w:rsidR="00475AE1" w:rsidRDefault="00475AE1" w:rsidP="006543FB">
            <w:pPr>
              <w:spacing w:line="200" w:lineRule="exact"/>
              <w:jc w:val="both"/>
            </w:pPr>
          </w:p>
        </w:tc>
        <w:tc>
          <w:tcPr>
            <w:tcW w:w="298" w:type="dxa"/>
          </w:tcPr>
          <w:p w14:paraId="4F371F4F" w14:textId="77777777" w:rsidR="00475AE1" w:rsidRDefault="00475AE1" w:rsidP="006543FB">
            <w:pPr>
              <w:spacing w:line="200" w:lineRule="exact"/>
              <w:jc w:val="both"/>
            </w:pPr>
          </w:p>
        </w:tc>
        <w:tc>
          <w:tcPr>
            <w:tcW w:w="298" w:type="dxa"/>
            <w:tcBorders>
              <w:bottom w:val="single" w:sz="4" w:space="0" w:color="auto"/>
            </w:tcBorders>
            <w:shd w:val="pct70" w:color="auto" w:fill="auto"/>
          </w:tcPr>
          <w:p w14:paraId="10B90B38" w14:textId="77777777" w:rsidR="00475AE1" w:rsidRDefault="00475AE1" w:rsidP="006543FB">
            <w:pPr>
              <w:spacing w:line="200" w:lineRule="exact"/>
              <w:jc w:val="both"/>
            </w:pPr>
          </w:p>
        </w:tc>
        <w:tc>
          <w:tcPr>
            <w:tcW w:w="298" w:type="dxa"/>
            <w:tcBorders>
              <w:bottom w:val="single" w:sz="4" w:space="0" w:color="auto"/>
            </w:tcBorders>
          </w:tcPr>
          <w:p w14:paraId="25F01DF1" w14:textId="77777777" w:rsidR="00475AE1" w:rsidRDefault="00475AE1" w:rsidP="006543FB">
            <w:pPr>
              <w:spacing w:line="200" w:lineRule="exact"/>
              <w:jc w:val="both"/>
            </w:pPr>
          </w:p>
        </w:tc>
        <w:tc>
          <w:tcPr>
            <w:tcW w:w="297" w:type="dxa"/>
          </w:tcPr>
          <w:p w14:paraId="07B95BAE" w14:textId="77777777" w:rsidR="00475AE1" w:rsidRDefault="00475AE1" w:rsidP="006543FB">
            <w:pPr>
              <w:spacing w:line="200" w:lineRule="exact"/>
              <w:jc w:val="both"/>
            </w:pPr>
          </w:p>
        </w:tc>
        <w:tc>
          <w:tcPr>
            <w:tcW w:w="298" w:type="dxa"/>
          </w:tcPr>
          <w:p w14:paraId="6CFECD5E" w14:textId="77777777" w:rsidR="00475AE1" w:rsidRDefault="00475AE1" w:rsidP="006543FB">
            <w:pPr>
              <w:spacing w:line="200" w:lineRule="exact"/>
              <w:jc w:val="both"/>
            </w:pPr>
          </w:p>
        </w:tc>
        <w:tc>
          <w:tcPr>
            <w:tcW w:w="298" w:type="dxa"/>
          </w:tcPr>
          <w:p w14:paraId="061980F8" w14:textId="77777777" w:rsidR="00475AE1" w:rsidRDefault="00475AE1" w:rsidP="006543FB">
            <w:pPr>
              <w:spacing w:line="200" w:lineRule="exact"/>
              <w:jc w:val="both"/>
            </w:pPr>
          </w:p>
        </w:tc>
        <w:tc>
          <w:tcPr>
            <w:tcW w:w="298" w:type="dxa"/>
          </w:tcPr>
          <w:p w14:paraId="1B755A46" w14:textId="77777777" w:rsidR="00475AE1" w:rsidRDefault="00475AE1" w:rsidP="006543FB">
            <w:pPr>
              <w:spacing w:line="200" w:lineRule="exact"/>
              <w:jc w:val="both"/>
            </w:pPr>
          </w:p>
        </w:tc>
        <w:tc>
          <w:tcPr>
            <w:tcW w:w="297" w:type="dxa"/>
          </w:tcPr>
          <w:p w14:paraId="00150168" w14:textId="77777777" w:rsidR="00475AE1" w:rsidRDefault="00475AE1" w:rsidP="006543FB">
            <w:pPr>
              <w:spacing w:line="200" w:lineRule="exact"/>
              <w:jc w:val="both"/>
            </w:pPr>
          </w:p>
        </w:tc>
        <w:tc>
          <w:tcPr>
            <w:tcW w:w="298" w:type="dxa"/>
          </w:tcPr>
          <w:p w14:paraId="40E39B51" w14:textId="77777777" w:rsidR="00475AE1" w:rsidRDefault="00475AE1" w:rsidP="006543FB">
            <w:pPr>
              <w:spacing w:line="200" w:lineRule="exact"/>
              <w:jc w:val="both"/>
            </w:pPr>
          </w:p>
        </w:tc>
        <w:tc>
          <w:tcPr>
            <w:tcW w:w="298" w:type="dxa"/>
          </w:tcPr>
          <w:p w14:paraId="76CA5687" w14:textId="77777777" w:rsidR="00475AE1" w:rsidRDefault="00475AE1" w:rsidP="006543FB">
            <w:pPr>
              <w:spacing w:line="200" w:lineRule="exact"/>
              <w:jc w:val="both"/>
            </w:pPr>
          </w:p>
        </w:tc>
        <w:tc>
          <w:tcPr>
            <w:tcW w:w="298" w:type="dxa"/>
          </w:tcPr>
          <w:p w14:paraId="4B667A4B" w14:textId="77777777" w:rsidR="00475AE1" w:rsidRDefault="00475AE1" w:rsidP="006543FB">
            <w:pPr>
              <w:spacing w:line="200" w:lineRule="exact"/>
              <w:jc w:val="both"/>
            </w:pPr>
          </w:p>
        </w:tc>
        <w:tc>
          <w:tcPr>
            <w:tcW w:w="297" w:type="dxa"/>
          </w:tcPr>
          <w:p w14:paraId="356E75D3" w14:textId="77777777" w:rsidR="00475AE1" w:rsidRDefault="00475AE1" w:rsidP="006543FB">
            <w:pPr>
              <w:spacing w:line="200" w:lineRule="exact"/>
              <w:jc w:val="both"/>
            </w:pPr>
          </w:p>
        </w:tc>
        <w:tc>
          <w:tcPr>
            <w:tcW w:w="298" w:type="dxa"/>
          </w:tcPr>
          <w:p w14:paraId="69AAECAD" w14:textId="77777777" w:rsidR="00475AE1" w:rsidRDefault="00475AE1" w:rsidP="006543FB">
            <w:pPr>
              <w:spacing w:line="200" w:lineRule="exact"/>
              <w:jc w:val="both"/>
            </w:pPr>
          </w:p>
        </w:tc>
        <w:tc>
          <w:tcPr>
            <w:tcW w:w="298" w:type="dxa"/>
          </w:tcPr>
          <w:p w14:paraId="5D469E8F" w14:textId="77777777" w:rsidR="00475AE1" w:rsidRDefault="00475AE1" w:rsidP="006543FB">
            <w:pPr>
              <w:spacing w:line="200" w:lineRule="exact"/>
              <w:jc w:val="both"/>
            </w:pPr>
          </w:p>
        </w:tc>
        <w:tc>
          <w:tcPr>
            <w:tcW w:w="298" w:type="dxa"/>
          </w:tcPr>
          <w:p w14:paraId="793DBB7F" w14:textId="77777777" w:rsidR="00475AE1" w:rsidRDefault="00475AE1" w:rsidP="006543FB">
            <w:pPr>
              <w:spacing w:line="200" w:lineRule="exact"/>
              <w:jc w:val="both"/>
            </w:pPr>
          </w:p>
        </w:tc>
        <w:tc>
          <w:tcPr>
            <w:tcW w:w="297" w:type="dxa"/>
          </w:tcPr>
          <w:p w14:paraId="504EF863" w14:textId="77777777" w:rsidR="00475AE1" w:rsidRDefault="00475AE1" w:rsidP="006543FB">
            <w:pPr>
              <w:spacing w:line="200" w:lineRule="exact"/>
              <w:jc w:val="both"/>
            </w:pPr>
          </w:p>
        </w:tc>
        <w:tc>
          <w:tcPr>
            <w:tcW w:w="298" w:type="dxa"/>
          </w:tcPr>
          <w:p w14:paraId="009BD48C" w14:textId="77777777" w:rsidR="00475AE1" w:rsidRDefault="00475AE1" w:rsidP="006543FB">
            <w:pPr>
              <w:spacing w:line="200" w:lineRule="exact"/>
              <w:jc w:val="both"/>
            </w:pPr>
          </w:p>
        </w:tc>
        <w:tc>
          <w:tcPr>
            <w:tcW w:w="298" w:type="dxa"/>
          </w:tcPr>
          <w:p w14:paraId="7535A585" w14:textId="77777777" w:rsidR="00475AE1" w:rsidRDefault="00475AE1" w:rsidP="006543FB">
            <w:pPr>
              <w:spacing w:line="200" w:lineRule="exact"/>
              <w:jc w:val="both"/>
            </w:pPr>
          </w:p>
        </w:tc>
        <w:tc>
          <w:tcPr>
            <w:tcW w:w="298" w:type="dxa"/>
          </w:tcPr>
          <w:p w14:paraId="261BD508" w14:textId="77777777" w:rsidR="00475AE1" w:rsidRDefault="00475AE1" w:rsidP="006543FB">
            <w:pPr>
              <w:spacing w:line="200" w:lineRule="exact"/>
              <w:jc w:val="both"/>
            </w:pPr>
          </w:p>
        </w:tc>
        <w:tc>
          <w:tcPr>
            <w:tcW w:w="297" w:type="dxa"/>
          </w:tcPr>
          <w:p w14:paraId="14C860B6" w14:textId="77777777" w:rsidR="00475AE1" w:rsidRDefault="00475AE1" w:rsidP="006543FB">
            <w:pPr>
              <w:spacing w:line="200" w:lineRule="exact"/>
              <w:jc w:val="both"/>
            </w:pPr>
          </w:p>
        </w:tc>
        <w:tc>
          <w:tcPr>
            <w:tcW w:w="298" w:type="dxa"/>
          </w:tcPr>
          <w:p w14:paraId="6632E08F" w14:textId="77777777" w:rsidR="00475AE1" w:rsidRDefault="00475AE1" w:rsidP="006543FB">
            <w:pPr>
              <w:spacing w:line="200" w:lineRule="exact"/>
              <w:jc w:val="both"/>
            </w:pPr>
          </w:p>
        </w:tc>
        <w:tc>
          <w:tcPr>
            <w:tcW w:w="298" w:type="dxa"/>
          </w:tcPr>
          <w:p w14:paraId="48DDC1DD" w14:textId="77777777" w:rsidR="00475AE1" w:rsidRDefault="00475AE1" w:rsidP="006543FB">
            <w:pPr>
              <w:spacing w:line="200" w:lineRule="exact"/>
              <w:jc w:val="both"/>
            </w:pPr>
          </w:p>
        </w:tc>
        <w:tc>
          <w:tcPr>
            <w:tcW w:w="298" w:type="dxa"/>
          </w:tcPr>
          <w:p w14:paraId="7E63150C" w14:textId="77777777" w:rsidR="00475AE1" w:rsidRDefault="00475AE1" w:rsidP="006543FB">
            <w:pPr>
              <w:spacing w:line="200" w:lineRule="exact"/>
              <w:jc w:val="both"/>
            </w:pPr>
          </w:p>
        </w:tc>
      </w:tr>
      <w:tr w:rsidR="00475AE1" w14:paraId="679FBC62" w14:textId="77777777" w:rsidTr="00573AB2">
        <w:tc>
          <w:tcPr>
            <w:tcW w:w="3510" w:type="dxa"/>
          </w:tcPr>
          <w:p w14:paraId="2CD2592F" w14:textId="77777777" w:rsidR="00475AE1" w:rsidRDefault="00573AB2" w:rsidP="006543FB">
            <w:pPr>
              <w:spacing w:line="200" w:lineRule="exact"/>
              <w:jc w:val="both"/>
            </w:pPr>
            <w:r>
              <w:t>HIFU experiments on pigs</w:t>
            </w:r>
          </w:p>
        </w:tc>
        <w:tc>
          <w:tcPr>
            <w:tcW w:w="297" w:type="dxa"/>
          </w:tcPr>
          <w:p w14:paraId="1CB434E5" w14:textId="77777777" w:rsidR="00475AE1" w:rsidRDefault="00475AE1" w:rsidP="006543FB">
            <w:pPr>
              <w:spacing w:line="200" w:lineRule="exact"/>
              <w:jc w:val="both"/>
            </w:pPr>
          </w:p>
        </w:tc>
        <w:tc>
          <w:tcPr>
            <w:tcW w:w="298" w:type="dxa"/>
          </w:tcPr>
          <w:p w14:paraId="485E0058" w14:textId="77777777" w:rsidR="00475AE1" w:rsidRDefault="00475AE1" w:rsidP="006543FB">
            <w:pPr>
              <w:spacing w:line="200" w:lineRule="exact"/>
              <w:jc w:val="both"/>
            </w:pPr>
          </w:p>
        </w:tc>
        <w:tc>
          <w:tcPr>
            <w:tcW w:w="298" w:type="dxa"/>
            <w:tcBorders>
              <w:bottom w:val="single" w:sz="4" w:space="0" w:color="auto"/>
            </w:tcBorders>
            <w:shd w:val="pct70" w:color="auto" w:fill="auto"/>
          </w:tcPr>
          <w:p w14:paraId="594010ED" w14:textId="77777777" w:rsidR="00475AE1" w:rsidRDefault="00475AE1" w:rsidP="006543FB">
            <w:pPr>
              <w:spacing w:line="200" w:lineRule="exact"/>
              <w:jc w:val="both"/>
            </w:pPr>
          </w:p>
        </w:tc>
        <w:tc>
          <w:tcPr>
            <w:tcW w:w="298" w:type="dxa"/>
            <w:tcBorders>
              <w:bottom w:val="single" w:sz="4" w:space="0" w:color="auto"/>
            </w:tcBorders>
            <w:shd w:val="pct70" w:color="auto" w:fill="auto"/>
          </w:tcPr>
          <w:p w14:paraId="09D62F97" w14:textId="77777777" w:rsidR="00475AE1" w:rsidRDefault="00475AE1" w:rsidP="006543FB">
            <w:pPr>
              <w:spacing w:line="200" w:lineRule="exact"/>
              <w:jc w:val="both"/>
            </w:pPr>
          </w:p>
        </w:tc>
        <w:tc>
          <w:tcPr>
            <w:tcW w:w="297" w:type="dxa"/>
          </w:tcPr>
          <w:p w14:paraId="78EC5F03" w14:textId="77777777" w:rsidR="00475AE1" w:rsidRDefault="00475AE1" w:rsidP="006543FB">
            <w:pPr>
              <w:spacing w:line="200" w:lineRule="exact"/>
              <w:jc w:val="both"/>
            </w:pPr>
          </w:p>
        </w:tc>
        <w:tc>
          <w:tcPr>
            <w:tcW w:w="298" w:type="dxa"/>
          </w:tcPr>
          <w:p w14:paraId="1F05E7E9" w14:textId="77777777" w:rsidR="00475AE1" w:rsidRDefault="00475AE1" w:rsidP="006543FB">
            <w:pPr>
              <w:spacing w:line="200" w:lineRule="exact"/>
              <w:jc w:val="both"/>
            </w:pPr>
          </w:p>
        </w:tc>
        <w:tc>
          <w:tcPr>
            <w:tcW w:w="298" w:type="dxa"/>
          </w:tcPr>
          <w:p w14:paraId="409E85D3" w14:textId="77777777" w:rsidR="00475AE1" w:rsidRDefault="00475AE1" w:rsidP="006543FB">
            <w:pPr>
              <w:spacing w:line="200" w:lineRule="exact"/>
              <w:jc w:val="both"/>
            </w:pPr>
          </w:p>
        </w:tc>
        <w:tc>
          <w:tcPr>
            <w:tcW w:w="298" w:type="dxa"/>
          </w:tcPr>
          <w:p w14:paraId="1C80C1A0" w14:textId="77777777" w:rsidR="00475AE1" w:rsidRDefault="00475AE1" w:rsidP="006543FB">
            <w:pPr>
              <w:spacing w:line="200" w:lineRule="exact"/>
              <w:jc w:val="both"/>
            </w:pPr>
          </w:p>
        </w:tc>
        <w:tc>
          <w:tcPr>
            <w:tcW w:w="297" w:type="dxa"/>
          </w:tcPr>
          <w:p w14:paraId="1290E607" w14:textId="77777777" w:rsidR="00475AE1" w:rsidRDefault="00475AE1" w:rsidP="006543FB">
            <w:pPr>
              <w:spacing w:line="200" w:lineRule="exact"/>
              <w:jc w:val="both"/>
            </w:pPr>
          </w:p>
        </w:tc>
        <w:tc>
          <w:tcPr>
            <w:tcW w:w="298" w:type="dxa"/>
          </w:tcPr>
          <w:p w14:paraId="5BD55848" w14:textId="77777777" w:rsidR="00475AE1" w:rsidRDefault="00475AE1" w:rsidP="006543FB">
            <w:pPr>
              <w:spacing w:line="200" w:lineRule="exact"/>
              <w:jc w:val="both"/>
            </w:pPr>
          </w:p>
        </w:tc>
        <w:tc>
          <w:tcPr>
            <w:tcW w:w="298" w:type="dxa"/>
          </w:tcPr>
          <w:p w14:paraId="22A8B5C6" w14:textId="77777777" w:rsidR="00475AE1" w:rsidRDefault="00475AE1" w:rsidP="006543FB">
            <w:pPr>
              <w:spacing w:line="200" w:lineRule="exact"/>
              <w:jc w:val="both"/>
            </w:pPr>
          </w:p>
        </w:tc>
        <w:tc>
          <w:tcPr>
            <w:tcW w:w="298" w:type="dxa"/>
          </w:tcPr>
          <w:p w14:paraId="3D522AD2" w14:textId="77777777" w:rsidR="00475AE1" w:rsidRDefault="00475AE1" w:rsidP="006543FB">
            <w:pPr>
              <w:spacing w:line="200" w:lineRule="exact"/>
              <w:jc w:val="both"/>
            </w:pPr>
          </w:p>
        </w:tc>
        <w:tc>
          <w:tcPr>
            <w:tcW w:w="297" w:type="dxa"/>
          </w:tcPr>
          <w:p w14:paraId="1441957B" w14:textId="77777777" w:rsidR="00475AE1" w:rsidRDefault="00475AE1" w:rsidP="006543FB">
            <w:pPr>
              <w:spacing w:line="200" w:lineRule="exact"/>
              <w:jc w:val="both"/>
            </w:pPr>
          </w:p>
        </w:tc>
        <w:tc>
          <w:tcPr>
            <w:tcW w:w="298" w:type="dxa"/>
          </w:tcPr>
          <w:p w14:paraId="33104555" w14:textId="77777777" w:rsidR="00475AE1" w:rsidRDefault="00475AE1" w:rsidP="006543FB">
            <w:pPr>
              <w:spacing w:line="200" w:lineRule="exact"/>
              <w:jc w:val="both"/>
            </w:pPr>
          </w:p>
        </w:tc>
        <w:tc>
          <w:tcPr>
            <w:tcW w:w="298" w:type="dxa"/>
          </w:tcPr>
          <w:p w14:paraId="1240A9D2" w14:textId="77777777" w:rsidR="00475AE1" w:rsidRDefault="00475AE1" w:rsidP="006543FB">
            <w:pPr>
              <w:spacing w:line="200" w:lineRule="exact"/>
              <w:jc w:val="both"/>
            </w:pPr>
          </w:p>
        </w:tc>
        <w:tc>
          <w:tcPr>
            <w:tcW w:w="298" w:type="dxa"/>
          </w:tcPr>
          <w:p w14:paraId="55BF8BE5" w14:textId="77777777" w:rsidR="00475AE1" w:rsidRDefault="00475AE1" w:rsidP="006543FB">
            <w:pPr>
              <w:spacing w:line="200" w:lineRule="exact"/>
              <w:jc w:val="both"/>
            </w:pPr>
          </w:p>
        </w:tc>
        <w:tc>
          <w:tcPr>
            <w:tcW w:w="297" w:type="dxa"/>
          </w:tcPr>
          <w:p w14:paraId="3066A948" w14:textId="77777777" w:rsidR="00475AE1" w:rsidRDefault="00475AE1" w:rsidP="006543FB">
            <w:pPr>
              <w:spacing w:line="200" w:lineRule="exact"/>
              <w:jc w:val="both"/>
            </w:pPr>
          </w:p>
        </w:tc>
        <w:tc>
          <w:tcPr>
            <w:tcW w:w="298" w:type="dxa"/>
          </w:tcPr>
          <w:p w14:paraId="6D7907DE" w14:textId="77777777" w:rsidR="00475AE1" w:rsidRDefault="00475AE1" w:rsidP="006543FB">
            <w:pPr>
              <w:spacing w:line="200" w:lineRule="exact"/>
              <w:jc w:val="both"/>
            </w:pPr>
          </w:p>
        </w:tc>
        <w:tc>
          <w:tcPr>
            <w:tcW w:w="298" w:type="dxa"/>
          </w:tcPr>
          <w:p w14:paraId="572FD23F" w14:textId="77777777" w:rsidR="00475AE1" w:rsidRDefault="00475AE1" w:rsidP="006543FB">
            <w:pPr>
              <w:spacing w:line="200" w:lineRule="exact"/>
              <w:jc w:val="both"/>
            </w:pPr>
          </w:p>
        </w:tc>
        <w:tc>
          <w:tcPr>
            <w:tcW w:w="298" w:type="dxa"/>
          </w:tcPr>
          <w:p w14:paraId="60A1ABCD" w14:textId="77777777" w:rsidR="00475AE1" w:rsidRDefault="00475AE1" w:rsidP="006543FB">
            <w:pPr>
              <w:spacing w:line="200" w:lineRule="exact"/>
              <w:jc w:val="both"/>
            </w:pPr>
          </w:p>
        </w:tc>
        <w:tc>
          <w:tcPr>
            <w:tcW w:w="297" w:type="dxa"/>
          </w:tcPr>
          <w:p w14:paraId="3548CD69" w14:textId="77777777" w:rsidR="00475AE1" w:rsidRDefault="00475AE1" w:rsidP="006543FB">
            <w:pPr>
              <w:spacing w:line="200" w:lineRule="exact"/>
              <w:jc w:val="both"/>
            </w:pPr>
          </w:p>
        </w:tc>
        <w:tc>
          <w:tcPr>
            <w:tcW w:w="298" w:type="dxa"/>
          </w:tcPr>
          <w:p w14:paraId="44FD0B3D" w14:textId="77777777" w:rsidR="00475AE1" w:rsidRDefault="00475AE1" w:rsidP="006543FB">
            <w:pPr>
              <w:spacing w:line="200" w:lineRule="exact"/>
              <w:jc w:val="both"/>
            </w:pPr>
          </w:p>
        </w:tc>
        <w:tc>
          <w:tcPr>
            <w:tcW w:w="298" w:type="dxa"/>
          </w:tcPr>
          <w:p w14:paraId="3AA4F1B0" w14:textId="77777777" w:rsidR="00475AE1" w:rsidRDefault="00475AE1" w:rsidP="006543FB">
            <w:pPr>
              <w:spacing w:line="200" w:lineRule="exact"/>
              <w:jc w:val="both"/>
            </w:pPr>
          </w:p>
        </w:tc>
        <w:tc>
          <w:tcPr>
            <w:tcW w:w="298" w:type="dxa"/>
          </w:tcPr>
          <w:p w14:paraId="64D8AE33" w14:textId="77777777" w:rsidR="00475AE1" w:rsidRDefault="00475AE1" w:rsidP="006543FB">
            <w:pPr>
              <w:spacing w:line="200" w:lineRule="exact"/>
              <w:jc w:val="both"/>
            </w:pPr>
          </w:p>
        </w:tc>
      </w:tr>
      <w:tr w:rsidR="00475AE1" w14:paraId="5AE6854B" w14:textId="77777777" w:rsidTr="00573AB2">
        <w:tc>
          <w:tcPr>
            <w:tcW w:w="3510" w:type="dxa"/>
          </w:tcPr>
          <w:p w14:paraId="760ADDFB" w14:textId="77777777" w:rsidR="00475AE1" w:rsidRDefault="00573AB2" w:rsidP="00573AB2">
            <w:pPr>
              <w:spacing w:line="200" w:lineRule="exact"/>
              <w:jc w:val="both"/>
            </w:pPr>
            <w:r>
              <w:t>Validate PCA-PDF method</w:t>
            </w:r>
          </w:p>
        </w:tc>
        <w:tc>
          <w:tcPr>
            <w:tcW w:w="297" w:type="dxa"/>
          </w:tcPr>
          <w:p w14:paraId="19F2D2FB" w14:textId="77777777" w:rsidR="00475AE1" w:rsidRDefault="00475AE1" w:rsidP="006543FB">
            <w:pPr>
              <w:spacing w:line="200" w:lineRule="exact"/>
              <w:jc w:val="both"/>
            </w:pPr>
          </w:p>
        </w:tc>
        <w:tc>
          <w:tcPr>
            <w:tcW w:w="298" w:type="dxa"/>
          </w:tcPr>
          <w:p w14:paraId="1394B723" w14:textId="77777777" w:rsidR="00475AE1" w:rsidRDefault="00475AE1" w:rsidP="006543FB">
            <w:pPr>
              <w:spacing w:line="200" w:lineRule="exact"/>
              <w:jc w:val="both"/>
            </w:pPr>
          </w:p>
        </w:tc>
        <w:tc>
          <w:tcPr>
            <w:tcW w:w="298" w:type="dxa"/>
            <w:shd w:val="pct70" w:color="auto" w:fill="auto"/>
          </w:tcPr>
          <w:p w14:paraId="4B4265EC" w14:textId="77777777" w:rsidR="00475AE1" w:rsidRDefault="00475AE1" w:rsidP="006543FB">
            <w:pPr>
              <w:spacing w:line="200" w:lineRule="exact"/>
              <w:jc w:val="both"/>
            </w:pPr>
          </w:p>
        </w:tc>
        <w:tc>
          <w:tcPr>
            <w:tcW w:w="298" w:type="dxa"/>
            <w:shd w:val="pct70" w:color="auto" w:fill="auto"/>
          </w:tcPr>
          <w:p w14:paraId="4D4CEF04" w14:textId="77777777" w:rsidR="00475AE1" w:rsidRDefault="00475AE1" w:rsidP="006543FB">
            <w:pPr>
              <w:spacing w:line="200" w:lineRule="exact"/>
              <w:jc w:val="both"/>
            </w:pPr>
          </w:p>
        </w:tc>
        <w:tc>
          <w:tcPr>
            <w:tcW w:w="297" w:type="dxa"/>
            <w:tcBorders>
              <w:bottom w:val="single" w:sz="4" w:space="0" w:color="auto"/>
            </w:tcBorders>
          </w:tcPr>
          <w:p w14:paraId="1B7A55F4" w14:textId="77777777" w:rsidR="00475AE1" w:rsidRDefault="00475AE1" w:rsidP="006543FB">
            <w:pPr>
              <w:spacing w:line="200" w:lineRule="exact"/>
              <w:jc w:val="both"/>
            </w:pPr>
          </w:p>
        </w:tc>
        <w:tc>
          <w:tcPr>
            <w:tcW w:w="298" w:type="dxa"/>
            <w:tcBorders>
              <w:bottom w:val="single" w:sz="4" w:space="0" w:color="auto"/>
            </w:tcBorders>
          </w:tcPr>
          <w:p w14:paraId="3F4041E4" w14:textId="77777777" w:rsidR="00475AE1" w:rsidRDefault="00475AE1" w:rsidP="006543FB">
            <w:pPr>
              <w:spacing w:line="200" w:lineRule="exact"/>
              <w:jc w:val="both"/>
            </w:pPr>
          </w:p>
        </w:tc>
        <w:tc>
          <w:tcPr>
            <w:tcW w:w="298" w:type="dxa"/>
          </w:tcPr>
          <w:p w14:paraId="1F2C8FE9" w14:textId="77777777" w:rsidR="00475AE1" w:rsidRDefault="00475AE1" w:rsidP="006543FB">
            <w:pPr>
              <w:spacing w:line="200" w:lineRule="exact"/>
              <w:jc w:val="both"/>
            </w:pPr>
          </w:p>
        </w:tc>
        <w:tc>
          <w:tcPr>
            <w:tcW w:w="298" w:type="dxa"/>
          </w:tcPr>
          <w:p w14:paraId="0B99AD72" w14:textId="77777777" w:rsidR="00475AE1" w:rsidRDefault="00475AE1" w:rsidP="006543FB">
            <w:pPr>
              <w:spacing w:line="200" w:lineRule="exact"/>
              <w:jc w:val="both"/>
            </w:pPr>
          </w:p>
        </w:tc>
        <w:tc>
          <w:tcPr>
            <w:tcW w:w="297" w:type="dxa"/>
          </w:tcPr>
          <w:p w14:paraId="219FB30D" w14:textId="77777777" w:rsidR="00475AE1" w:rsidRDefault="00475AE1" w:rsidP="006543FB">
            <w:pPr>
              <w:spacing w:line="200" w:lineRule="exact"/>
              <w:jc w:val="both"/>
            </w:pPr>
          </w:p>
        </w:tc>
        <w:tc>
          <w:tcPr>
            <w:tcW w:w="298" w:type="dxa"/>
          </w:tcPr>
          <w:p w14:paraId="06A4BBE3" w14:textId="77777777" w:rsidR="00475AE1" w:rsidRDefault="00475AE1" w:rsidP="006543FB">
            <w:pPr>
              <w:spacing w:line="200" w:lineRule="exact"/>
              <w:jc w:val="both"/>
            </w:pPr>
          </w:p>
        </w:tc>
        <w:tc>
          <w:tcPr>
            <w:tcW w:w="298" w:type="dxa"/>
          </w:tcPr>
          <w:p w14:paraId="78C8B5D9" w14:textId="77777777" w:rsidR="00475AE1" w:rsidRDefault="00475AE1" w:rsidP="006543FB">
            <w:pPr>
              <w:spacing w:line="200" w:lineRule="exact"/>
              <w:jc w:val="both"/>
            </w:pPr>
          </w:p>
        </w:tc>
        <w:tc>
          <w:tcPr>
            <w:tcW w:w="298" w:type="dxa"/>
          </w:tcPr>
          <w:p w14:paraId="46F5437D" w14:textId="77777777" w:rsidR="00475AE1" w:rsidRDefault="00475AE1" w:rsidP="006543FB">
            <w:pPr>
              <w:spacing w:line="200" w:lineRule="exact"/>
              <w:jc w:val="both"/>
            </w:pPr>
          </w:p>
        </w:tc>
        <w:tc>
          <w:tcPr>
            <w:tcW w:w="297" w:type="dxa"/>
          </w:tcPr>
          <w:p w14:paraId="4A2ADD6A" w14:textId="77777777" w:rsidR="00475AE1" w:rsidRDefault="00475AE1" w:rsidP="006543FB">
            <w:pPr>
              <w:spacing w:line="200" w:lineRule="exact"/>
              <w:jc w:val="both"/>
            </w:pPr>
          </w:p>
        </w:tc>
        <w:tc>
          <w:tcPr>
            <w:tcW w:w="298" w:type="dxa"/>
          </w:tcPr>
          <w:p w14:paraId="697CFE87" w14:textId="77777777" w:rsidR="00475AE1" w:rsidRDefault="00475AE1" w:rsidP="006543FB">
            <w:pPr>
              <w:spacing w:line="200" w:lineRule="exact"/>
              <w:jc w:val="both"/>
            </w:pPr>
          </w:p>
        </w:tc>
        <w:tc>
          <w:tcPr>
            <w:tcW w:w="298" w:type="dxa"/>
          </w:tcPr>
          <w:p w14:paraId="7B3D64C5" w14:textId="77777777" w:rsidR="00475AE1" w:rsidRDefault="00475AE1" w:rsidP="006543FB">
            <w:pPr>
              <w:spacing w:line="200" w:lineRule="exact"/>
              <w:jc w:val="both"/>
            </w:pPr>
          </w:p>
        </w:tc>
        <w:tc>
          <w:tcPr>
            <w:tcW w:w="298" w:type="dxa"/>
          </w:tcPr>
          <w:p w14:paraId="7D4FD0B3" w14:textId="77777777" w:rsidR="00475AE1" w:rsidRDefault="00475AE1" w:rsidP="006543FB">
            <w:pPr>
              <w:spacing w:line="200" w:lineRule="exact"/>
              <w:jc w:val="both"/>
            </w:pPr>
          </w:p>
        </w:tc>
        <w:tc>
          <w:tcPr>
            <w:tcW w:w="297" w:type="dxa"/>
          </w:tcPr>
          <w:p w14:paraId="7A065C09" w14:textId="77777777" w:rsidR="00475AE1" w:rsidRDefault="00475AE1" w:rsidP="006543FB">
            <w:pPr>
              <w:spacing w:line="200" w:lineRule="exact"/>
              <w:jc w:val="both"/>
            </w:pPr>
          </w:p>
        </w:tc>
        <w:tc>
          <w:tcPr>
            <w:tcW w:w="298" w:type="dxa"/>
          </w:tcPr>
          <w:p w14:paraId="6105AC98" w14:textId="77777777" w:rsidR="00475AE1" w:rsidRDefault="00475AE1" w:rsidP="006543FB">
            <w:pPr>
              <w:spacing w:line="200" w:lineRule="exact"/>
              <w:jc w:val="both"/>
            </w:pPr>
          </w:p>
        </w:tc>
        <w:tc>
          <w:tcPr>
            <w:tcW w:w="298" w:type="dxa"/>
          </w:tcPr>
          <w:p w14:paraId="31BB2FA4" w14:textId="77777777" w:rsidR="00475AE1" w:rsidRDefault="00475AE1" w:rsidP="006543FB">
            <w:pPr>
              <w:spacing w:line="200" w:lineRule="exact"/>
              <w:jc w:val="both"/>
            </w:pPr>
          </w:p>
        </w:tc>
        <w:tc>
          <w:tcPr>
            <w:tcW w:w="298" w:type="dxa"/>
          </w:tcPr>
          <w:p w14:paraId="751F7A0C" w14:textId="77777777" w:rsidR="00475AE1" w:rsidRDefault="00475AE1" w:rsidP="006543FB">
            <w:pPr>
              <w:spacing w:line="200" w:lineRule="exact"/>
              <w:jc w:val="both"/>
            </w:pPr>
          </w:p>
        </w:tc>
        <w:tc>
          <w:tcPr>
            <w:tcW w:w="297" w:type="dxa"/>
          </w:tcPr>
          <w:p w14:paraId="539A0589" w14:textId="77777777" w:rsidR="00475AE1" w:rsidRDefault="00475AE1" w:rsidP="006543FB">
            <w:pPr>
              <w:spacing w:line="200" w:lineRule="exact"/>
              <w:jc w:val="both"/>
            </w:pPr>
          </w:p>
        </w:tc>
        <w:tc>
          <w:tcPr>
            <w:tcW w:w="298" w:type="dxa"/>
          </w:tcPr>
          <w:p w14:paraId="56D33741" w14:textId="77777777" w:rsidR="00475AE1" w:rsidRDefault="00475AE1" w:rsidP="006543FB">
            <w:pPr>
              <w:spacing w:line="200" w:lineRule="exact"/>
              <w:jc w:val="both"/>
            </w:pPr>
          </w:p>
        </w:tc>
        <w:tc>
          <w:tcPr>
            <w:tcW w:w="298" w:type="dxa"/>
          </w:tcPr>
          <w:p w14:paraId="7FFB9452" w14:textId="77777777" w:rsidR="00475AE1" w:rsidRDefault="00475AE1" w:rsidP="006543FB">
            <w:pPr>
              <w:spacing w:line="200" w:lineRule="exact"/>
              <w:jc w:val="both"/>
            </w:pPr>
          </w:p>
        </w:tc>
        <w:tc>
          <w:tcPr>
            <w:tcW w:w="298" w:type="dxa"/>
          </w:tcPr>
          <w:p w14:paraId="71761A94" w14:textId="77777777" w:rsidR="00475AE1" w:rsidRDefault="00475AE1" w:rsidP="006543FB">
            <w:pPr>
              <w:spacing w:line="200" w:lineRule="exact"/>
              <w:jc w:val="both"/>
            </w:pPr>
          </w:p>
        </w:tc>
      </w:tr>
      <w:tr w:rsidR="00475AE1" w14:paraId="38D1FA75" w14:textId="77777777" w:rsidTr="00573AB2">
        <w:tc>
          <w:tcPr>
            <w:tcW w:w="3510" w:type="dxa"/>
          </w:tcPr>
          <w:p w14:paraId="58946CE1" w14:textId="77777777" w:rsidR="00475AE1" w:rsidRDefault="00573AB2" w:rsidP="00573AB2">
            <w:pPr>
              <w:spacing w:line="200" w:lineRule="exact"/>
              <w:jc w:val="both"/>
            </w:pPr>
            <w:r>
              <w:t xml:space="preserve">Adapt </w:t>
            </w:r>
            <w:r w:rsidRPr="00573AB2">
              <w:t>optical flow technique</w:t>
            </w:r>
          </w:p>
        </w:tc>
        <w:tc>
          <w:tcPr>
            <w:tcW w:w="297" w:type="dxa"/>
          </w:tcPr>
          <w:p w14:paraId="5121DD63" w14:textId="77777777" w:rsidR="00475AE1" w:rsidRDefault="00475AE1" w:rsidP="006543FB">
            <w:pPr>
              <w:spacing w:line="200" w:lineRule="exact"/>
              <w:jc w:val="both"/>
            </w:pPr>
          </w:p>
        </w:tc>
        <w:tc>
          <w:tcPr>
            <w:tcW w:w="298" w:type="dxa"/>
          </w:tcPr>
          <w:p w14:paraId="1B36FD27" w14:textId="77777777" w:rsidR="00475AE1" w:rsidRDefault="00475AE1" w:rsidP="006543FB">
            <w:pPr>
              <w:spacing w:line="200" w:lineRule="exact"/>
              <w:jc w:val="both"/>
            </w:pPr>
          </w:p>
        </w:tc>
        <w:tc>
          <w:tcPr>
            <w:tcW w:w="298" w:type="dxa"/>
          </w:tcPr>
          <w:p w14:paraId="279A8102" w14:textId="77777777" w:rsidR="00475AE1" w:rsidRDefault="00475AE1" w:rsidP="006543FB">
            <w:pPr>
              <w:spacing w:line="200" w:lineRule="exact"/>
              <w:jc w:val="both"/>
            </w:pPr>
          </w:p>
        </w:tc>
        <w:tc>
          <w:tcPr>
            <w:tcW w:w="298" w:type="dxa"/>
          </w:tcPr>
          <w:p w14:paraId="6D53FA46" w14:textId="77777777" w:rsidR="00475AE1" w:rsidRDefault="00475AE1" w:rsidP="006543FB">
            <w:pPr>
              <w:spacing w:line="200" w:lineRule="exact"/>
              <w:jc w:val="both"/>
            </w:pPr>
          </w:p>
        </w:tc>
        <w:tc>
          <w:tcPr>
            <w:tcW w:w="297" w:type="dxa"/>
            <w:shd w:val="pct70" w:color="auto" w:fill="auto"/>
          </w:tcPr>
          <w:p w14:paraId="49B53362" w14:textId="77777777" w:rsidR="00475AE1" w:rsidRDefault="00475AE1" w:rsidP="006543FB">
            <w:pPr>
              <w:spacing w:line="200" w:lineRule="exact"/>
              <w:jc w:val="both"/>
            </w:pPr>
          </w:p>
        </w:tc>
        <w:tc>
          <w:tcPr>
            <w:tcW w:w="298" w:type="dxa"/>
            <w:shd w:val="pct70" w:color="auto" w:fill="auto"/>
          </w:tcPr>
          <w:p w14:paraId="47811C6E" w14:textId="77777777" w:rsidR="00475AE1" w:rsidRDefault="00475AE1" w:rsidP="006543FB">
            <w:pPr>
              <w:spacing w:line="200" w:lineRule="exact"/>
              <w:jc w:val="both"/>
            </w:pPr>
          </w:p>
        </w:tc>
        <w:tc>
          <w:tcPr>
            <w:tcW w:w="298" w:type="dxa"/>
            <w:tcBorders>
              <w:bottom w:val="single" w:sz="4" w:space="0" w:color="auto"/>
            </w:tcBorders>
          </w:tcPr>
          <w:p w14:paraId="3F2C7C08" w14:textId="77777777" w:rsidR="00475AE1" w:rsidRDefault="00475AE1" w:rsidP="006543FB">
            <w:pPr>
              <w:spacing w:line="200" w:lineRule="exact"/>
              <w:jc w:val="both"/>
            </w:pPr>
          </w:p>
        </w:tc>
        <w:tc>
          <w:tcPr>
            <w:tcW w:w="298" w:type="dxa"/>
            <w:tcBorders>
              <w:bottom w:val="single" w:sz="4" w:space="0" w:color="auto"/>
            </w:tcBorders>
          </w:tcPr>
          <w:p w14:paraId="289F111B" w14:textId="77777777" w:rsidR="00475AE1" w:rsidRDefault="00475AE1" w:rsidP="006543FB">
            <w:pPr>
              <w:spacing w:line="200" w:lineRule="exact"/>
              <w:jc w:val="both"/>
            </w:pPr>
          </w:p>
        </w:tc>
        <w:tc>
          <w:tcPr>
            <w:tcW w:w="297" w:type="dxa"/>
            <w:tcBorders>
              <w:bottom w:val="single" w:sz="4" w:space="0" w:color="auto"/>
            </w:tcBorders>
          </w:tcPr>
          <w:p w14:paraId="795FF63F" w14:textId="77777777" w:rsidR="00475AE1" w:rsidRDefault="00475AE1" w:rsidP="006543FB">
            <w:pPr>
              <w:spacing w:line="200" w:lineRule="exact"/>
              <w:jc w:val="both"/>
            </w:pPr>
          </w:p>
        </w:tc>
        <w:tc>
          <w:tcPr>
            <w:tcW w:w="298" w:type="dxa"/>
            <w:tcBorders>
              <w:bottom w:val="single" w:sz="4" w:space="0" w:color="auto"/>
            </w:tcBorders>
          </w:tcPr>
          <w:p w14:paraId="7176CCFD" w14:textId="77777777" w:rsidR="00475AE1" w:rsidRDefault="00475AE1" w:rsidP="006543FB">
            <w:pPr>
              <w:spacing w:line="200" w:lineRule="exact"/>
              <w:jc w:val="both"/>
            </w:pPr>
          </w:p>
        </w:tc>
        <w:tc>
          <w:tcPr>
            <w:tcW w:w="298" w:type="dxa"/>
          </w:tcPr>
          <w:p w14:paraId="75A2FAB8" w14:textId="77777777" w:rsidR="00475AE1" w:rsidRDefault="00475AE1" w:rsidP="006543FB">
            <w:pPr>
              <w:spacing w:line="200" w:lineRule="exact"/>
              <w:jc w:val="both"/>
            </w:pPr>
          </w:p>
        </w:tc>
        <w:tc>
          <w:tcPr>
            <w:tcW w:w="298" w:type="dxa"/>
          </w:tcPr>
          <w:p w14:paraId="08796BF1" w14:textId="77777777" w:rsidR="00475AE1" w:rsidRDefault="00475AE1" w:rsidP="006543FB">
            <w:pPr>
              <w:spacing w:line="200" w:lineRule="exact"/>
              <w:jc w:val="both"/>
            </w:pPr>
          </w:p>
        </w:tc>
        <w:tc>
          <w:tcPr>
            <w:tcW w:w="297" w:type="dxa"/>
          </w:tcPr>
          <w:p w14:paraId="352EC336" w14:textId="77777777" w:rsidR="00475AE1" w:rsidRDefault="00475AE1" w:rsidP="006543FB">
            <w:pPr>
              <w:spacing w:line="200" w:lineRule="exact"/>
              <w:jc w:val="both"/>
            </w:pPr>
          </w:p>
        </w:tc>
        <w:tc>
          <w:tcPr>
            <w:tcW w:w="298" w:type="dxa"/>
          </w:tcPr>
          <w:p w14:paraId="5E03AD1B" w14:textId="77777777" w:rsidR="00475AE1" w:rsidRDefault="00475AE1" w:rsidP="006543FB">
            <w:pPr>
              <w:spacing w:line="200" w:lineRule="exact"/>
              <w:jc w:val="both"/>
            </w:pPr>
          </w:p>
        </w:tc>
        <w:tc>
          <w:tcPr>
            <w:tcW w:w="298" w:type="dxa"/>
          </w:tcPr>
          <w:p w14:paraId="4E14D161" w14:textId="77777777" w:rsidR="00475AE1" w:rsidRDefault="00475AE1" w:rsidP="006543FB">
            <w:pPr>
              <w:spacing w:line="200" w:lineRule="exact"/>
              <w:jc w:val="both"/>
            </w:pPr>
          </w:p>
        </w:tc>
        <w:tc>
          <w:tcPr>
            <w:tcW w:w="298" w:type="dxa"/>
          </w:tcPr>
          <w:p w14:paraId="0FB157A6" w14:textId="77777777" w:rsidR="00475AE1" w:rsidRDefault="00475AE1" w:rsidP="006543FB">
            <w:pPr>
              <w:spacing w:line="200" w:lineRule="exact"/>
              <w:jc w:val="both"/>
            </w:pPr>
          </w:p>
        </w:tc>
        <w:tc>
          <w:tcPr>
            <w:tcW w:w="297" w:type="dxa"/>
          </w:tcPr>
          <w:p w14:paraId="217C33E1" w14:textId="77777777" w:rsidR="00475AE1" w:rsidRDefault="00475AE1" w:rsidP="006543FB">
            <w:pPr>
              <w:spacing w:line="200" w:lineRule="exact"/>
              <w:jc w:val="both"/>
            </w:pPr>
          </w:p>
        </w:tc>
        <w:tc>
          <w:tcPr>
            <w:tcW w:w="298" w:type="dxa"/>
          </w:tcPr>
          <w:p w14:paraId="34DEF789" w14:textId="77777777" w:rsidR="00475AE1" w:rsidRDefault="00475AE1" w:rsidP="006543FB">
            <w:pPr>
              <w:spacing w:line="200" w:lineRule="exact"/>
              <w:jc w:val="both"/>
            </w:pPr>
          </w:p>
        </w:tc>
        <w:tc>
          <w:tcPr>
            <w:tcW w:w="298" w:type="dxa"/>
          </w:tcPr>
          <w:p w14:paraId="68CB1078" w14:textId="77777777" w:rsidR="00475AE1" w:rsidRDefault="00475AE1" w:rsidP="006543FB">
            <w:pPr>
              <w:spacing w:line="200" w:lineRule="exact"/>
              <w:jc w:val="both"/>
            </w:pPr>
          </w:p>
        </w:tc>
        <w:tc>
          <w:tcPr>
            <w:tcW w:w="298" w:type="dxa"/>
          </w:tcPr>
          <w:p w14:paraId="5143B34B" w14:textId="77777777" w:rsidR="00475AE1" w:rsidRDefault="00475AE1" w:rsidP="006543FB">
            <w:pPr>
              <w:spacing w:line="200" w:lineRule="exact"/>
              <w:jc w:val="both"/>
            </w:pPr>
          </w:p>
        </w:tc>
        <w:tc>
          <w:tcPr>
            <w:tcW w:w="297" w:type="dxa"/>
          </w:tcPr>
          <w:p w14:paraId="2D422D12" w14:textId="77777777" w:rsidR="00475AE1" w:rsidRDefault="00475AE1" w:rsidP="006543FB">
            <w:pPr>
              <w:spacing w:line="200" w:lineRule="exact"/>
              <w:jc w:val="both"/>
            </w:pPr>
          </w:p>
        </w:tc>
        <w:tc>
          <w:tcPr>
            <w:tcW w:w="298" w:type="dxa"/>
          </w:tcPr>
          <w:p w14:paraId="5EC7E9CC" w14:textId="77777777" w:rsidR="00475AE1" w:rsidRDefault="00475AE1" w:rsidP="006543FB">
            <w:pPr>
              <w:spacing w:line="200" w:lineRule="exact"/>
              <w:jc w:val="both"/>
            </w:pPr>
          </w:p>
        </w:tc>
        <w:tc>
          <w:tcPr>
            <w:tcW w:w="298" w:type="dxa"/>
          </w:tcPr>
          <w:p w14:paraId="36612448" w14:textId="77777777" w:rsidR="00475AE1" w:rsidRDefault="00475AE1" w:rsidP="006543FB">
            <w:pPr>
              <w:spacing w:line="200" w:lineRule="exact"/>
              <w:jc w:val="both"/>
            </w:pPr>
          </w:p>
        </w:tc>
        <w:tc>
          <w:tcPr>
            <w:tcW w:w="298" w:type="dxa"/>
          </w:tcPr>
          <w:p w14:paraId="47B9AA95" w14:textId="77777777" w:rsidR="00475AE1" w:rsidRDefault="00475AE1" w:rsidP="006543FB">
            <w:pPr>
              <w:spacing w:line="200" w:lineRule="exact"/>
              <w:jc w:val="both"/>
            </w:pPr>
          </w:p>
        </w:tc>
      </w:tr>
      <w:tr w:rsidR="00475AE1" w14:paraId="06387D13" w14:textId="77777777" w:rsidTr="00573AB2">
        <w:tc>
          <w:tcPr>
            <w:tcW w:w="3510" w:type="dxa"/>
          </w:tcPr>
          <w:p w14:paraId="6A823CA8" w14:textId="77777777" w:rsidR="00475AE1" w:rsidRDefault="00573AB2" w:rsidP="00336E27">
            <w:pPr>
              <w:spacing w:line="200" w:lineRule="exact"/>
              <w:jc w:val="both"/>
            </w:pPr>
            <w:r>
              <w:t xml:space="preserve">Implement </w:t>
            </w:r>
            <w:r w:rsidR="00336E27">
              <w:t>LBF</w:t>
            </w:r>
            <w:r w:rsidRPr="00573AB2">
              <w:t xml:space="preserve"> method</w:t>
            </w:r>
          </w:p>
        </w:tc>
        <w:tc>
          <w:tcPr>
            <w:tcW w:w="297" w:type="dxa"/>
          </w:tcPr>
          <w:p w14:paraId="215DF74A" w14:textId="77777777" w:rsidR="00475AE1" w:rsidRDefault="00475AE1" w:rsidP="006543FB">
            <w:pPr>
              <w:spacing w:line="200" w:lineRule="exact"/>
              <w:jc w:val="both"/>
            </w:pPr>
          </w:p>
        </w:tc>
        <w:tc>
          <w:tcPr>
            <w:tcW w:w="298" w:type="dxa"/>
          </w:tcPr>
          <w:p w14:paraId="2CE487D5" w14:textId="77777777" w:rsidR="00475AE1" w:rsidRDefault="00475AE1" w:rsidP="006543FB">
            <w:pPr>
              <w:spacing w:line="200" w:lineRule="exact"/>
              <w:jc w:val="both"/>
            </w:pPr>
          </w:p>
        </w:tc>
        <w:tc>
          <w:tcPr>
            <w:tcW w:w="298" w:type="dxa"/>
          </w:tcPr>
          <w:p w14:paraId="563BC7D3" w14:textId="77777777" w:rsidR="00475AE1" w:rsidRDefault="00475AE1" w:rsidP="006543FB">
            <w:pPr>
              <w:spacing w:line="200" w:lineRule="exact"/>
              <w:jc w:val="both"/>
            </w:pPr>
          </w:p>
        </w:tc>
        <w:tc>
          <w:tcPr>
            <w:tcW w:w="298" w:type="dxa"/>
          </w:tcPr>
          <w:p w14:paraId="4E6DD480" w14:textId="77777777" w:rsidR="00475AE1" w:rsidRDefault="00475AE1" w:rsidP="006543FB">
            <w:pPr>
              <w:spacing w:line="200" w:lineRule="exact"/>
              <w:jc w:val="both"/>
            </w:pPr>
          </w:p>
        </w:tc>
        <w:tc>
          <w:tcPr>
            <w:tcW w:w="297" w:type="dxa"/>
          </w:tcPr>
          <w:p w14:paraId="667E0D16" w14:textId="77777777" w:rsidR="00475AE1" w:rsidRDefault="00475AE1" w:rsidP="006543FB">
            <w:pPr>
              <w:spacing w:line="200" w:lineRule="exact"/>
              <w:jc w:val="both"/>
            </w:pPr>
          </w:p>
        </w:tc>
        <w:tc>
          <w:tcPr>
            <w:tcW w:w="298" w:type="dxa"/>
          </w:tcPr>
          <w:p w14:paraId="0CC8F5FD" w14:textId="77777777" w:rsidR="00475AE1" w:rsidRDefault="00475AE1" w:rsidP="006543FB">
            <w:pPr>
              <w:spacing w:line="200" w:lineRule="exact"/>
              <w:jc w:val="both"/>
            </w:pPr>
          </w:p>
        </w:tc>
        <w:tc>
          <w:tcPr>
            <w:tcW w:w="298" w:type="dxa"/>
            <w:shd w:val="pct70" w:color="auto" w:fill="auto"/>
          </w:tcPr>
          <w:p w14:paraId="14919B18" w14:textId="77777777" w:rsidR="00475AE1" w:rsidRDefault="00475AE1" w:rsidP="006543FB">
            <w:pPr>
              <w:spacing w:line="200" w:lineRule="exact"/>
              <w:jc w:val="both"/>
            </w:pPr>
          </w:p>
        </w:tc>
        <w:tc>
          <w:tcPr>
            <w:tcW w:w="298" w:type="dxa"/>
            <w:shd w:val="pct70" w:color="auto" w:fill="auto"/>
          </w:tcPr>
          <w:p w14:paraId="30F79354" w14:textId="77777777" w:rsidR="00475AE1" w:rsidRDefault="00475AE1" w:rsidP="006543FB">
            <w:pPr>
              <w:spacing w:line="200" w:lineRule="exact"/>
              <w:jc w:val="both"/>
            </w:pPr>
          </w:p>
        </w:tc>
        <w:tc>
          <w:tcPr>
            <w:tcW w:w="297" w:type="dxa"/>
            <w:shd w:val="pct70" w:color="auto" w:fill="auto"/>
          </w:tcPr>
          <w:p w14:paraId="24DBCC6B" w14:textId="77777777" w:rsidR="00475AE1" w:rsidRDefault="00475AE1" w:rsidP="006543FB">
            <w:pPr>
              <w:spacing w:line="200" w:lineRule="exact"/>
              <w:jc w:val="both"/>
            </w:pPr>
          </w:p>
        </w:tc>
        <w:tc>
          <w:tcPr>
            <w:tcW w:w="298" w:type="dxa"/>
            <w:shd w:val="pct70" w:color="auto" w:fill="auto"/>
          </w:tcPr>
          <w:p w14:paraId="1F3DE29D" w14:textId="77777777" w:rsidR="00475AE1" w:rsidRDefault="00475AE1" w:rsidP="006543FB">
            <w:pPr>
              <w:spacing w:line="200" w:lineRule="exact"/>
              <w:jc w:val="both"/>
            </w:pPr>
          </w:p>
        </w:tc>
        <w:tc>
          <w:tcPr>
            <w:tcW w:w="298" w:type="dxa"/>
            <w:tcBorders>
              <w:bottom w:val="single" w:sz="4" w:space="0" w:color="auto"/>
            </w:tcBorders>
          </w:tcPr>
          <w:p w14:paraId="242B6E4A" w14:textId="77777777" w:rsidR="00475AE1" w:rsidRDefault="00475AE1" w:rsidP="006543FB">
            <w:pPr>
              <w:spacing w:line="200" w:lineRule="exact"/>
              <w:jc w:val="both"/>
            </w:pPr>
          </w:p>
        </w:tc>
        <w:tc>
          <w:tcPr>
            <w:tcW w:w="298" w:type="dxa"/>
            <w:tcBorders>
              <w:bottom w:val="single" w:sz="4" w:space="0" w:color="auto"/>
            </w:tcBorders>
          </w:tcPr>
          <w:p w14:paraId="3132CAC6" w14:textId="77777777" w:rsidR="00475AE1" w:rsidRDefault="00475AE1" w:rsidP="006543FB">
            <w:pPr>
              <w:spacing w:line="200" w:lineRule="exact"/>
              <w:jc w:val="both"/>
            </w:pPr>
          </w:p>
        </w:tc>
        <w:tc>
          <w:tcPr>
            <w:tcW w:w="297" w:type="dxa"/>
          </w:tcPr>
          <w:p w14:paraId="0499E91F" w14:textId="77777777" w:rsidR="00475AE1" w:rsidRDefault="00475AE1" w:rsidP="006543FB">
            <w:pPr>
              <w:spacing w:line="200" w:lineRule="exact"/>
              <w:jc w:val="both"/>
            </w:pPr>
          </w:p>
        </w:tc>
        <w:tc>
          <w:tcPr>
            <w:tcW w:w="298" w:type="dxa"/>
          </w:tcPr>
          <w:p w14:paraId="1F90FFEA" w14:textId="77777777" w:rsidR="00475AE1" w:rsidRDefault="00475AE1" w:rsidP="006543FB">
            <w:pPr>
              <w:spacing w:line="200" w:lineRule="exact"/>
              <w:jc w:val="both"/>
            </w:pPr>
          </w:p>
        </w:tc>
        <w:tc>
          <w:tcPr>
            <w:tcW w:w="298" w:type="dxa"/>
          </w:tcPr>
          <w:p w14:paraId="18B66996" w14:textId="77777777" w:rsidR="00475AE1" w:rsidRDefault="00475AE1" w:rsidP="006543FB">
            <w:pPr>
              <w:spacing w:line="200" w:lineRule="exact"/>
              <w:jc w:val="both"/>
            </w:pPr>
          </w:p>
        </w:tc>
        <w:tc>
          <w:tcPr>
            <w:tcW w:w="298" w:type="dxa"/>
          </w:tcPr>
          <w:p w14:paraId="28FD4E19" w14:textId="77777777" w:rsidR="00475AE1" w:rsidRDefault="00475AE1" w:rsidP="006543FB">
            <w:pPr>
              <w:spacing w:line="200" w:lineRule="exact"/>
              <w:jc w:val="both"/>
            </w:pPr>
          </w:p>
        </w:tc>
        <w:tc>
          <w:tcPr>
            <w:tcW w:w="297" w:type="dxa"/>
          </w:tcPr>
          <w:p w14:paraId="18A9EE2D" w14:textId="77777777" w:rsidR="00475AE1" w:rsidRDefault="00475AE1" w:rsidP="006543FB">
            <w:pPr>
              <w:spacing w:line="200" w:lineRule="exact"/>
              <w:jc w:val="both"/>
            </w:pPr>
          </w:p>
        </w:tc>
        <w:tc>
          <w:tcPr>
            <w:tcW w:w="298" w:type="dxa"/>
          </w:tcPr>
          <w:p w14:paraId="4A22E6B3" w14:textId="77777777" w:rsidR="00475AE1" w:rsidRDefault="00475AE1" w:rsidP="006543FB">
            <w:pPr>
              <w:spacing w:line="200" w:lineRule="exact"/>
              <w:jc w:val="both"/>
            </w:pPr>
          </w:p>
        </w:tc>
        <w:tc>
          <w:tcPr>
            <w:tcW w:w="298" w:type="dxa"/>
          </w:tcPr>
          <w:p w14:paraId="37F93D44" w14:textId="77777777" w:rsidR="00475AE1" w:rsidRDefault="00475AE1" w:rsidP="006543FB">
            <w:pPr>
              <w:spacing w:line="200" w:lineRule="exact"/>
              <w:jc w:val="both"/>
            </w:pPr>
          </w:p>
        </w:tc>
        <w:tc>
          <w:tcPr>
            <w:tcW w:w="298" w:type="dxa"/>
          </w:tcPr>
          <w:p w14:paraId="6FB0242E" w14:textId="77777777" w:rsidR="00475AE1" w:rsidRDefault="00475AE1" w:rsidP="006543FB">
            <w:pPr>
              <w:spacing w:line="200" w:lineRule="exact"/>
              <w:jc w:val="both"/>
            </w:pPr>
          </w:p>
        </w:tc>
        <w:tc>
          <w:tcPr>
            <w:tcW w:w="297" w:type="dxa"/>
          </w:tcPr>
          <w:p w14:paraId="5368E7AE" w14:textId="77777777" w:rsidR="00475AE1" w:rsidRDefault="00475AE1" w:rsidP="006543FB">
            <w:pPr>
              <w:spacing w:line="200" w:lineRule="exact"/>
              <w:jc w:val="both"/>
            </w:pPr>
          </w:p>
        </w:tc>
        <w:tc>
          <w:tcPr>
            <w:tcW w:w="298" w:type="dxa"/>
          </w:tcPr>
          <w:p w14:paraId="7A8CD87F" w14:textId="77777777" w:rsidR="00475AE1" w:rsidRDefault="00475AE1" w:rsidP="006543FB">
            <w:pPr>
              <w:spacing w:line="200" w:lineRule="exact"/>
              <w:jc w:val="both"/>
            </w:pPr>
          </w:p>
        </w:tc>
        <w:tc>
          <w:tcPr>
            <w:tcW w:w="298" w:type="dxa"/>
          </w:tcPr>
          <w:p w14:paraId="085A7B9F" w14:textId="77777777" w:rsidR="00475AE1" w:rsidRDefault="00475AE1" w:rsidP="006543FB">
            <w:pPr>
              <w:spacing w:line="200" w:lineRule="exact"/>
              <w:jc w:val="both"/>
            </w:pPr>
          </w:p>
        </w:tc>
        <w:tc>
          <w:tcPr>
            <w:tcW w:w="298" w:type="dxa"/>
          </w:tcPr>
          <w:p w14:paraId="1245436E" w14:textId="77777777" w:rsidR="00475AE1" w:rsidRDefault="00475AE1" w:rsidP="006543FB">
            <w:pPr>
              <w:spacing w:line="200" w:lineRule="exact"/>
              <w:jc w:val="both"/>
            </w:pPr>
          </w:p>
        </w:tc>
      </w:tr>
      <w:tr w:rsidR="00573AB2" w14:paraId="20A69010" w14:textId="77777777" w:rsidTr="00AF07AC">
        <w:tc>
          <w:tcPr>
            <w:tcW w:w="3510" w:type="dxa"/>
          </w:tcPr>
          <w:p w14:paraId="4022F886" w14:textId="77777777" w:rsidR="00573AB2" w:rsidRPr="00573AB2" w:rsidRDefault="00573AB2" w:rsidP="006543FB">
            <w:pPr>
              <w:spacing w:line="200" w:lineRule="exact"/>
              <w:jc w:val="both"/>
            </w:pPr>
            <w:r>
              <w:t xml:space="preserve">Optimize </w:t>
            </w:r>
            <w:r w:rsidR="00336E27">
              <w:t>LBF</w:t>
            </w:r>
            <w:r w:rsidRPr="00573AB2">
              <w:t xml:space="preserve"> method</w:t>
            </w:r>
          </w:p>
        </w:tc>
        <w:tc>
          <w:tcPr>
            <w:tcW w:w="297" w:type="dxa"/>
          </w:tcPr>
          <w:p w14:paraId="18A5167B" w14:textId="77777777" w:rsidR="00573AB2" w:rsidRDefault="00573AB2" w:rsidP="006543FB">
            <w:pPr>
              <w:spacing w:line="200" w:lineRule="exact"/>
              <w:jc w:val="both"/>
            </w:pPr>
          </w:p>
        </w:tc>
        <w:tc>
          <w:tcPr>
            <w:tcW w:w="298" w:type="dxa"/>
          </w:tcPr>
          <w:p w14:paraId="105C3272" w14:textId="77777777" w:rsidR="00573AB2" w:rsidRDefault="00573AB2" w:rsidP="006543FB">
            <w:pPr>
              <w:spacing w:line="200" w:lineRule="exact"/>
              <w:jc w:val="both"/>
            </w:pPr>
          </w:p>
        </w:tc>
        <w:tc>
          <w:tcPr>
            <w:tcW w:w="298" w:type="dxa"/>
          </w:tcPr>
          <w:p w14:paraId="3C07F703" w14:textId="77777777" w:rsidR="00573AB2" w:rsidRDefault="00573AB2" w:rsidP="006543FB">
            <w:pPr>
              <w:spacing w:line="200" w:lineRule="exact"/>
              <w:jc w:val="both"/>
            </w:pPr>
          </w:p>
        </w:tc>
        <w:tc>
          <w:tcPr>
            <w:tcW w:w="298" w:type="dxa"/>
          </w:tcPr>
          <w:p w14:paraId="189BFF64" w14:textId="77777777" w:rsidR="00573AB2" w:rsidRDefault="00573AB2" w:rsidP="006543FB">
            <w:pPr>
              <w:spacing w:line="200" w:lineRule="exact"/>
              <w:jc w:val="both"/>
            </w:pPr>
          </w:p>
        </w:tc>
        <w:tc>
          <w:tcPr>
            <w:tcW w:w="297" w:type="dxa"/>
          </w:tcPr>
          <w:p w14:paraId="33A155E1" w14:textId="77777777" w:rsidR="00573AB2" w:rsidRDefault="00573AB2" w:rsidP="006543FB">
            <w:pPr>
              <w:spacing w:line="200" w:lineRule="exact"/>
              <w:jc w:val="both"/>
            </w:pPr>
          </w:p>
        </w:tc>
        <w:tc>
          <w:tcPr>
            <w:tcW w:w="298" w:type="dxa"/>
          </w:tcPr>
          <w:p w14:paraId="4F685534" w14:textId="77777777" w:rsidR="00573AB2" w:rsidRDefault="00573AB2" w:rsidP="006543FB">
            <w:pPr>
              <w:spacing w:line="200" w:lineRule="exact"/>
              <w:jc w:val="both"/>
            </w:pPr>
          </w:p>
        </w:tc>
        <w:tc>
          <w:tcPr>
            <w:tcW w:w="298" w:type="dxa"/>
          </w:tcPr>
          <w:p w14:paraId="70999C21" w14:textId="77777777" w:rsidR="00573AB2" w:rsidRDefault="00573AB2" w:rsidP="006543FB">
            <w:pPr>
              <w:spacing w:line="200" w:lineRule="exact"/>
              <w:jc w:val="both"/>
            </w:pPr>
          </w:p>
        </w:tc>
        <w:tc>
          <w:tcPr>
            <w:tcW w:w="298" w:type="dxa"/>
          </w:tcPr>
          <w:p w14:paraId="5007A1F0" w14:textId="77777777" w:rsidR="00573AB2" w:rsidRDefault="00573AB2" w:rsidP="006543FB">
            <w:pPr>
              <w:spacing w:line="200" w:lineRule="exact"/>
              <w:jc w:val="both"/>
            </w:pPr>
          </w:p>
        </w:tc>
        <w:tc>
          <w:tcPr>
            <w:tcW w:w="297" w:type="dxa"/>
          </w:tcPr>
          <w:p w14:paraId="4FDC4915" w14:textId="77777777" w:rsidR="00573AB2" w:rsidRDefault="00573AB2" w:rsidP="006543FB">
            <w:pPr>
              <w:spacing w:line="200" w:lineRule="exact"/>
              <w:jc w:val="both"/>
            </w:pPr>
          </w:p>
        </w:tc>
        <w:tc>
          <w:tcPr>
            <w:tcW w:w="298" w:type="dxa"/>
          </w:tcPr>
          <w:p w14:paraId="50EC7CC0" w14:textId="77777777" w:rsidR="00573AB2" w:rsidRDefault="00573AB2" w:rsidP="006543FB">
            <w:pPr>
              <w:spacing w:line="200" w:lineRule="exact"/>
              <w:jc w:val="both"/>
            </w:pPr>
          </w:p>
        </w:tc>
        <w:tc>
          <w:tcPr>
            <w:tcW w:w="298" w:type="dxa"/>
            <w:shd w:val="pct70" w:color="auto" w:fill="auto"/>
          </w:tcPr>
          <w:p w14:paraId="1B7AAE97" w14:textId="77777777" w:rsidR="00573AB2" w:rsidRDefault="00573AB2" w:rsidP="006543FB">
            <w:pPr>
              <w:spacing w:line="200" w:lineRule="exact"/>
              <w:jc w:val="both"/>
            </w:pPr>
          </w:p>
        </w:tc>
        <w:tc>
          <w:tcPr>
            <w:tcW w:w="298" w:type="dxa"/>
            <w:shd w:val="pct70" w:color="auto" w:fill="auto"/>
          </w:tcPr>
          <w:p w14:paraId="4C888C5B" w14:textId="77777777" w:rsidR="00573AB2" w:rsidRDefault="00573AB2" w:rsidP="006543FB">
            <w:pPr>
              <w:spacing w:line="200" w:lineRule="exact"/>
              <w:jc w:val="both"/>
            </w:pPr>
          </w:p>
        </w:tc>
        <w:tc>
          <w:tcPr>
            <w:tcW w:w="297" w:type="dxa"/>
            <w:tcBorders>
              <w:bottom w:val="single" w:sz="4" w:space="0" w:color="auto"/>
            </w:tcBorders>
          </w:tcPr>
          <w:p w14:paraId="2D7D4D0F" w14:textId="77777777" w:rsidR="00573AB2" w:rsidRDefault="00573AB2" w:rsidP="006543FB">
            <w:pPr>
              <w:spacing w:line="200" w:lineRule="exact"/>
              <w:jc w:val="both"/>
            </w:pPr>
          </w:p>
        </w:tc>
        <w:tc>
          <w:tcPr>
            <w:tcW w:w="298" w:type="dxa"/>
          </w:tcPr>
          <w:p w14:paraId="3B0215A9" w14:textId="77777777" w:rsidR="00573AB2" w:rsidRDefault="00573AB2" w:rsidP="006543FB">
            <w:pPr>
              <w:spacing w:line="200" w:lineRule="exact"/>
              <w:jc w:val="both"/>
            </w:pPr>
          </w:p>
        </w:tc>
        <w:tc>
          <w:tcPr>
            <w:tcW w:w="298" w:type="dxa"/>
          </w:tcPr>
          <w:p w14:paraId="5A05CCBC" w14:textId="77777777" w:rsidR="00573AB2" w:rsidRDefault="00573AB2" w:rsidP="006543FB">
            <w:pPr>
              <w:spacing w:line="200" w:lineRule="exact"/>
              <w:jc w:val="both"/>
            </w:pPr>
          </w:p>
        </w:tc>
        <w:tc>
          <w:tcPr>
            <w:tcW w:w="298" w:type="dxa"/>
          </w:tcPr>
          <w:p w14:paraId="2B8C280F" w14:textId="77777777" w:rsidR="00573AB2" w:rsidRDefault="00573AB2" w:rsidP="006543FB">
            <w:pPr>
              <w:spacing w:line="200" w:lineRule="exact"/>
              <w:jc w:val="both"/>
            </w:pPr>
          </w:p>
        </w:tc>
        <w:tc>
          <w:tcPr>
            <w:tcW w:w="297" w:type="dxa"/>
          </w:tcPr>
          <w:p w14:paraId="3AE9802C" w14:textId="77777777" w:rsidR="00573AB2" w:rsidRDefault="00573AB2" w:rsidP="006543FB">
            <w:pPr>
              <w:spacing w:line="200" w:lineRule="exact"/>
              <w:jc w:val="both"/>
            </w:pPr>
          </w:p>
        </w:tc>
        <w:tc>
          <w:tcPr>
            <w:tcW w:w="298" w:type="dxa"/>
          </w:tcPr>
          <w:p w14:paraId="2AE6DEB8" w14:textId="77777777" w:rsidR="00573AB2" w:rsidRDefault="00573AB2" w:rsidP="006543FB">
            <w:pPr>
              <w:spacing w:line="200" w:lineRule="exact"/>
              <w:jc w:val="both"/>
            </w:pPr>
          </w:p>
        </w:tc>
        <w:tc>
          <w:tcPr>
            <w:tcW w:w="298" w:type="dxa"/>
          </w:tcPr>
          <w:p w14:paraId="75FAFE4D" w14:textId="77777777" w:rsidR="00573AB2" w:rsidRDefault="00573AB2" w:rsidP="006543FB">
            <w:pPr>
              <w:spacing w:line="200" w:lineRule="exact"/>
              <w:jc w:val="both"/>
            </w:pPr>
          </w:p>
        </w:tc>
        <w:tc>
          <w:tcPr>
            <w:tcW w:w="298" w:type="dxa"/>
          </w:tcPr>
          <w:p w14:paraId="38FAB86C" w14:textId="77777777" w:rsidR="00573AB2" w:rsidRDefault="00573AB2" w:rsidP="006543FB">
            <w:pPr>
              <w:spacing w:line="200" w:lineRule="exact"/>
              <w:jc w:val="both"/>
            </w:pPr>
          </w:p>
        </w:tc>
        <w:tc>
          <w:tcPr>
            <w:tcW w:w="297" w:type="dxa"/>
          </w:tcPr>
          <w:p w14:paraId="0581E92B" w14:textId="77777777" w:rsidR="00573AB2" w:rsidRDefault="00573AB2" w:rsidP="006543FB">
            <w:pPr>
              <w:spacing w:line="200" w:lineRule="exact"/>
              <w:jc w:val="both"/>
            </w:pPr>
          </w:p>
        </w:tc>
        <w:tc>
          <w:tcPr>
            <w:tcW w:w="298" w:type="dxa"/>
          </w:tcPr>
          <w:p w14:paraId="63DAD99B" w14:textId="77777777" w:rsidR="00573AB2" w:rsidRDefault="00573AB2" w:rsidP="006543FB">
            <w:pPr>
              <w:spacing w:line="200" w:lineRule="exact"/>
              <w:jc w:val="both"/>
            </w:pPr>
          </w:p>
        </w:tc>
        <w:tc>
          <w:tcPr>
            <w:tcW w:w="298" w:type="dxa"/>
          </w:tcPr>
          <w:p w14:paraId="5DDAF7FB" w14:textId="77777777" w:rsidR="00573AB2" w:rsidRDefault="00573AB2" w:rsidP="006543FB">
            <w:pPr>
              <w:spacing w:line="200" w:lineRule="exact"/>
              <w:jc w:val="both"/>
            </w:pPr>
          </w:p>
        </w:tc>
        <w:tc>
          <w:tcPr>
            <w:tcW w:w="298" w:type="dxa"/>
          </w:tcPr>
          <w:p w14:paraId="34684EDF" w14:textId="77777777" w:rsidR="00573AB2" w:rsidRDefault="00573AB2" w:rsidP="006543FB">
            <w:pPr>
              <w:spacing w:line="200" w:lineRule="exact"/>
              <w:jc w:val="both"/>
            </w:pPr>
          </w:p>
        </w:tc>
      </w:tr>
      <w:tr w:rsidR="00573AB2" w14:paraId="5346E5D7" w14:textId="77777777" w:rsidTr="00AF07AC">
        <w:tc>
          <w:tcPr>
            <w:tcW w:w="3510" w:type="dxa"/>
          </w:tcPr>
          <w:p w14:paraId="30F1817E" w14:textId="77777777" w:rsidR="00573AB2" w:rsidRDefault="00AF07AC" w:rsidP="006543FB">
            <w:pPr>
              <w:spacing w:line="200" w:lineRule="exact"/>
              <w:jc w:val="both"/>
            </w:pPr>
            <w:r>
              <w:t>Committee meeting #1</w:t>
            </w:r>
          </w:p>
        </w:tc>
        <w:tc>
          <w:tcPr>
            <w:tcW w:w="297" w:type="dxa"/>
          </w:tcPr>
          <w:p w14:paraId="3C0183C8" w14:textId="77777777" w:rsidR="00573AB2" w:rsidRDefault="00573AB2" w:rsidP="006543FB">
            <w:pPr>
              <w:spacing w:line="200" w:lineRule="exact"/>
              <w:jc w:val="both"/>
            </w:pPr>
          </w:p>
        </w:tc>
        <w:tc>
          <w:tcPr>
            <w:tcW w:w="298" w:type="dxa"/>
          </w:tcPr>
          <w:p w14:paraId="212974A9" w14:textId="77777777" w:rsidR="00573AB2" w:rsidRDefault="00573AB2" w:rsidP="006543FB">
            <w:pPr>
              <w:spacing w:line="200" w:lineRule="exact"/>
              <w:jc w:val="both"/>
            </w:pPr>
          </w:p>
        </w:tc>
        <w:tc>
          <w:tcPr>
            <w:tcW w:w="298" w:type="dxa"/>
          </w:tcPr>
          <w:p w14:paraId="4E6D4B8A" w14:textId="77777777" w:rsidR="00573AB2" w:rsidRDefault="00573AB2" w:rsidP="006543FB">
            <w:pPr>
              <w:spacing w:line="200" w:lineRule="exact"/>
              <w:jc w:val="both"/>
            </w:pPr>
          </w:p>
        </w:tc>
        <w:tc>
          <w:tcPr>
            <w:tcW w:w="298" w:type="dxa"/>
          </w:tcPr>
          <w:p w14:paraId="51F7C64C" w14:textId="77777777" w:rsidR="00573AB2" w:rsidRDefault="00573AB2" w:rsidP="006543FB">
            <w:pPr>
              <w:spacing w:line="200" w:lineRule="exact"/>
              <w:jc w:val="both"/>
            </w:pPr>
          </w:p>
        </w:tc>
        <w:tc>
          <w:tcPr>
            <w:tcW w:w="297" w:type="dxa"/>
          </w:tcPr>
          <w:p w14:paraId="297F314B" w14:textId="77777777" w:rsidR="00573AB2" w:rsidRDefault="00573AB2" w:rsidP="006543FB">
            <w:pPr>
              <w:spacing w:line="200" w:lineRule="exact"/>
              <w:jc w:val="both"/>
            </w:pPr>
          </w:p>
        </w:tc>
        <w:tc>
          <w:tcPr>
            <w:tcW w:w="298" w:type="dxa"/>
          </w:tcPr>
          <w:p w14:paraId="0F92E25D" w14:textId="77777777" w:rsidR="00573AB2" w:rsidRDefault="00573AB2" w:rsidP="006543FB">
            <w:pPr>
              <w:spacing w:line="200" w:lineRule="exact"/>
              <w:jc w:val="both"/>
            </w:pPr>
          </w:p>
        </w:tc>
        <w:tc>
          <w:tcPr>
            <w:tcW w:w="298" w:type="dxa"/>
          </w:tcPr>
          <w:p w14:paraId="1102D4A4" w14:textId="77777777" w:rsidR="00573AB2" w:rsidRDefault="00573AB2" w:rsidP="006543FB">
            <w:pPr>
              <w:spacing w:line="200" w:lineRule="exact"/>
              <w:jc w:val="both"/>
            </w:pPr>
          </w:p>
        </w:tc>
        <w:tc>
          <w:tcPr>
            <w:tcW w:w="298" w:type="dxa"/>
          </w:tcPr>
          <w:p w14:paraId="34A45CAA" w14:textId="77777777" w:rsidR="00573AB2" w:rsidRDefault="00573AB2" w:rsidP="006543FB">
            <w:pPr>
              <w:spacing w:line="200" w:lineRule="exact"/>
              <w:jc w:val="both"/>
            </w:pPr>
          </w:p>
        </w:tc>
        <w:tc>
          <w:tcPr>
            <w:tcW w:w="297" w:type="dxa"/>
          </w:tcPr>
          <w:p w14:paraId="2083AB5E" w14:textId="77777777" w:rsidR="00573AB2" w:rsidRDefault="00573AB2" w:rsidP="006543FB">
            <w:pPr>
              <w:spacing w:line="200" w:lineRule="exact"/>
              <w:jc w:val="both"/>
            </w:pPr>
          </w:p>
        </w:tc>
        <w:tc>
          <w:tcPr>
            <w:tcW w:w="298" w:type="dxa"/>
          </w:tcPr>
          <w:p w14:paraId="7652052B" w14:textId="77777777" w:rsidR="00573AB2" w:rsidRDefault="00573AB2" w:rsidP="006543FB">
            <w:pPr>
              <w:spacing w:line="200" w:lineRule="exact"/>
              <w:jc w:val="both"/>
            </w:pPr>
          </w:p>
        </w:tc>
        <w:tc>
          <w:tcPr>
            <w:tcW w:w="298" w:type="dxa"/>
            <w:shd w:val="clear" w:color="auto" w:fill="FFFFFF" w:themeFill="background1"/>
          </w:tcPr>
          <w:p w14:paraId="439D4286" w14:textId="77777777" w:rsidR="00573AB2" w:rsidRDefault="00573AB2" w:rsidP="006543FB">
            <w:pPr>
              <w:spacing w:line="200" w:lineRule="exact"/>
              <w:jc w:val="both"/>
            </w:pPr>
          </w:p>
        </w:tc>
        <w:tc>
          <w:tcPr>
            <w:tcW w:w="298" w:type="dxa"/>
            <w:shd w:val="clear" w:color="auto" w:fill="FFFFFF" w:themeFill="background1"/>
          </w:tcPr>
          <w:p w14:paraId="030DEAEC" w14:textId="77777777" w:rsidR="00573AB2" w:rsidRDefault="00573AB2" w:rsidP="006543FB">
            <w:pPr>
              <w:spacing w:line="200" w:lineRule="exact"/>
              <w:jc w:val="both"/>
            </w:pPr>
          </w:p>
        </w:tc>
        <w:tc>
          <w:tcPr>
            <w:tcW w:w="297" w:type="dxa"/>
            <w:tcBorders>
              <w:bottom w:val="single" w:sz="4" w:space="0" w:color="auto"/>
            </w:tcBorders>
            <w:shd w:val="pct70" w:color="auto" w:fill="FFFFFF" w:themeFill="background1"/>
          </w:tcPr>
          <w:p w14:paraId="47FA03DA" w14:textId="77777777" w:rsidR="00573AB2" w:rsidRDefault="00573AB2" w:rsidP="006543FB">
            <w:pPr>
              <w:spacing w:line="200" w:lineRule="exact"/>
              <w:jc w:val="both"/>
            </w:pPr>
          </w:p>
        </w:tc>
        <w:tc>
          <w:tcPr>
            <w:tcW w:w="298" w:type="dxa"/>
            <w:tcBorders>
              <w:bottom w:val="single" w:sz="4" w:space="0" w:color="auto"/>
            </w:tcBorders>
          </w:tcPr>
          <w:p w14:paraId="5D728ACD" w14:textId="77777777" w:rsidR="00573AB2" w:rsidRDefault="00573AB2" w:rsidP="006543FB">
            <w:pPr>
              <w:spacing w:line="200" w:lineRule="exact"/>
              <w:jc w:val="both"/>
            </w:pPr>
          </w:p>
        </w:tc>
        <w:tc>
          <w:tcPr>
            <w:tcW w:w="298" w:type="dxa"/>
            <w:tcBorders>
              <w:bottom w:val="single" w:sz="4" w:space="0" w:color="auto"/>
            </w:tcBorders>
          </w:tcPr>
          <w:p w14:paraId="0E43CBB1" w14:textId="77777777" w:rsidR="00573AB2" w:rsidRDefault="00573AB2" w:rsidP="006543FB">
            <w:pPr>
              <w:spacing w:line="200" w:lineRule="exact"/>
              <w:jc w:val="both"/>
            </w:pPr>
          </w:p>
        </w:tc>
        <w:tc>
          <w:tcPr>
            <w:tcW w:w="298" w:type="dxa"/>
          </w:tcPr>
          <w:p w14:paraId="59EA0A62" w14:textId="77777777" w:rsidR="00573AB2" w:rsidRDefault="00573AB2" w:rsidP="006543FB">
            <w:pPr>
              <w:spacing w:line="200" w:lineRule="exact"/>
              <w:jc w:val="both"/>
            </w:pPr>
          </w:p>
        </w:tc>
        <w:tc>
          <w:tcPr>
            <w:tcW w:w="297" w:type="dxa"/>
          </w:tcPr>
          <w:p w14:paraId="029D3D94" w14:textId="77777777" w:rsidR="00573AB2" w:rsidRDefault="00573AB2" w:rsidP="006543FB">
            <w:pPr>
              <w:spacing w:line="200" w:lineRule="exact"/>
              <w:jc w:val="both"/>
            </w:pPr>
          </w:p>
        </w:tc>
        <w:tc>
          <w:tcPr>
            <w:tcW w:w="298" w:type="dxa"/>
          </w:tcPr>
          <w:p w14:paraId="6550006C" w14:textId="77777777" w:rsidR="00573AB2" w:rsidRDefault="00573AB2" w:rsidP="006543FB">
            <w:pPr>
              <w:spacing w:line="200" w:lineRule="exact"/>
              <w:jc w:val="both"/>
            </w:pPr>
          </w:p>
        </w:tc>
        <w:tc>
          <w:tcPr>
            <w:tcW w:w="298" w:type="dxa"/>
          </w:tcPr>
          <w:p w14:paraId="492D2F24" w14:textId="77777777" w:rsidR="00573AB2" w:rsidRDefault="00573AB2" w:rsidP="006543FB">
            <w:pPr>
              <w:spacing w:line="200" w:lineRule="exact"/>
              <w:jc w:val="both"/>
            </w:pPr>
          </w:p>
        </w:tc>
        <w:tc>
          <w:tcPr>
            <w:tcW w:w="298" w:type="dxa"/>
          </w:tcPr>
          <w:p w14:paraId="657644E1" w14:textId="77777777" w:rsidR="00573AB2" w:rsidRDefault="00573AB2" w:rsidP="006543FB">
            <w:pPr>
              <w:spacing w:line="200" w:lineRule="exact"/>
              <w:jc w:val="both"/>
            </w:pPr>
          </w:p>
        </w:tc>
        <w:tc>
          <w:tcPr>
            <w:tcW w:w="297" w:type="dxa"/>
          </w:tcPr>
          <w:p w14:paraId="053D4C8D" w14:textId="77777777" w:rsidR="00573AB2" w:rsidRDefault="00573AB2" w:rsidP="006543FB">
            <w:pPr>
              <w:spacing w:line="200" w:lineRule="exact"/>
              <w:jc w:val="both"/>
            </w:pPr>
          </w:p>
        </w:tc>
        <w:tc>
          <w:tcPr>
            <w:tcW w:w="298" w:type="dxa"/>
          </w:tcPr>
          <w:p w14:paraId="1BAE646A" w14:textId="77777777" w:rsidR="00573AB2" w:rsidRDefault="00573AB2" w:rsidP="006543FB">
            <w:pPr>
              <w:spacing w:line="200" w:lineRule="exact"/>
              <w:jc w:val="both"/>
            </w:pPr>
          </w:p>
        </w:tc>
        <w:tc>
          <w:tcPr>
            <w:tcW w:w="298" w:type="dxa"/>
          </w:tcPr>
          <w:p w14:paraId="0C4EE9E9" w14:textId="77777777" w:rsidR="00573AB2" w:rsidRDefault="00573AB2" w:rsidP="006543FB">
            <w:pPr>
              <w:spacing w:line="200" w:lineRule="exact"/>
              <w:jc w:val="both"/>
            </w:pPr>
          </w:p>
        </w:tc>
        <w:tc>
          <w:tcPr>
            <w:tcW w:w="298" w:type="dxa"/>
          </w:tcPr>
          <w:p w14:paraId="4A705A59" w14:textId="77777777" w:rsidR="00573AB2" w:rsidRDefault="00573AB2" w:rsidP="006543FB">
            <w:pPr>
              <w:spacing w:line="200" w:lineRule="exact"/>
              <w:jc w:val="both"/>
            </w:pPr>
          </w:p>
        </w:tc>
      </w:tr>
      <w:tr w:rsidR="00AF07AC" w14:paraId="799D7852" w14:textId="77777777" w:rsidTr="00336E27">
        <w:tc>
          <w:tcPr>
            <w:tcW w:w="3510" w:type="dxa"/>
          </w:tcPr>
          <w:p w14:paraId="61EC5D51" w14:textId="77777777" w:rsidR="00AF07AC" w:rsidRDefault="00336E27" w:rsidP="006543FB">
            <w:pPr>
              <w:spacing w:line="200" w:lineRule="exact"/>
              <w:jc w:val="both"/>
            </w:pPr>
            <w:r>
              <w:t>Validate LBF</w:t>
            </w:r>
            <w:r w:rsidR="00AF07AC">
              <w:t xml:space="preserve"> method</w:t>
            </w:r>
            <w:r>
              <w:t xml:space="preserve"> on pig dataset</w:t>
            </w:r>
          </w:p>
        </w:tc>
        <w:tc>
          <w:tcPr>
            <w:tcW w:w="297" w:type="dxa"/>
          </w:tcPr>
          <w:p w14:paraId="43C4E210" w14:textId="77777777" w:rsidR="00AF07AC" w:rsidRDefault="00AF07AC" w:rsidP="006543FB">
            <w:pPr>
              <w:spacing w:line="200" w:lineRule="exact"/>
              <w:jc w:val="both"/>
            </w:pPr>
          </w:p>
        </w:tc>
        <w:tc>
          <w:tcPr>
            <w:tcW w:w="298" w:type="dxa"/>
          </w:tcPr>
          <w:p w14:paraId="73216064" w14:textId="77777777" w:rsidR="00AF07AC" w:rsidRDefault="00AF07AC" w:rsidP="006543FB">
            <w:pPr>
              <w:spacing w:line="200" w:lineRule="exact"/>
              <w:jc w:val="both"/>
            </w:pPr>
          </w:p>
        </w:tc>
        <w:tc>
          <w:tcPr>
            <w:tcW w:w="298" w:type="dxa"/>
          </w:tcPr>
          <w:p w14:paraId="627BE1B3" w14:textId="77777777" w:rsidR="00AF07AC" w:rsidRDefault="00AF07AC" w:rsidP="006543FB">
            <w:pPr>
              <w:spacing w:line="200" w:lineRule="exact"/>
              <w:jc w:val="both"/>
            </w:pPr>
          </w:p>
        </w:tc>
        <w:tc>
          <w:tcPr>
            <w:tcW w:w="298" w:type="dxa"/>
          </w:tcPr>
          <w:p w14:paraId="458E7628" w14:textId="77777777" w:rsidR="00AF07AC" w:rsidRDefault="00AF07AC" w:rsidP="006543FB">
            <w:pPr>
              <w:spacing w:line="200" w:lineRule="exact"/>
              <w:jc w:val="both"/>
            </w:pPr>
          </w:p>
        </w:tc>
        <w:tc>
          <w:tcPr>
            <w:tcW w:w="297" w:type="dxa"/>
          </w:tcPr>
          <w:p w14:paraId="0557A61D" w14:textId="77777777" w:rsidR="00AF07AC" w:rsidRDefault="00AF07AC" w:rsidP="006543FB">
            <w:pPr>
              <w:spacing w:line="200" w:lineRule="exact"/>
              <w:jc w:val="both"/>
            </w:pPr>
          </w:p>
        </w:tc>
        <w:tc>
          <w:tcPr>
            <w:tcW w:w="298" w:type="dxa"/>
          </w:tcPr>
          <w:p w14:paraId="0E8C6840" w14:textId="77777777" w:rsidR="00AF07AC" w:rsidRDefault="00AF07AC" w:rsidP="006543FB">
            <w:pPr>
              <w:spacing w:line="200" w:lineRule="exact"/>
              <w:jc w:val="both"/>
            </w:pPr>
          </w:p>
        </w:tc>
        <w:tc>
          <w:tcPr>
            <w:tcW w:w="298" w:type="dxa"/>
          </w:tcPr>
          <w:p w14:paraId="3B881E31" w14:textId="77777777" w:rsidR="00AF07AC" w:rsidRDefault="00AF07AC" w:rsidP="006543FB">
            <w:pPr>
              <w:spacing w:line="200" w:lineRule="exact"/>
              <w:jc w:val="both"/>
            </w:pPr>
          </w:p>
        </w:tc>
        <w:tc>
          <w:tcPr>
            <w:tcW w:w="298" w:type="dxa"/>
          </w:tcPr>
          <w:p w14:paraId="6FFB0774" w14:textId="77777777" w:rsidR="00AF07AC" w:rsidRDefault="00AF07AC" w:rsidP="006543FB">
            <w:pPr>
              <w:spacing w:line="200" w:lineRule="exact"/>
              <w:jc w:val="both"/>
            </w:pPr>
          </w:p>
        </w:tc>
        <w:tc>
          <w:tcPr>
            <w:tcW w:w="297" w:type="dxa"/>
          </w:tcPr>
          <w:p w14:paraId="0C59DC30" w14:textId="77777777" w:rsidR="00AF07AC" w:rsidRDefault="00AF07AC" w:rsidP="006543FB">
            <w:pPr>
              <w:spacing w:line="200" w:lineRule="exact"/>
              <w:jc w:val="both"/>
            </w:pPr>
          </w:p>
        </w:tc>
        <w:tc>
          <w:tcPr>
            <w:tcW w:w="298" w:type="dxa"/>
          </w:tcPr>
          <w:p w14:paraId="6E60D867" w14:textId="77777777" w:rsidR="00AF07AC" w:rsidRDefault="00AF07AC" w:rsidP="006543FB">
            <w:pPr>
              <w:spacing w:line="200" w:lineRule="exact"/>
              <w:jc w:val="both"/>
            </w:pPr>
          </w:p>
        </w:tc>
        <w:tc>
          <w:tcPr>
            <w:tcW w:w="298" w:type="dxa"/>
            <w:shd w:val="clear" w:color="auto" w:fill="FFFFFF" w:themeFill="background1"/>
          </w:tcPr>
          <w:p w14:paraId="145AE5C0" w14:textId="77777777" w:rsidR="00AF07AC" w:rsidRDefault="00AF07AC" w:rsidP="006543FB">
            <w:pPr>
              <w:spacing w:line="200" w:lineRule="exact"/>
              <w:jc w:val="both"/>
            </w:pPr>
          </w:p>
        </w:tc>
        <w:tc>
          <w:tcPr>
            <w:tcW w:w="298" w:type="dxa"/>
            <w:shd w:val="clear" w:color="auto" w:fill="FFFFFF" w:themeFill="background1"/>
          </w:tcPr>
          <w:p w14:paraId="7E2CB3D0" w14:textId="77777777" w:rsidR="00AF07AC" w:rsidRDefault="00AF07AC" w:rsidP="006543FB">
            <w:pPr>
              <w:spacing w:line="200" w:lineRule="exact"/>
              <w:jc w:val="both"/>
            </w:pPr>
          </w:p>
        </w:tc>
        <w:tc>
          <w:tcPr>
            <w:tcW w:w="297" w:type="dxa"/>
            <w:shd w:val="pct70" w:color="auto" w:fill="auto"/>
          </w:tcPr>
          <w:p w14:paraId="13FB3431" w14:textId="77777777" w:rsidR="00AF07AC" w:rsidRDefault="00AF07AC" w:rsidP="006543FB">
            <w:pPr>
              <w:spacing w:line="200" w:lineRule="exact"/>
              <w:jc w:val="both"/>
            </w:pPr>
          </w:p>
        </w:tc>
        <w:tc>
          <w:tcPr>
            <w:tcW w:w="298" w:type="dxa"/>
            <w:shd w:val="pct70" w:color="auto" w:fill="auto"/>
          </w:tcPr>
          <w:p w14:paraId="270DF892" w14:textId="77777777" w:rsidR="00AF07AC" w:rsidRDefault="00AF07AC" w:rsidP="006543FB">
            <w:pPr>
              <w:spacing w:line="200" w:lineRule="exact"/>
              <w:jc w:val="both"/>
            </w:pPr>
          </w:p>
        </w:tc>
        <w:tc>
          <w:tcPr>
            <w:tcW w:w="298" w:type="dxa"/>
            <w:shd w:val="pct70" w:color="auto" w:fill="auto"/>
          </w:tcPr>
          <w:p w14:paraId="5E05B86D" w14:textId="77777777" w:rsidR="00AF07AC" w:rsidRDefault="00AF07AC" w:rsidP="006543FB">
            <w:pPr>
              <w:spacing w:line="200" w:lineRule="exact"/>
              <w:jc w:val="both"/>
            </w:pPr>
          </w:p>
        </w:tc>
        <w:tc>
          <w:tcPr>
            <w:tcW w:w="298" w:type="dxa"/>
            <w:tcBorders>
              <w:bottom w:val="single" w:sz="4" w:space="0" w:color="auto"/>
            </w:tcBorders>
          </w:tcPr>
          <w:p w14:paraId="1C812111" w14:textId="77777777" w:rsidR="00AF07AC" w:rsidRDefault="00AF07AC" w:rsidP="006543FB">
            <w:pPr>
              <w:spacing w:line="200" w:lineRule="exact"/>
              <w:jc w:val="both"/>
            </w:pPr>
          </w:p>
        </w:tc>
        <w:tc>
          <w:tcPr>
            <w:tcW w:w="297" w:type="dxa"/>
            <w:tcBorders>
              <w:bottom w:val="single" w:sz="4" w:space="0" w:color="auto"/>
            </w:tcBorders>
          </w:tcPr>
          <w:p w14:paraId="20DE3922" w14:textId="77777777" w:rsidR="00AF07AC" w:rsidRDefault="00AF07AC" w:rsidP="006543FB">
            <w:pPr>
              <w:spacing w:line="200" w:lineRule="exact"/>
              <w:jc w:val="both"/>
            </w:pPr>
          </w:p>
        </w:tc>
        <w:tc>
          <w:tcPr>
            <w:tcW w:w="298" w:type="dxa"/>
            <w:tcBorders>
              <w:bottom w:val="single" w:sz="4" w:space="0" w:color="auto"/>
            </w:tcBorders>
          </w:tcPr>
          <w:p w14:paraId="08428A6C" w14:textId="77777777" w:rsidR="00AF07AC" w:rsidRDefault="00AF07AC" w:rsidP="006543FB">
            <w:pPr>
              <w:spacing w:line="200" w:lineRule="exact"/>
              <w:jc w:val="both"/>
            </w:pPr>
          </w:p>
        </w:tc>
        <w:tc>
          <w:tcPr>
            <w:tcW w:w="298" w:type="dxa"/>
          </w:tcPr>
          <w:p w14:paraId="7BC50621" w14:textId="77777777" w:rsidR="00AF07AC" w:rsidRDefault="00AF07AC" w:rsidP="006543FB">
            <w:pPr>
              <w:spacing w:line="200" w:lineRule="exact"/>
              <w:jc w:val="both"/>
            </w:pPr>
          </w:p>
        </w:tc>
        <w:tc>
          <w:tcPr>
            <w:tcW w:w="298" w:type="dxa"/>
          </w:tcPr>
          <w:p w14:paraId="50892955" w14:textId="77777777" w:rsidR="00AF07AC" w:rsidRDefault="00AF07AC" w:rsidP="006543FB">
            <w:pPr>
              <w:spacing w:line="200" w:lineRule="exact"/>
              <w:jc w:val="both"/>
            </w:pPr>
          </w:p>
        </w:tc>
        <w:tc>
          <w:tcPr>
            <w:tcW w:w="297" w:type="dxa"/>
          </w:tcPr>
          <w:p w14:paraId="390379C5" w14:textId="77777777" w:rsidR="00AF07AC" w:rsidRDefault="00AF07AC" w:rsidP="006543FB">
            <w:pPr>
              <w:spacing w:line="200" w:lineRule="exact"/>
              <w:jc w:val="both"/>
            </w:pPr>
          </w:p>
        </w:tc>
        <w:tc>
          <w:tcPr>
            <w:tcW w:w="298" w:type="dxa"/>
          </w:tcPr>
          <w:p w14:paraId="556356E1" w14:textId="77777777" w:rsidR="00AF07AC" w:rsidRDefault="00AF07AC" w:rsidP="006543FB">
            <w:pPr>
              <w:spacing w:line="200" w:lineRule="exact"/>
              <w:jc w:val="both"/>
            </w:pPr>
          </w:p>
        </w:tc>
        <w:tc>
          <w:tcPr>
            <w:tcW w:w="298" w:type="dxa"/>
          </w:tcPr>
          <w:p w14:paraId="5F08C72F" w14:textId="77777777" w:rsidR="00AF07AC" w:rsidRDefault="00AF07AC" w:rsidP="006543FB">
            <w:pPr>
              <w:spacing w:line="200" w:lineRule="exact"/>
              <w:jc w:val="both"/>
            </w:pPr>
          </w:p>
        </w:tc>
        <w:tc>
          <w:tcPr>
            <w:tcW w:w="298" w:type="dxa"/>
          </w:tcPr>
          <w:p w14:paraId="6ECE40EB" w14:textId="77777777" w:rsidR="00AF07AC" w:rsidRDefault="00AF07AC" w:rsidP="006543FB">
            <w:pPr>
              <w:spacing w:line="200" w:lineRule="exact"/>
              <w:jc w:val="both"/>
            </w:pPr>
          </w:p>
        </w:tc>
      </w:tr>
      <w:tr w:rsidR="00AF07AC" w14:paraId="23CF9509" w14:textId="77777777" w:rsidTr="00336E27">
        <w:tc>
          <w:tcPr>
            <w:tcW w:w="3510" w:type="dxa"/>
          </w:tcPr>
          <w:p w14:paraId="291DD2DC" w14:textId="77777777" w:rsidR="00AF07AC" w:rsidRDefault="00AF07AC" w:rsidP="006543FB">
            <w:pPr>
              <w:spacing w:line="200" w:lineRule="exact"/>
              <w:jc w:val="both"/>
            </w:pPr>
            <w:r>
              <w:t>Validate</w:t>
            </w:r>
            <w:r w:rsidR="00336E27">
              <w:t xml:space="preserve"> LBF method on human dataset</w:t>
            </w:r>
          </w:p>
        </w:tc>
        <w:tc>
          <w:tcPr>
            <w:tcW w:w="297" w:type="dxa"/>
          </w:tcPr>
          <w:p w14:paraId="782EF924" w14:textId="77777777" w:rsidR="00AF07AC" w:rsidRDefault="00AF07AC" w:rsidP="006543FB">
            <w:pPr>
              <w:spacing w:line="200" w:lineRule="exact"/>
              <w:jc w:val="both"/>
            </w:pPr>
          </w:p>
        </w:tc>
        <w:tc>
          <w:tcPr>
            <w:tcW w:w="298" w:type="dxa"/>
          </w:tcPr>
          <w:p w14:paraId="3D18D543" w14:textId="77777777" w:rsidR="00AF07AC" w:rsidRDefault="00AF07AC" w:rsidP="006543FB">
            <w:pPr>
              <w:spacing w:line="200" w:lineRule="exact"/>
              <w:jc w:val="both"/>
            </w:pPr>
          </w:p>
        </w:tc>
        <w:tc>
          <w:tcPr>
            <w:tcW w:w="298" w:type="dxa"/>
          </w:tcPr>
          <w:p w14:paraId="7CBA367D" w14:textId="77777777" w:rsidR="00AF07AC" w:rsidRDefault="00AF07AC" w:rsidP="006543FB">
            <w:pPr>
              <w:spacing w:line="200" w:lineRule="exact"/>
              <w:jc w:val="both"/>
            </w:pPr>
          </w:p>
        </w:tc>
        <w:tc>
          <w:tcPr>
            <w:tcW w:w="298" w:type="dxa"/>
          </w:tcPr>
          <w:p w14:paraId="0EC960BC" w14:textId="77777777" w:rsidR="00AF07AC" w:rsidRDefault="00AF07AC" w:rsidP="006543FB">
            <w:pPr>
              <w:spacing w:line="200" w:lineRule="exact"/>
              <w:jc w:val="both"/>
            </w:pPr>
          </w:p>
        </w:tc>
        <w:tc>
          <w:tcPr>
            <w:tcW w:w="297" w:type="dxa"/>
          </w:tcPr>
          <w:p w14:paraId="5E90C192" w14:textId="77777777" w:rsidR="00AF07AC" w:rsidRDefault="00AF07AC" w:rsidP="006543FB">
            <w:pPr>
              <w:spacing w:line="200" w:lineRule="exact"/>
              <w:jc w:val="both"/>
            </w:pPr>
          </w:p>
        </w:tc>
        <w:tc>
          <w:tcPr>
            <w:tcW w:w="298" w:type="dxa"/>
          </w:tcPr>
          <w:p w14:paraId="725EDD7F" w14:textId="77777777" w:rsidR="00AF07AC" w:rsidRDefault="00AF07AC" w:rsidP="006543FB">
            <w:pPr>
              <w:spacing w:line="200" w:lineRule="exact"/>
              <w:jc w:val="both"/>
            </w:pPr>
          </w:p>
        </w:tc>
        <w:tc>
          <w:tcPr>
            <w:tcW w:w="298" w:type="dxa"/>
          </w:tcPr>
          <w:p w14:paraId="3C643AB6" w14:textId="77777777" w:rsidR="00AF07AC" w:rsidRDefault="00AF07AC" w:rsidP="006543FB">
            <w:pPr>
              <w:spacing w:line="200" w:lineRule="exact"/>
              <w:jc w:val="both"/>
            </w:pPr>
          </w:p>
        </w:tc>
        <w:tc>
          <w:tcPr>
            <w:tcW w:w="298" w:type="dxa"/>
          </w:tcPr>
          <w:p w14:paraId="6C2D2F68" w14:textId="77777777" w:rsidR="00AF07AC" w:rsidRDefault="00AF07AC" w:rsidP="006543FB">
            <w:pPr>
              <w:spacing w:line="200" w:lineRule="exact"/>
              <w:jc w:val="both"/>
            </w:pPr>
          </w:p>
        </w:tc>
        <w:tc>
          <w:tcPr>
            <w:tcW w:w="297" w:type="dxa"/>
          </w:tcPr>
          <w:p w14:paraId="1C809A13" w14:textId="77777777" w:rsidR="00AF07AC" w:rsidRDefault="00AF07AC" w:rsidP="006543FB">
            <w:pPr>
              <w:spacing w:line="200" w:lineRule="exact"/>
              <w:jc w:val="both"/>
            </w:pPr>
          </w:p>
        </w:tc>
        <w:tc>
          <w:tcPr>
            <w:tcW w:w="298" w:type="dxa"/>
          </w:tcPr>
          <w:p w14:paraId="0CA396F5" w14:textId="77777777" w:rsidR="00AF07AC" w:rsidRDefault="00AF07AC" w:rsidP="006543FB">
            <w:pPr>
              <w:spacing w:line="200" w:lineRule="exact"/>
              <w:jc w:val="both"/>
            </w:pPr>
          </w:p>
        </w:tc>
        <w:tc>
          <w:tcPr>
            <w:tcW w:w="298" w:type="dxa"/>
            <w:shd w:val="clear" w:color="auto" w:fill="FFFFFF" w:themeFill="background1"/>
          </w:tcPr>
          <w:p w14:paraId="7AE2F67D" w14:textId="77777777" w:rsidR="00AF07AC" w:rsidRDefault="00AF07AC" w:rsidP="006543FB">
            <w:pPr>
              <w:spacing w:line="200" w:lineRule="exact"/>
              <w:jc w:val="both"/>
            </w:pPr>
          </w:p>
        </w:tc>
        <w:tc>
          <w:tcPr>
            <w:tcW w:w="298" w:type="dxa"/>
            <w:shd w:val="clear" w:color="auto" w:fill="FFFFFF" w:themeFill="background1"/>
          </w:tcPr>
          <w:p w14:paraId="7017102B" w14:textId="77777777" w:rsidR="00AF07AC" w:rsidRDefault="00AF07AC" w:rsidP="006543FB">
            <w:pPr>
              <w:spacing w:line="200" w:lineRule="exact"/>
              <w:jc w:val="both"/>
            </w:pPr>
          </w:p>
        </w:tc>
        <w:tc>
          <w:tcPr>
            <w:tcW w:w="297" w:type="dxa"/>
          </w:tcPr>
          <w:p w14:paraId="3FD43E14" w14:textId="77777777" w:rsidR="00AF07AC" w:rsidRDefault="00AF07AC" w:rsidP="006543FB">
            <w:pPr>
              <w:spacing w:line="200" w:lineRule="exact"/>
              <w:jc w:val="both"/>
            </w:pPr>
          </w:p>
        </w:tc>
        <w:tc>
          <w:tcPr>
            <w:tcW w:w="298" w:type="dxa"/>
          </w:tcPr>
          <w:p w14:paraId="4C5E53DD" w14:textId="77777777" w:rsidR="00AF07AC" w:rsidRDefault="00AF07AC" w:rsidP="006543FB">
            <w:pPr>
              <w:spacing w:line="200" w:lineRule="exact"/>
              <w:jc w:val="both"/>
            </w:pPr>
          </w:p>
        </w:tc>
        <w:tc>
          <w:tcPr>
            <w:tcW w:w="298" w:type="dxa"/>
          </w:tcPr>
          <w:p w14:paraId="59C433E1" w14:textId="77777777" w:rsidR="00AF07AC" w:rsidRDefault="00AF07AC" w:rsidP="006543FB">
            <w:pPr>
              <w:spacing w:line="200" w:lineRule="exact"/>
              <w:jc w:val="both"/>
            </w:pPr>
          </w:p>
        </w:tc>
        <w:tc>
          <w:tcPr>
            <w:tcW w:w="298" w:type="dxa"/>
            <w:shd w:val="pct70" w:color="auto" w:fill="auto"/>
          </w:tcPr>
          <w:p w14:paraId="57071C79" w14:textId="77777777" w:rsidR="00AF07AC" w:rsidRDefault="00AF07AC" w:rsidP="006543FB">
            <w:pPr>
              <w:spacing w:line="200" w:lineRule="exact"/>
              <w:jc w:val="both"/>
            </w:pPr>
          </w:p>
        </w:tc>
        <w:tc>
          <w:tcPr>
            <w:tcW w:w="297" w:type="dxa"/>
            <w:shd w:val="pct70" w:color="auto" w:fill="auto"/>
          </w:tcPr>
          <w:p w14:paraId="46DC30B6" w14:textId="77777777" w:rsidR="00AF07AC" w:rsidRDefault="00AF07AC" w:rsidP="006543FB">
            <w:pPr>
              <w:spacing w:line="200" w:lineRule="exact"/>
              <w:jc w:val="both"/>
            </w:pPr>
          </w:p>
        </w:tc>
        <w:tc>
          <w:tcPr>
            <w:tcW w:w="298" w:type="dxa"/>
            <w:shd w:val="pct70" w:color="auto" w:fill="auto"/>
          </w:tcPr>
          <w:p w14:paraId="08459F65" w14:textId="77777777" w:rsidR="00AF07AC" w:rsidRDefault="00AF07AC" w:rsidP="006543FB">
            <w:pPr>
              <w:spacing w:line="200" w:lineRule="exact"/>
              <w:jc w:val="both"/>
            </w:pPr>
          </w:p>
        </w:tc>
        <w:tc>
          <w:tcPr>
            <w:tcW w:w="298" w:type="dxa"/>
            <w:tcBorders>
              <w:bottom w:val="single" w:sz="4" w:space="0" w:color="auto"/>
            </w:tcBorders>
          </w:tcPr>
          <w:p w14:paraId="7200A108" w14:textId="77777777" w:rsidR="00AF07AC" w:rsidRDefault="00AF07AC" w:rsidP="006543FB">
            <w:pPr>
              <w:spacing w:line="200" w:lineRule="exact"/>
              <w:jc w:val="both"/>
            </w:pPr>
          </w:p>
        </w:tc>
        <w:tc>
          <w:tcPr>
            <w:tcW w:w="298" w:type="dxa"/>
            <w:tcBorders>
              <w:bottom w:val="single" w:sz="4" w:space="0" w:color="auto"/>
            </w:tcBorders>
          </w:tcPr>
          <w:p w14:paraId="1D2EAAB7" w14:textId="77777777" w:rsidR="00AF07AC" w:rsidRDefault="00AF07AC" w:rsidP="006543FB">
            <w:pPr>
              <w:spacing w:line="200" w:lineRule="exact"/>
              <w:jc w:val="both"/>
            </w:pPr>
          </w:p>
        </w:tc>
        <w:tc>
          <w:tcPr>
            <w:tcW w:w="297" w:type="dxa"/>
            <w:tcBorders>
              <w:bottom w:val="single" w:sz="4" w:space="0" w:color="auto"/>
            </w:tcBorders>
          </w:tcPr>
          <w:p w14:paraId="2257FD3B" w14:textId="77777777" w:rsidR="00AF07AC" w:rsidRDefault="00AF07AC" w:rsidP="006543FB">
            <w:pPr>
              <w:spacing w:line="200" w:lineRule="exact"/>
              <w:jc w:val="both"/>
            </w:pPr>
          </w:p>
        </w:tc>
        <w:tc>
          <w:tcPr>
            <w:tcW w:w="298" w:type="dxa"/>
            <w:tcBorders>
              <w:bottom w:val="single" w:sz="4" w:space="0" w:color="auto"/>
            </w:tcBorders>
          </w:tcPr>
          <w:p w14:paraId="249A969A" w14:textId="77777777" w:rsidR="00AF07AC" w:rsidRDefault="00AF07AC" w:rsidP="006543FB">
            <w:pPr>
              <w:spacing w:line="200" w:lineRule="exact"/>
              <w:jc w:val="both"/>
            </w:pPr>
          </w:p>
        </w:tc>
        <w:tc>
          <w:tcPr>
            <w:tcW w:w="298" w:type="dxa"/>
            <w:tcBorders>
              <w:bottom w:val="single" w:sz="4" w:space="0" w:color="auto"/>
            </w:tcBorders>
          </w:tcPr>
          <w:p w14:paraId="59906770" w14:textId="77777777" w:rsidR="00AF07AC" w:rsidRDefault="00AF07AC" w:rsidP="006543FB">
            <w:pPr>
              <w:spacing w:line="200" w:lineRule="exact"/>
              <w:jc w:val="both"/>
            </w:pPr>
          </w:p>
        </w:tc>
        <w:tc>
          <w:tcPr>
            <w:tcW w:w="298" w:type="dxa"/>
          </w:tcPr>
          <w:p w14:paraId="13DD1732" w14:textId="77777777" w:rsidR="00AF07AC" w:rsidRDefault="00AF07AC" w:rsidP="006543FB">
            <w:pPr>
              <w:spacing w:line="200" w:lineRule="exact"/>
              <w:jc w:val="both"/>
            </w:pPr>
          </w:p>
        </w:tc>
      </w:tr>
      <w:tr w:rsidR="00913BDE" w14:paraId="30055277" w14:textId="77777777" w:rsidTr="008A78A9">
        <w:tc>
          <w:tcPr>
            <w:tcW w:w="3510" w:type="dxa"/>
          </w:tcPr>
          <w:p w14:paraId="6D9532C3" w14:textId="77777777" w:rsidR="00913BDE" w:rsidRDefault="00913BDE" w:rsidP="006543FB">
            <w:pPr>
              <w:spacing w:line="200" w:lineRule="exact"/>
              <w:jc w:val="both"/>
            </w:pPr>
            <w:r>
              <w:t>Write peer-reviewed publications</w:t>
            </w:r>
          </w:p>
        </w:tc>
        <w:tc>
          <w:tcPr>
            <w:tcW w:w="297" w:type="dxa"/>
          </w:tcPr>
          <w:p w14:paraId="0FC96166" w14:textId="77777777" w:rsidR="00913BDE" w:rsidRDefault="00913BDE" w:rsidP="006543FB">
            <w:pPr>
              <w:spacing w:line="200" w:lineRule="exact"/>
              <w:jc w:val="both"/>
            </w:pPr>
          </w:p>
        </w:tc>
        <w:tc>
          <w:tcPr>
            <w:tcW w:w="298" w:type="dxa"/>
          </w:tcPr>
          <w:p w14:paraId="3BAA3197" w14:textId="77777777" w:rsidR="00913BDE" w:rsidRDefault="00913BDE" w:rsidP="006543FB">
            <w:pPr>
              <w:spacing w:line="200" w:lineRule="exact"/>
              <w:jc w:val="both"/>
            </w:pPr>
          </w:p>
        </w:tc>
        <w:tc>
          <w:tcPr>
            <w:tcW w:w="298" w:type="dxa"/>
          </w:tcPr>
          <w:p w14:paraId="0B3D35CA" w14:textId="77777777" w:rsidR="00913BDE" w:rsidRDefault="00913BDE" w:rsidP="006543FB">
            <w:pPr>
              <w:spacing w:line="200" w:lineRule="exact"/>
              <w:jc w:val="both"/>
            </w:pPr>
          </w:p>
        </w:tc>
        <w:tc>
          <w:tcPr>
            <w:tcW w:w="298" w:type="dxa"/>
          </w:tcPr>
          <w:p w14:paraId="4645483F" w14:textId="77777777" w:rsidR="00913BDE" w:rsidRDefault="00913BDE" w:rsidP="006543FB">
            <w:pPr>
              <w:spacing w:line="200" w:lineRule="exact"/>
              <w:jc w:val="both"/>
            </w:pPr>
          </w:p>
        </w:tc>
        <w:tc>
          <w:tcPr>
            <w:tcW w:w="297" w:type="dxa"/>
          </w:tcPr>
          <w:p w14:paraId="6AF165C3" w14:textId="77777777" w:rsidR="00913BDE" w:rsidRDefault="00913BDE" w:rsidP="006543FB">
            <w:pPr>
              <w:spacing w:line="200" w:lineRule="exact"/>
              <w:jc w:val="both"/>
            </w:pPr>
          </w:p>
        </w:tc>
        <w:tc>
          <w:tcPr>
            <w:tcW w:w="298" w:type="dxa"/>
          </w:tcPr>
          <w:p w14:paraId="49D9D19E" w14:textId="77777777" w:rsidR="00913BDE" w:rsidRDefault="00913BDE" w:rsidP="006543FB">
            <w:pPr>
              <w:spacing w:line="200" w:lineRule="exact"/>
              <w:jc w:val="both"/>
            </w:pPr>
          </w:p>
        </w:tc>
        <w:tc>
          <w:tcPr>
            <w:tcW w:w="298" w:type="dxa"/>
          </w:tcPr>
          <w:p w14:paraId="444B63E7" w14:textId="77777777" w:rsidR="00913BDE" w:rsidRDefault="00913BDE" w:rsidP="006543FB">
            <w:pPr>
              <w:spacing w:line="200" w:lineRule="exact"/>
              <w:jc w:val="both"/>
            </w:pPr>
          </w:p>
        </w:tc>
        <w:tc>
          <w:tcPr>
            <w:tcW w:w="298" w:type="dxa"/>
          </w:tcPr>
          <w:p w14:paraId="1B447607" w14:textId="77777777" w:rsidR="00913BDE" w:rsidRDefault="00913BDE" w:rsidP="006543FB">
            <w:pPr>
              <w:spacing w:line="200" w:lineRule="exact"/>
              <w:jc w:val="both"/>
            </w:pPr>
          </w:p>
        </w:tc>
        <w:tc>
          <w:tcPr>
            <w:tcW w:w="297" w:type="dxa"/>
          </w:tcPr>
          <w:p w14:paraId="2C70AD9B" w14:textId="77777777" w:rsidR="00913BDE" w:rsidRDefault="00913BDE" w:rsidP="006543FB">
            <w:pPr>
              <w:spacing w:line="200" w:lineRule="exact"/>
              <w:jc w:val="both"/>
            </w:pPr>
          </w:p>
        </w:tc>
        <w:tc>
          <w:tcPr>
            <w:tcW w:w="298" w:type="dxa"/>
          </w:tcPr>
          <w:p w14:paraId="79C0DC96" w14:textId="77777777" w:rsidR="00913BDE" w:rsidRDefault="00913BDE" w:rsidP="006543FB">
            <w:pPr>
              <w:spacing w:line="200" w:lineRule="exact"/>
              <w:jc w:val="both"/>
            </w:pPr>
          </w:p>
        </w:tc>
        <w:tc>
          <w:tcPr>
            <w:tcW w:w="298" w:type="dxa"/>
            <w:shd w:val="clear" w:color="auto" w:fill="FFFFFF" w:themeFill="background1"/>
          </w:tcPr>
          <w:p w14:paraId="76DB590E" w14:textId="77777777" w:rsidR="00913BDE" w:rsidRDefault="00913BDE" w:rsidP="006543FB">
            <w:pPr>
              <w:spacing w:line="200" w:lineRule="exact"/>
              <w:jc w:val="both"/>
            </w:pPr>
          </w:p>
        </w:tc>
        <w:tc>
          <w:tcPr>
            <w:tcW w:w="298" w:type="dxa"/>
            <w:shd w:val="clear" w:color="auto" w:fill="FFFFFF" w:themeFill="background1"/>
          </w:tcPr>
          <w:p w14:paraId="57F463F2" w14:textId="77777777" w:rsidR="00913BDE" w:rsidRDefault="00913BDE" w:rsidP="006543FB">
            <w:pPr>
              <w:spacing w:line="200" w:lineRule="exact"/>
              <w:jc w:val="both"/>
            </w:pPr>
          </w:p>
        </w:tc>
        <w:tc>
          <w:tcPr>
            <w:tcW w:w="297" w:type="dxa"/>
          </w:tcPr>
          <w:p w14:paraId="55AB307A" w14:textId="77777777" w:rsidR="00913BDE" w:rsidRDefault="00913BDE" w:rsidP="006543FB">
            <w:pPr>
              <w:spacing w:line="200" w:lineRule="exact"/>
              <w:jc w:val="both"/>
            </w:pPr>
          </w:p>
        </w:tc>
        <w:tc>
          <w:tcPr>
            <w:tcW w:w="298" w:type="dxa"/>
          </w:tcPr>
          <w:p w14:paraId="236F91F0" w14:textId="77777777" w:rsidR="00913BDE" w:rsidRDefault="00913BDE" w:rsidP="006543FB">
            <w:pPr>
              <w:spacing w:line="200" w:lineRule="exact"/>
              <w:jc w:val="both"/>
            </w:pPr>
          </w:p>
        </w:tc>
        <w:tc>
          <w:tcPr>
            <w:tcW w:w="298" w:type="dxa"/>
          </w:tcPr>
          <w:p w14:paraId="0A3E60F5" w14:textId="77777777" w:rsidR="00913BDE" w:rsidRDefault="00913BDE" w:rsidP="006543FB">
            <w:pPr>
              <w:spacing w:line="200" w:lineRule="exact"/>
              <w:jc w:val="both"/>
            </w:pPr>
          </w:p>
        </w:tc>
        <w:tc>
          <w:tcPr>
            <w:tcW w:w="298" w:type="dxa"/>
          </w:tcPr>
          <w:p w14:paraId="161A5665" w14:textId="77777777" w:rsidR="00913BDE" w:rsidRDefault="00913BDE" w:rsidP="006543FB">
            <w:pPr>
              <w:spacing w:line="200" w:lineRule="exact"/>
              <w:jc w:val="both"/>
            </w:pPr>
          </w:p>
        </w:tc>
        <w:tc>
          <w:tcPr>
            <w:tcW w:w="297" w:type="dxa"/>
          </w:tcPr>
          <w:p w14:paraId="0B712DCC" w14:textId="77777777" w:rsidR="00913BDE" w:rsidRDefault="00913BDE" w:rsidP="006543FB">
            <w:pPr>
              <w:spacing w:line="200" w:lineRule="exact"/>
              <w:jc w:val="both"/>
            </w:pPr>
          </w:p>
        </w:tc>
        <w:tc>
          <w:tcPr>
            <w:tcW w:w="298" w:type="dxa"/>
          </w:tcPr>
          <w:p w14:paraId="0FF69B11" w14:textId="77777777" w:rsidR="00913BDE" w:rsidRDefault="00913BDE" w:rsidP="006543FB">
            <w:pPr>
              <w:spacing w:line="200" w:lineRule="exact"/>
              <w:jc w:val="both"/>
            </w:pPr>
          </w:p>
        </w:tc>
        <w:tc>
          <w:tcPr>
            <w:tcW w:w="298" w:type="dxa"/>
            <w:shd w:val="pct70" w:color="auto" w:fill="auto"/>
          </w:tcPr>
          <w:p w14:paraId="02A7983F" w14:textId="77777777" w:rsidR="00913BDE" w:rsidRDefault="00913BDE" w:rsidP="006543FB">
            <w:pPr>
              <w:spacing w:line="200" w:lineRule="exact"/>
              <w:jc w:val="both"/>
            </w:pPr>
          </w:p>
        </w:tc>
        <w:tc>
          <w:tcPr>
            <w:tcW w:w="298" w:type="dxa"/>
            <w:tcBorders>
              <w:bottom w:val="single" w:sz="4" w:space="0" w:color="auto"/>
            </w:tcBorders>
            <w:shd w:val="pct70" w:color="auto" w:fill="auto"/>
          </w:tcPr>
          <w:p w14:paraId="72885DC9" w14:textId="77777777" w:rsidR="00913BDE" w:rsidRDefault="00913BDE" w:rsidP="006543FB">
            <w:pPr>
              <w:spacing w:line="200" w:lineRule="exact"/>
              <w:jc w:val="both"/>
            </w:pPr>
          </w:p>
        </w:tc>
        <w:tc>
          <w:tcPr>
            <w:tcW w:w="297" w:type="dxa"/>
            <w:shd w:val="pct70" w:color="auto" w:fill="auto"/>
          </w:tcPr>
          <w:p w14:paraId="7482CB00" w14:textId="77777777" w:rsidR="00913BDE" w:rsidRDefault="00913BDE" w:rsidP="006543FB">
            <w:pPr>
              <w:spacing w:line="200" w:lineRule="exact"/>
              <w:jc w:val="both"/>
            </w:pPr>
          </w:p>
        </w:tc>
        <w:tc>
          <w:tcPr>
            <w:tcW w:w="298" w:type="dxa"/>
            <w:shd w:val="pct70" w:color="auto" w:fill="auto"/>
          </w:tcPr>
          <w:p w14:paraId="58B2ADD1" w14:textId="77777777" w:rsidR="00913BDE" w:rsidRDefault="00913BDE" w:rsidP="006543FB">
            <w:pPr>
              <w:spacing w:line="200" w:lineRule="exact"/>
              <w:jc w:val="both"/>
            </w:pPr>
          </w:p>
        </w:tc>
        <w:tc>
          <w:tcPr>
            <w:tcW w:w="298" w:type="dxa"/>
            <w:shd w:val="pct70" w:color="auto" w:fill="auto"/>
          </w:tcPr>
          <w:p w14:paraId="59C31DA4" w14:textId="77777777" w:rsidR="00913BDE" w:rsidRDefault="00913BDE" w:rsidP="006543FB">
            <w:pPr>
              <w:spacing w:line="200" w:lineRule="exact"/>
              <w:jc w:val="both"/>
            </w:pPr>
          </w:p>
        </w:tc>
        <w:tc>
          <w:tcPr>
            <w:tcW w:w="298" w:type="dxa"/>
            <w:tcBorders>
              <w:bottom w:val="single" w:sz="4" w:space="0" w:color="auto"/>
            </w:tcBorders>
          </w:tcPr>
          <w:p w14:paraId="2D54F9F1" w14:textId="77777777" w:rsidR="00913BDE" w:rsidRDefault="00913BDE" w:rsidP="006543FB">
            <w:pPr>
              <w:spacing w:line="200" w:lineRule="exact"/>
              <w:jc w:val="both"/>
            </w:pPr>
          </w:p>
        </w:tc>
      </w:tr>
      <w:tr w:rsidR="00336E27" w14:paraId="65CC2F26" w14:textId="77777777" w:rsidTr="008A78A9">
        <w:tc>
          <w:tcPr>
            <w:tcW w:w="3510" w:type="dxa"/>
          </w:tcPr>
          <w:p w14:paraId="573976BF" w14:textId="77777777" w:rsidR="00336E27" w:rsidRDefault="00913BDE" w:rsidP="00913BDE">
            <w:pPr>
              <w:spacing w:line="200" w:lineRule="exact"/>
              <w:jc w:val="both"/>
            </w:pPr>
            <w:r>
              <w:t>Write thesis</w:t>
            </w:r>
          </w:p>
        </w:tc>
        <w:tc>
          <w:tcPr>
            <w:tcW w:w="297" w:type="dxa"/>
          </w:tcPr>
          <w:p w14:paraId="528D5D38" w14:textId="77777777" w:rsidR="00336E27" w:rsidRDefault="00336E27" w:rsidP="006543FB">
            <w:pPr>
              <w:spacing w:line="200" w:lineRule="exact"/>
              <w:jc w:val="both"/>
            </w:pPr>
          </w:p>
        </w:tc>
        <w:tc>
          <w:tcPr>
            <w:tcW w:w="298" w:type="dxa"/>
          </w:tcPr>
          <w:p w14:paraId="143E1366" w14:textId="77777777" w:rsidR="00336E27" w:rsidRDefault="00336E27" w:rsidP="006543FB">
            <w:pPr>
              <w:spacing w:line="200" w:lineRule="exact"/>
              <w:jc w:val="both"/>
            </w:pPr>
          </w:p>
        </w:tc>
        <w:tc>
          <w:tcPr>
            <w:tcW w:w="298" w:type="dxa"/>
          </w:tcPr>
          <w:p w14:paraId="2C7AF2AB" w14:textId="77777777" w:rsidR="00336E27" w:rsidRDefault="00336E27" w:rsidP="006543FB">
            <w:pPr>
              <w:spacing w:line="200" w:lineRule="exact"/>
              <w:jc w:val="both"/>
            </w:pPr>
          </w:p>
        </w:tc>
        <w:tc>
          <w:tcPr>
            <w:tcW w:w="298" w:type="dxa"/>
          </w:tcPr>
          <w:p w14:paraId="03BC4FF5" w14:textId="77777777" w:rsidR="00336E27" w:rsidRDefault="00336E27" w:rsidP="006543FB">
            <w:pPr>
              <w:spacing w:line="200" w:lineRule="exact"/>
              <w:jc w:val="both"/>
            </w:pPr>
          </w:p>
        </w:tc>
        <w:tc>
          <w:tcPr>
            <w:tcW w:w="297" w:type="dxa"/>
          </w:tcPr>
          <w:p w14:paraId="6A542891" w14:textId="77777777" w:rsidR="00336E27" w:rsidRDefault="00336E27" w:rsidP="006543FB">
            <w:pPr>
              <w:spacing w:line="200" w:lineRule="exact"/>
              <w:jc w:val="both"/>
            </w:pPr>
          </w:p>
        </w:tc>
        <w:tc>
          <w:tcPr>
            <w:tcW w:w="298" w:type="dxa"/>
          </w:tcPr>
          <w:p w14:paraId="39A53637" w14:textId="77777777" w:rsidR="00336E27" w:rsidRDefault="00336E27" w:rsidP="006543FB">
            <w:pPr>
              <w:spacing w:line="200" w:lineRule="exact"/>
              <w:jc w:val="both"/>
            </w:pPr>
          </w:p>
        </w:tc>
        <w:tc>
          <w:tcPr>
            <w:tcW w:w="298" w:type="dxa"/>
          </w:tcPr>
          <w:p w14:paraId="121DB945" w14:textId="77777777" w:rsidR="00336E27" w:rsidRDefault="00336E27" w:rsidP="006543FB">
            <w:pPr>
              <w:spacing w:line="200" w:lineRule="exact"/>
              <w:jc w:val="both"/>
            </w:pPr>
          </w:p>
        </w:tc>
        <w:tc>
          <w:tcPr>
            <w:tcW w:w="298" w:type="dxa"/>
          </w:tcPr>
          <w:p w14:paraId="19594504" w14:textId="77777777" w:rsidR="00336E27" w:rsidRDefault="00336E27" w:rsidP="006543FB">
            <w:pPr>
              <w:spacing w:line="200" w:lineRule="exact"/>
              <w:jc w:val="both"/>
            </w:pPr>
          </w:p>
        </w:tc>
        <w:tc>
          <w:tcPr>
            <w:tcW w:w="297" w:type="dxa"/>
          </w:tcPr>
          <w:p w14:paraId="10B95FBB" w14:textId="77777777" w:rsidR="00336E27" w:rsidRDefault="00336E27" w:rsidP="006543FB">
            <w:pPr>
              <w:spacing w:line="200" w:lineRule="exact"/>
              <w:jc w:val="both"/>
            </w:pPr>
          </w:p>
        </w:tc>
        <w:tc>
          <w:tcPr>
            <w:tcW w:w="298" w:type="dxa"/>
          </w:tcPr>
          <w:p w14:paraId="329A4208" w14:textId="77777777" w:rsidR="00336E27" w:rsidRDefault="00336E27" w:rsidP="006543FB">
            <w:pPr>
              <w:spacing w:line="200" w:lineRule="exact"/>
              <w:jc w:val="both"/>
            </w:pPr>
          </w:p>
        </w:tc>
        <w:tc>
          <w:tcPr>
            <w:tcW w:w="298" w:type="dxa"/>
            <w:shd w:val="clear" w:color="auto" w:fill="FFFFFF" w:themeFill="background1"/>
          </w:tcPr>
          <w:p w14:paraId="62E3F01D" w14:textId="77777777" w:rsidR="00336E27" w:rsidRDefault="00336E27" w:rsidP="006543FB">
            <w:pPr>
              <w:spacing w:line="200" w:lineRule="exact"/>
              <w:jc w:val="both"/>
            </w:pPr>
          </w:p>
        </w:tc>
        <w:tc>
          <w:tcPr>
            <w:tcW w:w="298" w:type="dxa"/>
            <w:shd w:val="clear" w:color="auto" w:fill="FFFFFF" w:themeFill="background1"/>
          </w:tcPr>
          <w:p w14:paraId="5D7F861D" w14:textId="77777777" w:rsidR="00336E27" w:rsidRDefault="00336E27" w:rsidP="006543FB">
            <w:pPr>
              <w:spacing w:line="200" w:lineRule="exact"/>
              <w:jc w:val="both"/>
            </w:pPr>
          </w:p>
        </w:tc>
        <w:tc>
          <w:tcPr>
            <w:tcW w:w="297" w:type="dxa"/>
          </w:tcPr>
          <w:p w14:paraId="0048F0DD" w14:textId="77777777" w:rsidR="00336E27" w:rsidRDefault="00336E27" w:rsidP="006543FB">
            <w:pPr>
              <w:spacing w:line="200" w:lineRule="exact"/>
              <w:jc w:val="both"/>
            </w:pPr>
          </w:p>
        </w:tc>
        <w:tc>
          <w:tcPr>
            <w:tcW w:w="298" w:type="dxa"/>
          </w:tcPr>
          <w:p w14:paraId="094CF819" w14:textId="77777777" w:rsidR="00336E27" w:rsidRDefault="00336E27" w:rsidP="006543FB">
            <w:pPr>
              <w:spacing w:line="200" w:lineRule="exact"/>
              <w:jc w:val="both"/>
            </w:pPr>
          </w:p>
        </w:tc>
        <w:tc>
          <w:tcPr>
            <w:tcW w:w="298" w:type="dxa"/>
          </w:tcPr>
          <w:p w14:paraId="68D69832" w14:textId="77777777" w:rsidR="00336E27" w:rsidRDefault="00336E27" w:rsidP="006543FB">
            <w:pPr>
              <w:spacing w:line="200" w:lineRule="exact"/>
              <w:jc w:val="both"/>
            </w:pPr>
          </w:p>
        </w:tc>
        <w:tc>
          <w:tcPr>
            <w:tcW w:w="298" w:type="dxa"/>
          </w:tcPr>
          <w:p w14:paraId="0B999877" w14:textId="77777777" w:rsidR="00336E27" w:rsidRDefault="00336E27" w:rsidP="006543FB">
            <w:pPr>
              <w:spacing w:line="200" w:lineRule="exact"/>
              <w:jc w:val="both"/>
            </w:pPr>
          </w:p>
        </w:tc>
        <w:tc>
          <w:tcPr>
            <w:tcW w:w="297" w:type="dxa"/>
          </w:tcPr>
          <w:p w14:paraId="1E7ABD69" w14:textId="77777777" w:rsidR="00336E27" w:rsidRDefault="00336E27" w:rsidP="006543FB">
            <w:pPr>
              <w:spacing w:line="200" w:lineRule="exact"/>
              <w:jc w:val="both"/>
            </w:pPr>
          </w:p>
        </w:tc>
        <w:tc>
          <w:tcPr>
            <w:tcW w:w="298" w:type="dxa"/>
          </w:tcPr>
          <w:p w14:paraId="65C1371D" w14:textId="77777777" w:rsidR="00336E27" w:rsidRDefault="00336E27" w:rsidP="006543FB">
            <w:pPr>
              <w:spacing w:line="200" w:lineRule="exact"/>
              <w:jc w:val="both"/>
            </w:pPr>
          </w:p>
        </w:tc>
        <w:tc>
          <w:tcPr>
            <w:tcW w:w="298" w:type="dxa"/>
            <w:shd w:val="pct70" w:color="auto" w:fill="auto"/>
          </w:tcPr>
          <w:p w14:paraId="406C48CC" w14:textId="77777777" w:rsidR="00336E27" w:rsidRDefault="00336E27" w:rsidP="006543FB">
            <w:pPr>
              <w:spacing w:line="200" w:lineRule="exact"/>
              <w:jc w:val="both"/>
            </w:pPr>
          </w:p>
        </w:tc>
        <w:tc>
          <w:tcPr>
            <w:tcW w:w="298" w:type="dxa"/>
            <w:tcBorders>
              <w:bottom w:val="single" w:sz="4" w:space="0" w:color="auto"/>
            </w:tcBorders>
            <w:shd w:val="pct70" w:color="auto" w:fill="auto"/>
          </w:tcPr>
          <w:p w14:paraId="15319E37" w14:textId="77777777" w:rsidR="00336E27" w:rsidRDefault="00336E27" w:rsidP="006543FB">
            <w:pPr>
              <w:spacing w:line="200" w:lineRule="exact"/>
              <w:jc w:val="both"/>
            </w:pPr>
          </w:p>
        </w:tc>
        <w:tc>
          <w:tcPr>
            <w:tcW w:w="297" w:type="dxa"/>
            <w:shd w:val="pct70" w:color="auto" w:fill="auto"/>
          </w:tcPr>
          <w:p w14:paraId="2B8F713C" w14:textId="77777777" w:rsidR="00336E27" w:rsidRDefault="00336E27" w:rsidP="006543FB">
            <w:pPr>
              <w:spacing w:line="200" w:lineRule="exact"/>
              <w:jc w:val="both"/>
            </w:pPr>
          </w:p>
        </w:tc>
        <w:tc>
          <w:tcPr>
            <w:tcW w:w="298" w:type="dxa"/>
            <w:shd w:val="pct70" w:color="auto" w:fill="auto"/>
          </w:tcPr>
          <w:p w14:paraId="38F7C8B0" w14:textId="77777777" w:rsidR="00336E27" w:rsidRDefault="00336E27" w:rsidP="006543FB">
            <w:pPr>
              <w:spacing w:line="200" w:lineRule="exact"/>
              <w:jc w:val="both"/>
            </w:pPr>
          </w:p>
        </w:tc>
        <w:tc>
          <w:tcPr>
            <w:tcW w:w="298" w:type="dxa"/>
            <w:shd w:val="pct70" w:color="auto" w:fill="auto"/>
          </w:tcPr>
          <w:p w14:paraId="14DAE321" w14:textId="77777777" w:rsidR="00336E27" w:rsidRDefault="00336E27" w:rsidP="006543FB">
            <w:pPr>
              <w:spacing w:line="200" w:lineRule="exact"/>
              <w:jc w:val="both"/>
            </w:pPr>
          </w:p>
        </w:tc>
        <w:tc>
          <w:tcPr>
            <w:tcW w:w="298" w:type="dxa"/>
            <w:tcBorders>
              <w:bottom w:val="single" w:sz="4" w:space="0" w:color="auto"/>
            </w:tcBorders>
          </w:tcPr>
          <w:p w14:paraId="2C481EA3" w14:textId="77777777" w:rsidR="00336E27" w:rsidRDefault="00336E27" w:rsidP="006543FB">
            <w:pPr>
              <w:spacing w:line="200" w:lineRule="exact"/>
              <w:jc w:val="both"/>
            </w:pPr>
          </w:p>
        </w:tc>
      </w:tr>
      <w:tr w:rsidR="00336E27" w14:paraId="38984F66" w14:textId="77777777" w:rsidTr="008A78A9">
        <w:tc>
          <w:tcPr>
            <w:tcW w:w="3510" w:type="dxa"/>
          </w:tcPr>
          <w:p w14:paraId="6539C022" w14:textId="77777777" w:rsidR="00336E27" w:rsidRDefault="008A78A9" w:rsidP="006543FB">
            <w:pPr>
              <w:spacing w:line="200" w:lineRule="exact"/>
              <w:jc w:val="both"/>
            </w:pPr>
            <w:r>
              <w:t xml:space="preserve">Presentation </w:t>
            </w:r>
          </w:p>
        </w:tc>
        <w:tc>
          <w:tcPr>
            <w:tcW w:w="297" w:type="dxa"/>
          </w:tcPr>
          <w:p w14:paraId="738CD7CD" w14:textId="77777777" w:rsidR="00336E27" w:rsidRDefault="00336E27" w:rsidP="006543FB">
            <w:pPr>
              <w:spacing w:line="200" w:lineRule="exact"/>
              <w:jc w:val="both"/>
            </w:pPr>
          </w:p>
        </w:tc>
        <w:tc>
          <w:tcPr>
            <w:tcW w:w="298" w:type="dxa"/>
          </w:tcPr>
          <w:p w14:paraId="7D3FD28C" w14:textId="77777777" w:rsidR="00336E27" w:rsidRDefault="00336E27" w:rsidP="006543FB">
            <w:pPr>
              <w:spacing w:line="200" w:lineRule="exact"/>
              <w:jc w:val="both"/>
            </w:pPr>
          </w:p>
        </w:tc>
        <w:tc>
          <w:tcPr>
            <w:tcW w:w="298" w:type="dxa"/>
          </w:tcPr>
          <w:p w14:paraId="147D4776" w14:textId="77777777" w:rsidR="00336E27" w:rsidRDefault="00336E27" w:rsidP="006543FB">
            <w:pPr>
              <w:spacing w:line="200" w:lineRule="exact"/>
              <w:jc w:val="both"/>
            </w:pPr>
          </w:p>
        </w:tc>
        <w:tc>
          <w:tcPr>
            <w:tcW w:w="298" w:type="dxa"/>
          </w:tcPr>
          <w:p w14:paraId="252B446C" w14:textId="77777777" w:rsidR="00336E27" w:rsidRDefault="00336E27" w:rsidP="006543FB">
            <w:pPr>
              <w:spacing w:line="200" w:lineRule="exact"/>
              <w:jc w:val="both"/>
            </w:pPr>
          </w:p>
        </w:tc>
        <w:tc>
          <w:tcPr>
            <w:tcW w:w="297" w:type="dxa"/>
          </w:tcPr>
          <w:p w14:paraId="07ECB2D0" w14:textId="77777777" w:rsidR="00336E27" w:rsidRDefault="00336E27" w:rsidP="006543FB">
            <w:pPr>
              <w:spacing w:line="200" w:lineRule="exact"/>
              <w:jc w:val="both"/>
            </w:pPr>
          </w:p>
        </w:tc>
        <w:tc>
          <w:tcPr>
            <w:tcW w:w="298" w:type="dxa"/>
          </w:tcPr>
          <w:p w14:paraId="1E94854B" w14:textId="77777777" w:rsidR="00336E27" w:rsidRDefault="00336E27" w:rsidP="006543FB">
            <w:pPr>
              <w:spacing w:line="200" w:lineRule="exact"/>
              <w:jc w:val="both"/>
            </w:pPr>
          </w:p>
        </w:tc>
        <w:tc>
          <w:tcPr>
            <w:tcW w:w="298" w:type="dxa"/>
          </w:tcPr>
          <w:p w14:paraId="42CA5CC5" w14:textId="77777777" w:rsidR="00336E27" w:rsidRDefault="00336E27" w:rsidP="006543FB">
            <w:pPr>
              <w:spacing w:line="200" w:lineRule="exact"/>
              <w:jc w:val="both"/>
            </w:pPr>
          </w:p>
        </w:tc>
        <w:tc>
          <w:tcPr>
            <w:tcW w:w="298" w:type="dxa"/>
          </w:tcPr>
          <w:p w14:paraId="6855D931" w14:textId="77777777" w:rsidR="00336E27" w:rsidRDefault="00336E27" w:rsidP="006543FB">
            <w:pPr>
              <w:spacing w:line="200" w:lineRule="exact"/>
              <w:jc w:val="both"/>
            </w:pPr>
          </w:p>
        </w:tc>
        <w:tc>
          <w:tcPr>
            <w:tcW w:w="297" w:type="dxa"/>
          </w:tcPr>
          <w:p w14:paraId="407A0EA8" w14:textId="77777777" w:rsidR="00336E27" w:rsidRDefault="00336E27" w:rsidP="006543FB">
            <w:pPr>
              <w:spacing w:line="200" w:lineRule="exact"/>
              <w:jc w:val="both"/>
            </w:pPr>
          </w:p>
        </w:tc>
        <w:tc>
          <w:tcPr>
            <w:tcW w:w="298" w:type="dxa"/>
          </w:tcPr>
          <w:p w14:paraId="2591256A" w14:textId="77777777" w:rsidR="00336E27" w:rsidRDefault="00336E27" w:rsidP="006543FB">
            <w:pPr>
              <w:spacing w:line="200" w:lineRule="exact"/>
              <w:jc w:val="both"/>
            </w:pPr>
          </w:p>
        </w:tc>
        <w:tc>
          <w:tcPr>
            <w:tcW w:w="298" w:type="dxa"/>
            <w:shd w:val="clear" w:color="auto" w:fill="FFFFFF" w:themeFill="background1"/>
          </w:tcPr>
          <w:p w14:paraId="4C5519F1" w14:textId="77777777" w:rsidR="00336E27" w:rsidRDefault="00336E27" w:rsidP="006543FB">
            <w:pPr>
              <w:spacing w:line="200" w:lineRule="exact"/>
              <w:jc w:val="both"/>
            </w:pPr>
          </w:p>
        </w:tc>
        <w:tc>
          <w:tcPr>
            <w:tcW w:w="298" w:type="dxa"/>
            <w:shd w:val="clear" w:color="auto" w:fill="FFFFFF" w:themeFill="background1"/>
          </w:tcPr>
          <w:p w14:paraId="77D1027F" w14:textId="77777777" w:rsidR="00336E27" w:rsidRDefault="00336E27" w:rsidP="006543FB">
            <w:pPr>
              <w:spacing w:line="200" w:lineRule="exact"/>
              <w:jc w:val="both"/>
            </w:pPr>
          </w:p>
        </w:tc>
        <w:tc>
          <w:tcPr>
            <w:tcW w:w="297" w:type="dxa"/>
          </w:tcPr>
          <w:p w14:paraId="2859BB13" w14:textId="77777777" w:rsidR="00336E27" w:rsidRDefault="00336E27" w:rsidP="006543FB">
            <w:pPr>
              <w:spacing w:line="200" w:lineRule="exact"/>
              <w:jc w:val="both"/>
            </w:pPr>
          </w:p>
        </w:tc>
        <w:tc>
          <w:tcPr>
            <w:tcW w:w="298" w:type="dxa"/>
          </w:tcPr>
          <w:p w14:paraId="156A81FA" w14:textId="77777777" w:rsidR="00336E27" w:rsidRDefault="00336E27" w:rsidP="006543FB">
            <w:pPr>
              <w:spacing w:line="200" w:lineRule="exact"/>
              <w:jc w:val="both"/>
            </w:pPr>
          </w:p>
        </w:tc>
        <w:tc>
          <w:tcPr>
            <w:tcW w:w="298" w:type="dxa"/>
          </w:tcPr>
          <w:p w14:paraId="3208FE88" w14:textId="77777777" w:rsidR="00336E27" w:rsidRDefault="00336E27" w:rsidP="006543FB">
            <w:pPr>
              <w:spacing w:line="200" w:lineRule="exact"/>
              <w:jc w:val="both"/>
            </w:pPr>
          </w:p>
        </w:tc>
        <w:tc>
          <w:tcPr>
            <w:tcW w:w="298" w:type="dxa"/>
          </w:tcPr>
          <w:p w14:paraId="1E196F6A" w14:textId="77777777" w:rsidR="00336E27" w:rsidRDefault="00336E27" w:rsidP="006543FB">
            <w:pPr>
              <w:spacing w:line="200" w:lineRule="exact"/>
              <w:jc w:val="both"/>
            </w:pPr>
          </w:p>
        </w:tc>
        <w:tc>
          <w:tcPr>
            <w:tcW w:w="297" w:type="dxa"/>
          </w:tcPr>
          <w:p w14:paraId="50D3FE56" w14:textId="77777777" w:rsidR="00336E27" w:rsidRDefault="00336E27" w:rsidP="006543FB">
            <w:pPr>
              <w:spacing w:line="200" w:lineRule="exact"/>
              <w:jc w:val="both"/>
            </w:pPr>
          </w:p>
        </w:tc>
        <w:tc>
          <w:tcPr>
            <w:tcW w:w="298" w:type="dxa"/>
          </w:tcPr>
          <w:p w14:paraId="6FD1185C" w14:textId="77777777" w:rsidR="00336E27" w:rsidRDefault="00336E27" w:rsidP="006543FB">
            <w:pPr>
              <w:spacing w:line="200" w:lineRule="exact"/>
              <w:jc w:val="both"/>
            </w:pPr>
          </w:p>
        </w:tc>
        <w:tc>
          <w:tcPr>
            <w:tcW w:w="298" w:type="dxa"/>
            <w:shd w:val="clear" w:color="auto" w:fill="FFFFFF" w:themeFill="background1"/>
          </w:tcPr>
          <w:p w14:paraId="43A06993" w14:textId="77777777" w:rsidR="00336E27" w:rsidRDefault="00336E27" w:rsidP="006543FB">
            <w:pPr>
              <w:spacing w:line="200" w:lineRule="exact"/>
              <w:jc w:val="both"/>
            </w:pPr>
          </w:p>
        </w:tc>
        <w:tc>
          <w:tcPr>
            <w:tcW w:w="298" w:type="dxa"/>
            <w:shd w:val="pct70" w:color="auto" w:fill="FFFFFF" w:themeFill="background1"/>
          </w:tcPr>
          <w:p w14:paraId="7BFEF275" w14:textId="77777777" w:rsidR="00336E27" w:rsidRDefault="00336E27" w:rsidP="006543FB">
            <w:pPr>
              <w:spacing w:line="200" w:lineRule="exact"/>
              <w:jc w:val="both"/>
            </w:pPr>
          </w:p>
        </w:tc>
        <w:tc>
          <w:tcPr>
            <w:tcW w:w="297" w:type="dxa"/>
            <w:shd w:val="clear" w:color="auto" w:fill="FFFFFF" w:themeFill="background1"/>
          </w:tcPr>
          <w:p w14:paraId="7EA86C55" w14:textId="77777777" w:rsidR="00336E27" w:rsidRDefault="00336E27" w:rsidP="006543FB">
            <w:pPr>
              <w:spacing w:line="200" w:lineRule="exact"/>
              <w:jc w:val="both"/>
            </w:pPr>
          </w:p>
        </w:tc>
        <w:tc>
          <w:tcPr>
            <w:tcW w:w="298" w:type="dxa"/>
            <w:shd w:val="clear" w:color="auto" w:fill="FFFFFF" w:themeFill="background1"/>
          </w:tcPr>
          <w:p w14:paraId="1E510692" w14:textId="77777777" w:rsidR="00336E27" w:rsidRDefault="00336E27" w:rsidP="006543FB">
            <w:pPr>
              <w:spacing w:line="200" w:lineRule="exact"/>
              <w:jc w:val="both"/>
            </w:pPr>
          </w:p>
        </w:tc>
        <w:tc>
          <w:tcPr>
            <w:tcW w:w="298" w:type="dxa"/>
            <w:shd w:val="clear" w:color="auto" w:fill="FFFFFF" w:themeFill="background1"/>
          </w:tcPr>
          <w:p w14:paraId="2575D519" w14:textId="77777777" w:rsidR="00336E27" w:rsidRDefault="00336E27" w:rsidP="006543FB">
            <w:pPr>
              <w:spacing w:line="200" w:lineRule="exact"/>
              <w:jc w:val="both"/>
            </w:pPr>
          </w:p>
        </w:tc>
        <w:tc>
          <w:tcPr>
            <w:tcW w:w="298" w:type="dxa"/>
            <w:tcBorders>
              <w:bottom w:val="single" w:sz="4" w:space="0" w:color="auto"/>
            </w:tcBorders>
          </w:tcPr>
          <w:p w14:paraId="347CF38E" w14:textId="77777777" w:rsidR="00336E27" w:rsidRDefault="00336E27" w:rsidP="006543FB">
            <w:pPr>
              <w:spacing w:line="200" w:lineRule="exact"/>
              <w:jc w:val="both"/>
            </w:pPr>
          </w:p>
        </w:tc>
      </w:tr>
      <w:tr w:rsidR="00336E27" w14:paraId="64E7AFE5" w14:textId="77777777" w:rsidTr="00336E27">
        <w:tc>
          <w:tcPr>
            <w:tcW w:w="3510" w:type="dxa"/>
          </w:tcPr>
          <w:p w14:paraId="462ADA77" w14:textId="77777777" w:rsidR="00336E27" w:rsidRDefault="00336E27" w:rsidP="006543FB">
            <w:pPr>
              <w:spacing w:line="200" w:lineRule="exact"/>
              <w:jc w:val="both"/>
            </w:pPr>
            <w:r>
              <w:t>Thesis defense</w:t>
            </w:r>
          </w:p>
        </w:tc>
        <w:tc>
          <w:tcPr>
            <w:tcW w:w="297" w:type="dxa"/>
          </w:tcPr>
          <w:p w14:paraId="750BDBF9" w14:textId="77777777" w:rsidR="00336E27" w:rsidRDefault="00336E27" w:rsidP="006543FB">
            <w:pPr>
              <w:spacing w:line="200" w:lineRule="exact"/>
              <w:jc w:val="both"/>
            </w:pPr>
          </w:p>
        </w:tc>
        <w:tc>
          <w:tcPr>
            <w:tcW w:w="298" w:type="dxa"/>
          </w:tcPr>
          <w:p w14:paraId="6302CA01" w14:textId="77777777" w:rsidR="00336E27" w:rsidRDefault="00336E27" w:rsidP="006543FB">
            <w:pPr>
              <w:spacing w:line="200" w:lineRule="exact"/>
              <w:jc w:val="both"/>
            </w:pPr>
          </w:p>
        </w:tc>
        <w:tc>
          <w:tcPr>
            <w:tcW w:w="298" w:type="dxa"/>
          </w:tcPr>
          <w:p w14:paraId="7D0C6D97" w14:textId="77777777" w:rsidR="00336E27" w:rsidRDefault="00336E27" w:rsidP="006543FB">
            <w:pPr>
              <w:spacing w:line="200" w:lineRule="exact"/>
              <w:jc w:val="both"/>
            </w:pPr>
          </w:p>
        </w:tc>
        <w:tc>
          <w:tcPr>
            <w:tcW w:w="298" w:type="dxa"/>
          </w:tcPr>
          <w:p w14:paraId="60D522E7" w14:textId="77777777" w:rsidR="00336E27" w:rsidRDefault="00336E27" w:rsidP="006543FB">
            <w:pPr>
              <w:spacing w:line="200" w:lineRule="exact"/>
              <w:jc w:val="both"/>
            </w:pPr>
          </w:p>
        </w:tc>
        <w:tc>
          <w:tcPr>
            <w:tcW w:w="297" w:type="dxa"/>
          </w:tcPr>
          <w:p w14:paraId="6BA8EB3B" w14:textId="77777777" w:rsidR="00336E27" w:rsidRDefault="00336E27" w:rsidP="006543FB">
            <w:pPr>
              <w:spacing w:line="200" w:lineRule="exact"/>
              <w:jc w:val="both"/>
            </w:pPr>
          </w:p>
        </w:tc>
        <w:tc>
          <w:tcPr>
            <w:tcW w:w="298" w:type="dxa"/>
          </w:tcPr>
          <w:p w14:paraId="4A55252D" w14:textId="77777777" w:rsidR="00336E27" w:rsidRDefault="00336E27" w:rsidP="006543FB">
            <w:pPr>
              <w:spacing w:line="200" w:lineRule="exact"/>
              <w:jc w:val="both"/>
            </w:pPr>
          </w:p>
        </w:tc>
        <w:tc>
          <w:tcPr>
            <w:tcW w:w="298" w:type="dxa"/>
          </w:tcPr>
          <w:p w14:paraId="3F801B2B" w14:textId="77777777" w:rsidR="00336E27" w:rsidRDefault="00336E27" w:rsidP="006543FB">
            <w:pPr>
              <w:spacing w:line="200" w:lineRule="exact"/>
              <w:jc w:val="both"/>
            </w:pPr>
          </w:p>
        </w:tc>
        <w:tc>
          <w:tcPr>
            <w:tcW w:w="298" w:type="dxa"/>
          </w:tcPr>
          <w:p w14:paraId="309F2913" w14:textId="77777777" w:rsidR="00336E27" w:rsidRDefault="00336E27" w:rsidP="006543FB">
            <w:pPr>
              <w:spacing w:line="200" w:lineRule="exact"/>
              <w:jc w:val="both"/>
            </w:pPr>
          </w:p>
        </w:tc>
        <w:tc>
          <w:tcPr>
            <w:tcW w:w="297" w:type="dxa"/>
          </w:tcPr>
          <w:p w14:paraId="64F77952" w14:textId="77777777" w:rsidR="00336E27" w:rsidRDefault="00336E27" w:rsidP="006543FB">
            <w:pPr>
              <w:spacing w:line="200" w:lineRule="exact"/>
              <w:jc w:val="both"/>
            </w:pPr>
          </w:p>
        </w:tc>
        <w:tc>
          <w:tcPr>
            <w:tcW w:w="298" w:type="dxa"/>
          </w:tcPr>
          <w:p w14:paraId="04F61A35" w14:textId="77777777" w:rsidR="00336E27" w:rsidRDefault="00336E27" w:rsidP="006543FB">
            <w:pPr>
              <w:spacing w:line="200" w:lineRule="exact"/>
              <w:jc w:val="both"/>
            </w:pPr>
          </w:p>
        </w:tc>
        <w:tc>
          <w:tcPr>
            <w:tcW w:w="298" w:type="dxa"/>
            <w:shd w:val="clear" w:color="auto" w:fill="FFFFFF" w:themeFill="background1"/>
          </w:tcPr>
          <w:p w14:paraId="70580771" w14:textId="77777777" w:rsidR="00336E27" w:rsidRDefault="00336E27" w:rsidP="006543FB">
            <w:pPr>
              <w:spacing w:line="200" w:lineRule="exact"/>
              <w:jc w:val="both"/>
            </w:pPr>
          </w:p>
        </w:tc>
        <w:tc>
          <w:tcPr>
            <w:tcW w:w="298" w:type="dxa"/>
            <w:shd w:val="clear" w:color="auto" w:fill="FFFFFF" w:themeFill="background1"/>
          </w:tcPr>
          <w:p w14:paraId="7C226FFC" w14:textId="77777777" w:rsidR="00336E27" w:rsidRDefault="00336E27" w:rsidP="006543FB">
            <w:pPr>
              <w:spacing w:line="200" w:lineRule="exact"/>
              <w:jc w:val="both"/>
            </w:pPr>
          </w:p>
        </w:tc>
        <w:tc>
          <w:tcPr>
            <w:tcW w:w="297" w:type="dxa"/>
          </w:tcPr>
          <w:p w14:paraId="502F1327" w14:textId="77777777" w:rsidR="00336E27" w:rsidRDefault="00336E27" w:rsidP="006543FB">
            <w:pPr>
              <w:spacing w:line="200" w:lineRule="exact"/>
              <w:jc w:val="both"/>
            </w:pPr>
          </w:p>
        </w:tc>
        <w:tc>
          <w:tcPr>
            <w:tcW w:w="298" w:type="dxa"/>
          </w:tcPr>
          <w:p w14:paraId="38FE9BB5" w14:textId="77777777" w:rsidR="00336E27" w:rsidRDefault="00336E27" w:rsidP="006543FB">
            <w:pPr>
              <w:spacing w:line="200" w:lineRule="exact"/>
              <w:jc w:val="both"/>
            </w:pPr>
          </w:p>
        </w:tc>
        <w:tc>
          <w:tcPr>
            <w:tcW w:w="298" w:type="dxa"/>
          </w:tcPr>
          <w:p w14:paraId="1AA82EBF" w14:textId="77777777" w:rsidR="00336E27" w:rsidRDefault="00336E27" w:rsidP="006543FB">
            <w:pPr>
              <w:spacing w:line="200" w:lineRule="exact"/>
              <w:jc w:val="both"/>
            </w:pPr>
          </w:p>
        </w:tc>
        <w:tc>
          <w:tcPr>
            <w:tcW w:w="298" w:type="dxa"/>
          </w:tcPr>
          <w:p w14:paraId="41160D82" w14:textId="77777777" w:rsidR="00336E27" w:rsidRDefault="00336E27" w:rsidP="006543FB">
            <w:pPr>
              <w:spacing w:line="200" w:lineRule="exact"/>
              <w:jc w:val="both"/>
            </w:pPr>
          </w:p>
        </w:tc>
        <w:tc>
          <w:tcPr>
            <w:tcW w:w="297" w:type="dxa"/>
          </w:tcPr>
          <w:p w14:paraId="06110FF1" w14:textId="77777777" w:rsidR="00336E27" w:rsidRDefault="00336E27" w:rsidP="006543FB">
            <w:pPr>
              <w:spacing w:line="200" w:lineRule="exact"/>
              <w:jc w:val="both"/>
            </w:pPr>
          </w:p>
        </w:tc>
        <w:tc>
          <w:tcPr>
            <w:tcW w:w="298" w:type="dxa"/>
          </w:tcPr>
          <w:p w14:paraId="579D509D" w14:textId="77777777" w:rsidR="00336E27" w:rsidRDefault="00336E27" w:rsidP="006543FB">
            <w:pPr>
              <w:spacing w:line="200" w:lineRule="exact"/>
              <w:jc w:val="both"/>
            </w:pPr>
          </w:p>
        </w:tc>
        <w:tc>
          <w:tcPr>
            <w:tcW w:w="298" w:type="dxa"/>
          </w:tcPr>
          <w:p w14:paraId="492A7C7D" w14:textId="77777777" w:rsidR="00336E27" w:rsidRDefault="00336E27" w:rsidP="006543FB">
            <w:pPr>
              <w:spacing w:line="200" w:lineRule="exact"/>
              <w:jc w:val="both"/>
            </w:pPr>
          </w:p>
        </w:tc>
        <w:tc>
          <w:tcPr>
            <w:tcW w:w="298" w:type="dxa"/>
          </w:tcPr>
          <w:p w14:paraId="7DF69EFF" w14:textId="77777777" w:rsidR="00336E27" w:rsidRDefault="00336E27" w:rsidP="006543FB">
            <w:pPr>
              <w:spacing w:line="200" w:lineRule="exact"/>
              <w:jc w:val="both"/>
            </w:pPr>
          </w:p>
        </w:tc>
        <w:tc>
          <w:tcPr>
            <w:tcW w:w="297" w:type="dxa"/>
          </w:tcPr>
          <w:p w14:paraId="793EA9CC" w14:textId="77777777" w:rsidR="00336E27" w:rsidRDefault="00336E27" w:rsidP="006543FB">
            <w:pPr>
              <w:spacing w:line="200" w:lineRule="exact"/>
              <w:jc w:val="both"/>
            </w:pPr>
          </w:p>
        </w:tc>
        <w:tc>
          <w:tcPr>
            <w:tcW w:w="298" w:type="dxa"/>
          </w:tcPr>
          <w:p w14:paraId="7404FF67" w14:textId="77777777" w:rsidR="00336E27" w:rsidRDefault="00336E27" w:rsidP="006543FB">
            <w:pPr>
              <w:spacing w:line="200" w:lineRule="exact"/>
              <w:jc w:val="both"/>
            </w:pPr>
          </w:p>
        </w:tc>
        <w:tc>
          <w:tcPr>
            <w:tcW w:w="298" w:type="dxa"/>
          </w:tcPr>
          <w:p w14:paraId="7EC6FBD7" w14:textId="77777777" w:rsidR="00336E27" w:rsidRDefault="00336E27" w:rsidP="006543FB">
            <w:pPr>
              <w:spacing w:line="200" w:lineRule="exact"/>
              <w:jc w:val="both"/>
            </w:pPr>
          </w:p>
        </w:tc>
        <w:tc>
          <w:tcPr>
            <w:tcW w:w="298" w:type="dxa"/>
            <w:shd w:val="pct70" w:color="auto" w:fill="auto"/>
          </w:tcPr>
          <w:p w14:paraId="32B856D3" w14:textId="77777777" w:rsidR="00336E27" w:rsidRDefault="00336E27" w:rsidP="006543FB">
            <w:pPr>
              <w:spacing w:line="200" w:lineRule="exact"/>
              <w:jc w:val="both"/>
            </w:pPr>
          </w:p>
        </w:tc>
      </w:tr>
    </w:tbl>
    <w:p w14:paraId="2753DCD4" w14:textId="77777777" w:rsidR="00722AF8" w:rsidRDefault="00722AF8" w:rsidP="006543FB">
      <w:pPr>
        <w:spacing w:line="200" w:lineRule="exact"/>
        <w:jc w:val="both"/>
      </w:pPr>
    </w:p>
    <w:p w14:paraId="574B756D" w14:textId="77777777" w:rsidR="00722AF8" w:rsidRDefault="00722AF8" w:rsidP="006543FB">
      <w:pPr>
        <w:spacing w:line="200" w:lineRule="exact"/>
        <w:jc w:val="both"/>
      </w:pPr>
    </w:p>
    <w:p w14:paraId="04E4AA39" w14:textId="77777777" w:rsidR="00722AF8" w:rsidRDefault="00722AF8" w:rsidP="006543FB">
      <w:pPr>
        <w:spacing w:line="200" w:lineRule="exact"/>
        <w:jc w:val="both"/>
      </w:pPr>
    </w:p>
    <w:p w14:paraId="5362F518" w14:textId="77777777" w:rsidR="00722AF8" w:rsidRDefault="00722AF8" w:rsidP="006543FB">
      <w:pPr>
        <w:spacing w:line="200" w:lineRule="exact"/>
        <w:jc w:val="both"/>
      </w:pPr>
    </w:p>
    <w:p w14:paraId="16616FE4" w14:textId="77777777" w:rsidR="00722AF8" w:rsidRDefault="00722AF8" w:rsidP="006543FB">
      <w:pPr>
        <w:spacing w:line="200" w:lineRule="exact"/>
        <w:jc w:val="both"/>
      </w:pPr>
    </w:p>
    <w:p w14:paraId="330E2CF6" w14:textId="77777777" w:rsidR="00722AF8" w:rsidRDefault="00722AF8" w:rsidP="006543FB">
      <w:pPr>
        <w:spacing w:line="200" w:lineRule="exact"/>
        <w:jc w:val="both"/>
      </w:pPr>
    </w:p>
    <w:p w14:paraId="41DF9682" w14:textId="77777777" w:rsidR="00722AF8" w:rsidRDefault="00722AF8" w:rsidP="006543FB">
      <w:pPr>
        <w:spacing w:line="200" w:lineRule="exact"/>
        <w:jc w:val="both"/>
      </w:pPr>
    </w:p>
    <w:p w14:paraId="399DDB75" w14:textId="77777777" w:rsidR="00722AF8" w:rsidRDefault="00722AF8" w:rsidP="006543FB">
      <w:pPr>
        <w:spacing w:line="200" w:lineRule="exact"/>
        <w:jc w:val="both"/>
      </w:pPr>
    </w:p>
    <w:p w14:paraId="77F8F65C" w14:textId="77777777" w:rsidR="00722AF8" w:rsidRDefault="00722AF8" w:rsidP="006543FB">
      <w:pPr>
        <w:spacing w:line="200" w:lineRule="exact"/>
        <w:jc w:val="both"/>
      </w:pPr>
    </w:p>
    <w:p w14:paraId="251025FA" w14:textId="77777777" w:rsidR="00722AF8" w:rsidRDefault="00722AF8" w:rsidP="006543FB">
      <w:pPr>
        <w:spacing w:line="200" w:lineRule="exact"/>
        <w:jc w:val="both"/>
      </w:pPr>
    </w:p>
    <w:p w14:paraId="778DB9B7" w14:textId="77777777" w:rsidR="00722AF8" w:rsidRDefault="00722AF8" w:rsidP="006543FB">
      <w:pPr>
        <w:spacing w:line="200" w:lineRule="exact"/>
        <w:jc w:val="both"/>
      </w:pPr>
    </w:p>
    <w:p w14:paraId="131A8FC7" w14:textId="77777777" w:rsidR="00722AF8" w:rsidRDefault="00722AF8" w:rsidP="006543FB">
      <w:pPr>
        <w:spacing w:line="200" w:lineRule="exact"/>
        <w:jc w:val="both"/>
      </w:pPr>
    </w:p>
    <w:p w14:paraId="7D0A8727" w14:textId="77777777" w:rsidR="00722AF8" w:rsidRDefault="00722AF8" w:rsidP="006543FB">
      <w:pPr>
        <w:spacing w:line="200" w:lineRule="exact"/>
        <w:jc w:val="both"/>
      </w:pPr>
    </w:p>
    <w:p w14:paraId="17EFD669" w14:textId="77777777" w:rsidR="00722AF8" w:rsidRDefault="00722AF8" w:rsidP="006543FB">
      <w:pPr>
        <w:spacing w:line="200" w:lineRule="exact"/>
        <w:jc w:val="both"/>
      </w:pPr>
    </w:p>
    <w:p w14:paraId="67013BB4" w14:textId="77777777" w:rsidR="00722AF8" w:rsidRDefault="00722AF8" w:rsidP="006543FB">
      <w:pPr>
        <w:spacing w:line="200" w:lineRule="exact"/>
        <w:jc w:val="both"/>
      </w:pPr>
    </w:p>
    <w:p w14:paraId="355C661F" w14:textId="77777777" w:rsidR="00722AF8" w:rsidRDefault="00722AF8" w:rsidP="006543FB">
      <w:pPr>
        <w:spacing w:line="200" w:lineRule="exact"/>
        <w:jc w:val="both"/>
      </w:pPr>
    </w:p>
    <w:p w14:paraId="34C68529" w14:textId="77777777" w:rsidR="00722AF8" w:rsidRDefault="00722AF8" w:rsidP="006543FB">
      <w:pPr>
        <w:spacing w:line="200" w:lineRule="exact"/>
        <w:jc w:val="both"/>
      </w:pPr>
    </w:p>
    <w:p w14:paraId="3EEF3DD3" w14:textId="77777777" w:rsidR="00722AF8" w:rsidRDefault="00722AF8" w:rsidP="006543FB">
      <w:pPr>
        <w:spacing w:line="200" w:lineRule="exact"/>
        <w:jc w:val="both"/>
      </w:pPr>
    </w:p>
    <w:p w14:paraId="7B23AFE0" w14:textId="77777777" w:rsidR="00722AF8" w:rsidRDefault="00722AF8" w:rsidP="006543FB">
      <w:pPr>
        <w:spacing w:line="200" w:lineRule="exact"/>
        <w:jc w:val="both"/>
      </w:pPr>
    </w:p>
    <w:p w14:paraId="231F179E" w14:textId="77777777" w:rsidR="00722AF8" w:rsidRDefault="00722AF8" w:rsidP="006543FB">
      <w:pPr>
        <w:spacing w:line="200" w:lineRule="exact"/>
        <w:jc w:val="both"/>
      </w:pPr>
    </w:p>
    <w:p w14:paraId="7AD9C9F5" w14:textId="77777777" w:rsidR="00722AF8" w:rsidRDefault="00722AF8" w:rsidP="006543FB">
      <w:pPr>
        <w:spacing w:line="200" w:lineRule="exact"/>
        <w:jc w:val="both"/>
      </w:pPr>
    </w:p>
    <w:p w14:paraId="1025B9BD" w14:textId="77777777" w:rsidR="00722AF8" w:rsidRDefault="00722AF8" w:rsidP="006543FB">
      <w:pPr>
        <w:spacing w:line="200" w:lineRule="exact"/>
        <w:jc w:val="both"/>
      </w:pPr>
    </w:p>
    <w:p w14:paraId="12533359" w14:textId="77777777" w:rsidR="00722AF8" w:rsidRDefault="00722AF8" w:rsidP="006543FB">
      <w:pPr>
        <w:spacing w:line="200" w:lineRule="exact"/>
        <w:jc w:val="both"/>
      </w:pPr>
    </w:p>
    <w:p w14:paraId="1CE58CD7" w14:textId="77777777" w:rsidR="00722AF8" w:rsidRDefault="00722AF8" w:rsidP="006543FB">
      <w:pPr>
        <w:spacing w:line="200" w:lineRule="exact"/>
        <w:jc w:val="both"/>
      </w:pPr>
    </w:p>
    <w:p w14:paraId="2D58CDBA" w14:textId="77777777" w:rsidR="00722AF8" w:rsidRDefault="00722AF8" w:rsidP="006543FB">
      <w:pPr>
        <w:spacing w:line="200" w:lineRule="exact"/>
        <w:jc w:val="both"/>
      </w:pPr>
    </w:p>
    <w:p w14:paraId="42D92632" w14:textId="77777777" w:rsidR="00722AF8" w:rsidRDefault="00722AF8" w:rsidP="006543FB">
      <w:pPr>
        <w:spacing w:line="200" w:lineRule="exact"/>
        <w:jc w:val="both"/>
      </w:pPr>
    </w:p>
    <w:p w14:paraId="1F9B2CE6" w14:textId="77777777" w:rsidR="00722AF8" w:rsidRDefault="00722AF8" w:rsidP="006543FB">
      <w:pPr>
        <w:spacing w:line="200" w:lineRule="exact"/>
        <w:jc w:val="both"/>
      </w:pPr>
    </w:p>
    <w:p w14:paraId="1F163A24" w14:textId="77777777" w:rsidR="00722AF8" w:rsidRDefault="00722AF8" w:rsidP="006543FB">
      <w:pPr>
        <w:spacing w:line="200" w:lineRule="exact"/>
        <w:jc w:val="both"/>
      </w:pPr>
    </w:p>
    <w:p w14:paraId="32C12E9A" w14:textId="77777777" w:rsidR="00722AF8" w:rsidRDefault="00722AF8" w:rsidP="006543FB">
      <w:pPr>
        <w:spacing w:line="200" w:lineRule="exact"/>
        <w:jc w:val="both"/>
      </w:pPr>
    </w:p>
    <w:p w14:paraId="38259446" w14:textId="77777777" w:rsidR="00722AF8" w:rsidRDefault="00722AF8" w:rsidP="006543FB">
      <w:pPr>
        <w:spacing w:line="200" w:lineRule="exact"/>
        <w:jc w:val="both"/>
      </w:pPr>
    </w:p>
    <w:p w14:paraId="14B62277" w14:textId="77777777" w:rsidR="00722AF8" w:rsidRDefault="00722AF8" w:rsidP="006543FB">
      <w:pPr>
        <w:spacing w:line="200" w:lineRule="exact"/>
        <w:jc w:val="both"/>
      </w:pPr>
    </w:p>
    <w:p w14:paraId="2A54EB53" w14:textId="77777777" w:rsidR="00722AF8" w:rsidRDefault="00722AF8" w:rsidP="006543FB">
      <w:pPr>
        <w:spacing w:line="200" w:lineRule="exact"/>
        <w:jc w:val="both"/>
      </w:pPr>
    </w:p>
    <w:p w14:paraId="16D49C8E" w14:textId="77777777" w:rsidR="00722AF8" w:rsidRDefault="00722AF8" w:rsidP="006543FB">
      <w:pPr>
        <w:spacing w:line="200" w:lineRule="exact"/>
        <w:jc w:val="both"/>
      </w:pPr>
    </w:p>
    <w:p w14:paraId="7586BF69" w14:textId="77777777" w:rsidR="00722AF8" w:rsidRDefault="00DD1D2F" w:rsidP="006543FB">
      <w:pPr>
        <w:ind w:left="107"/>
        <w:jc w:val="both"/>
        <w:rPr>
          <w:rFonts w:ascii="Cambria" w:eastAsia="Cambria" w:hAnsi="Cambria" w:cs="Cambria"/>
          <w:sz w:val="24"/>
          <w:szCs w:val="24"/>
        </w:rPr>
        <w:sectPr w:rsidR="00722AF8">
          <w:footerReference w:type="default" r:id="rId15"/>
          <w:pgSz w:w="12240" w:h="15840"/>
          <w:pgMar w:top="960" w:right="900" w:bottom="280" w:left="900" w:header="0" w:footer="0" w:gutter="0"/>
          <w:cols w:space="720"/>
        </w:sectPr>
      </w:pPr>
      <w:r>
        <w:rPr>
          <w:rFonts w:ascii="Cambria" w:eastAsia="Cambria" w:hAnsi="Cambria" w:cs="Cambria"/>
          <w:w w:val="25"/>
          <w:sz w:val="24"/>
          <w:szCs w:val="24"/>
        </w:rPr>
        <w:t xml:space="preserve">                                                                                                                                                                                                                                                                                                                                         </w:t>
      </w:r>
      <w:r>
        <w:rPr>
          <w:rFonts w:ascii="Cambria" w:eastAsia="Cambria" w:hAnsi="Cambria" w:cs="Cambria"/>
          <w:spacing w:val="3"/>
          <w:w w:val="25"/>
          <w:sz w:val="24"/>
          <w:szCs w:val="24"/>
        </w:rPr>
        <w:t xml:space="preserve"> </w:t>
      </w:r>
      <w:r>
        <w:rPr>
          <w:rFonts w:ascii="Cambria" w:eastAsia="Cambria" w:hAnsi="Cambria" w:cs="Cambria"/>
          <w:w w:val="25"/>
          <w:sz w:val="24"/>
          <w:szCs w:val="24"/>
        </w:rPr>
        <w:t xml:space="preserve">                                                                                                                                                                                                                                                                                                                          </w:t>
      </w:r>
    </w:p>
    <w:p w14:paraId="4797FED3" w14:textId="77777777" w:rsidR="009A18A6" w:rsidRDefault="009A18A6" w:rsidP="009A18A6">
      <w:r w:rsidRPr="00DE793A">
        <w:lastRenderedPageBreak/>
        <w:t xml:space="preserve">Review of Thesis Proposal – 1 st draft </w:t>
      </w:r>
    </w:p>
    <w:p w14:paraId="2D17BD38" w14:textId="77777777" w:rsidR="009A18A6" w:rsidRDefault="009A18A6" w:rsidP="009A18A6"/>
    <w:p w14:paraId="02C2DBA6" w14:textId="54AAD674" w:rsidR="009A18A6" w:rsidRDefault="009A18A6" w:rsidP="009A18A6">
      <w:r w:rsidRPr="00DE793A">
        <w:t xml:space="preserve">Reviewer Name: </w:t>
      </w:r>
      <w:ins w:id="100" w:author="Arushri Swarup" w:date="2016-11-06T17:13:00Z">
        <w:r>
          <w:t>Arushri Swarup</w:t>
        </w:r>
      </w:ins>
    </w:p>
    <w:p w14:paraId="08711BAA" w14:textId="38F1F0C4" w:rsidR="009A18A6" w:rsidRDefault="009A18A6" w:rsidP="009A18A6">
      <w:r w:rsidRPr="00DE793A">
        <w:t>Investigator Name:</w:t>
      </w:r>
      <w:ins w:id="101" w:author="Arushri Swarup" w:date="2016-11-06T17:13:00Z">
        <w:r>
          <w:t xml:space="preserve"> Tianyu Zhou </w:t>
        </w:r>
      </w:ins>
    </w:p>
    <w:p w14:paraId="763F109D" w14:textId="34AE53C3" w:rsidR="009A18A6" w:rsidRDefault="009A18A6" w:rsidP="009A18A6">
      <w:r w:rsidRPr="00DE793A">
        <w:t xml:space="preserve">Peer Review Committee #: </w:t>
      </w:r>
      <w:ins w:id="102" w:author="Arushri Swarup" w:date="2016-11-06T17:13:00Z">
        <w:r>
          <w:t>9</w:t>
        </w:r>
      </w:ins>
    </w:p>
    <w:p w14:paraId="6C6D4F49" w14:textId="617AC521" w:rsidR="009A18A6" w:rsidRDefault="009A18A6" w:rsidP="009A18A6">
      <w:r w:rsidRPr="00DE793A">
        <w:t xml:space="preserve">Project Title: </w:t>
      </w:r>
      <w:ins w:id="103" w:author="Arushri Swarup" w:date="2016-11-06T17:13:00Z">
        <w:r>
          <w:t>Real-Time Motion Tracking of Abdominal Targets based on MRI</w:t>
        </w:r>
      </w:ins>
    </w:p>
    <w:p w14:paraId="3887829B" w14:textId="77777777" w:rsidR="009A18A6" w:rsidRPr="00DE793A" w:rsidRDefault="009A18A6" w:rsidP="009A18A6">
      <w:r w:rsidRPr="00DE793A">
        <w:t>Brief description of project (to be completed by reviewer):</w:t>
      </w:r>
    </w:p>
    <w:p w14:paraId="604A331E" w14:textId="77777777" w:rsidR="00BC3428" w:rsidRDefault="00BC3428" w:rsidP="00BC3428">
      <w:pPr>
        <w:pStyle w:val="Default"/>
        <w:rPr>
          <w:ins w:id="104" w:author="Arushri Swarup" w:date="2016-11-06T17:58:00Z"/>
          <w:sz w:val="23"/>
          <w:szCs w:val="23"/>
        </w:rPr>
      </w:pPr>
    </w:p>
    <w:p w14:paraId="1997E223" w14:textId="35213E64" w:rsidR="00BC3428" w:rsidRPr="00BC3428" w:rsidRDefault="00BC3428" w:rsidP="00BC3428">
      <w:pPr>
        <w:pStyle w:val="Default"/>
        <w:rPr>
          <w:ins w:id="105" w:author="Arushri Swarup" w:date="2016-11-06T17:58:00Z"/>
          <w:color w:val="1F497D" w:themeColor="text2"/>
          <w:sz w:val="23"/>
          <w:szCs w:val="23"/>
        </w:rPr>
      </w:pPr>
      <w:ins w:id="106" w:author="Arushri Swarup" w:date="2016-11-06T17:58:00Z">
        <w:r w:rsidRPr="00F87727">
          <w:rPr>
            <w:color w:val="1F497D" w:themeColor="text2"/>
            <w:sz w:val="23"/>
            <w:szCs w:val="23"/>
          </w:rPr>
          <w:t xml:space="preserve">This project will </w:t>
        </w:r>
        <w:r>
          <w:rPr>
            <w:color w:val="1F497D" w:themeColor="text2"/>
            <w:sz w:val="23"/>
            <w:szCs w:val="23"/>
          </w:rPr>
          <w:t xml:space="preserve">be developing an algorithm to quantify targets </w:t>
        </w:r>
        <w:r>
          <w:rPr>
            <w:i/>
            <w:color w:val="1F497D" w:themeColor="text2"/>
            <w:sz w:val="23"/>
            <w:szCs w:val="23"/>
          </w:rPr>
          <w:t xml:space="preserve">in vivo </w:t>
        </w:r>
        <w:r>
          <w:rPr>
            <w:color w:val="1F497D" w:themeColor="text2"/>
            <w:sz w:val="23"/>
            <w:szCs w:val="23"/>
          </w:rPr>
          <w:t xml:space="preserve">to focus a HIFU beam on a moving abdominal target. Using current technologies, PCA and PDF, an </w:t>
        </w:r>
        <w:r>
          <w:rPr>
            <w:i/>
            <w:color w:val="1F497D" w:themeColor="text2"/>
            <w:sz w:val="23"/>
            <w:szCs w:val="23"/>
          </w:rPr>
          <w:t xml:space="preserve">in vivo </w:t>
        </w:r>
        <w:r>
          <w:rPr>
            <w:color w:val="1F497D" w:themeColor="text2"/>
            <w:sz w:val="23"/>
            <w:szCs w:val="23"/>
          </w:rPr>
          <w:t>model</w:t>
        </w:r>
        <w:r w:rsidRPr="00F87727">
          <w:rPr>
            <w:color w:val="1F497D" w:themeColor="text2"/>
            <w:sz w:val="23"/>
            <w:szCs w:val="23"/>
          </w:rPr>
          <w:t xml:space="preserve"> </w:t>
        </w:r>
        <w:r>
          <w:rPr>
            <w:color w:val="1F497D" w:themeColor="text2"/>
            <w:sz w:val="23"/>
            <w:szCs w:val="23"/>
          </w:rPr>
          <w:t xml:space="preserve">will be validated after the algorithm is developed. As well, a learning based </w:t>
        </w:r>
        <w:r>
          <w:rPr>
            <w:color w:val="1F497D" w:themeColor="text2"/>
            <w:sz w:val="23"/>
            <w:szCs w:val="23"/>
          </w:rPr>
          <w:t xml:space="preserve">fusion method will be validated </w:t>
        </w:r>
        <w:r>
          <w:rPr>
            <w:i/>
            <w:color w:val="1F497D" w:themeColor="text2"/>
            <w:sz w:val="23"/>
            <w:szCs w:val="23"/>
          </w:rPr>
          <w:t>in vivo</w:t>
        </w:r>
        <w:r>
          <w:rPr>
            <w:color w:val="1F497D" w:themeColor="text2"/>
            <w:sz w:val="23"/>
            <w:szCs w:val="23"/>
          </w:rPr>
          <w:t xml:space="preserve"> and </w:t>
        </w:r>
      </w:ins>
      <w:ins w:id="107" w:author="Arushri Swarup" w:date="2016-11-06T17:59:00Z">
        <w:r>
          <w:rPr>
            <w:color w:val="1F497D" w:themeColor="text2"/>
            <w:sz w:val="23"/>
            <w:szCs w:val="23"/>
          </w:rPr>
          <w:t xml:space="preserve">will be compared to the </w:t>
        </w:r>
        <w:r>
          <w:t>optical flow tracking technique</w:t>
        </w:r>
        <w:r>
          <w:t>, which is the current framework</w:t>
        </w:r>
        <w:bookmarkStart w:id="108" w:name="_GoBack"/>
        <w:bookmarkEnd w:id="108"/>
        <w:r>
          <w:t xml:space="preserve">. </w:t>
        </w:r>
      </w:ins>
    </w:p>
    <w:p w14:paraId="41AA3B1E" w14:textId="77777777" w:rsidR="009A18A6" w:rsidRDefault="009A18A6" w:rsidP="009A18A6">
      <w:pPr>
        <w:rPr>
          <w:ins w:id="109" w:author="Arushri Swarup" w:date="2016-11-06T17:58:00Z"/>
        </w:rPr>
      </w:pPr>
    </w:p>
    <w:p w14:paraId="19264B76" w14:textId="77777777" w:rsidR="00BC3428" w:rsidRDefault="00BC3428" w:rsidP="009A18A6"/>
    <w:p w14:paraId="3AAABA53" w14:textId="77777777" w:rsidR="009A18A6" w:rsidRDefault="009A18A6" w:rsidP="009A18A6"/>
    <w:p w14:paraId="42BAE67B" w14:textId="77777777" w:rsidR="009A18A6" w:rsidRDefault="009A18A6" w:rsidP="009A18A6">
      <w:r w:rsidRPr="00DE793A">
        <w:t xml:space="preserve">In addition to your detailed comments and corrections within the document, please answer the following questions and provide explanations/suggestions where appropriate. </w:t>
      </w:r>
    </w:p>
    <w:p w14:paraId="1728DED8" w14:textId="3DE9782D" w:rsidR="009A18A6" w:rsidRDefault="009A18A6" w:rsidP="009A18A6">
      <w:r w:rsidRPr="00DE793A">
        <w:t xml:space="preserve">1. Are the objectives/research questions clear? </w:t>
      </w:r>
      <w:ins w:id="110" w:author="Arushri Swarup" w:date="2016-11-06T17:14:00Z">
        <w:r>
          <w:t>Yes</w:t>
        </w:r>
      </w:ins>
    </w:p>
    <w:p w14:paraId="15F9B600" w14:textId="02CC05C1" w:rsidR="009A18A6" w:rsidRDefault="009A18A6" w:rsidP="009A18A6">
      <w:r w:rsidRPr="00DE793A">
        <w:t>2. Is the literature review appropriate and complete?</w:t>
      </w:r>
      <w:ins w:id="111" w:author="Arushri Swarup" w:date="2016-11-06T17:14:00Z">
        <w:r>
          <w:t xml:space="preserve"> Yes, but to clarify each piece of literature, explain its significance to objectives or hypothesis</w:t>
        </w:r>
      </w:ins>
    </w:p>
    <w:p w14:paraId="27C7D3F3" w14:textId="68057575" w:rsidR="009A18A6" w:rsidRDefault="009A18A6" w:rsidP="009A18A6">
      <w:r w:rsidRPr="00DE793A">
        <w:t xml:space="preserve">3. Is the rationale for the study coherent and complete? </w:t>
      </w:r>
      <w:ins w:id="112" w:author="Arushri Swarup" w:date="2016-11-06T17:14:00Z">
        <w:r>
          <w:t>Yes</w:t>
        </w:r>
      </w:ins>
    </w:p>
    <w:p w14:paraId="381AE2BA" w14:textId="79C36853" w:rsidR="009A18A6" w:rsidRDefault="009A18A6" w:rsidP="009A18A6">
      <w:r w:rsidRPr="00DE793A">
        <w:t xml:space="preserve">4. Is the research innovative? </w:t>
      </w:r>
      <w:ins w:id="113" w:author="Arushri Swarup" w:date="2016-11-06T17:14:00Z">
        <w:r>
          <w:t>Yes (as described by the knowledge gap)</w:t>
        </w:r>
      </w:ins>
    </w:p>
    <w:p w14:paraId="7A78BE0D" w14:textId="5D9F1D07" w:rsidR="009A18A6" w:rsidRDefault="009A18A6" w:rsidP="009A18A6">
      <w:r w:rsidRPr="00DE793A">
        <w:t xml:space="preserve">5. Are the methods (design, measurement, analysis) appropriate to achieve the objectives? </w:t>
      </w:r>
      <w:ins w:id="114" w:author="Arushri Swarup" w:date="2016-11-06T17:14:00Z">
        <w:r>
          <w:t xml:space="preserve">Yes </w:t>
        </w:r>
      </w:ins>
      <w:ins w:id="115" w:author="Arushri Swarup" w:date="2016-11-06T17:15:00Z">
        <w:r>
          <w:t>- as seen in the plan and explanations</w:t>
        </w:r>
      </w:ins>
    </w:p>
    <w:p w14:paraId="051FF9AE" w14:textId="3C298EC7" w:rsidR="009A18A6" w:rsidRDefault="009A18A6" w:rsidP="009A18A6">
      <w:r w:rsidRPr="00DE793A">
        <w:t xml:space="preserve">6. Are the expected study outcomes compelling and complete? Is there a dissemination plan and timeline? </w:t>
      </w:r>
      <w:ins w:id="116" w:author="Arushri Swarup" w:date="2016-11-06T17:15:00Z">
        <w:r>
          <w:t>yes</w:t>
        </w:r>
      </w:ins>
    </w:p>
    <w:p w14:paraId="36BA2C8D" w14:textId="21573E17" w:rsidR="009A18A6" w:rsidRDefault="009A18A6" w:rsidP="009A18A6">
      <w:r w:rsidRPr="00DE793A">
        <w:t xml:space="preserve">7. Is the study feasible? </w:t>
      </w:r>
      <w:ins w:id="117" w:author="Arushri Swarup" w:date="2016-11-06T17:15:00Z">
        <w:r>
          <w:t>yes</w:t>
        </w:r>
      </w:ins>
    </w:p>
    <w:p w14:paraId="1F4BFABC" w14:textId="2AF5AB02" w:rsidR="009A18A6" w:rsidRDefault="009A18A6" w:rsidP="009A18A6">
      <w:r w:rsidRPr="00DE793A">
        <w:t xml:space="preserve">8. Is the organization of ideas clear and easy to follow? </w:t>
      </w:r>
      <w:ins w:id="118" w:author="Arushri Swarup" w:date="2016-11-06T17:15:00Z">
        <w:r>
          <w:t>yes</w:t>
        </w:r>
      </w:ins>
    </w:p>
    <w:p w14:paraId="40DECC26" w14:textId="1BD4460C" w:rsidR="009A18A6" w:rsidRDefault="009A18A6" w:rsidP="009A18A6">
      <w:r w:rsidRPr="00DE793A">
        <w:t xml:space="preserve">9. Was the document easy to read and understand? </w:t>
      </w:r>
      <w:ins w:id="119" w:author="Arushri Swarup" w:date="2016-11-06T17:15:00Z">
        <w:r>
          <w:t>Please use simpler language and simpler terms. Please write it as though explaining this to someone who is unfamiliar with the technology. I found some parts a little bit hard to understand because I am unfamiliar with the technology. Please see comments within the documents on how to clarify for the reader.</w:t>
        </w:r>
      </w:ins>
    </w:p>
    <w:p w14:paraId="3E4A9D14" w14:textId="01D4F6F5" w:rsidR="009A18A6" w:rsidRDefault="009A18A6" w:rsidP="009A18A6">
      <w:r w:rsidRPr="00DE793A">
        <w:t xml:space="preserve">10. What is your overall assessment of the project? </w:t>
      </w:r>
      <w:ins w:id="120" w:author="Arushri Swarup" w:date="2016-11-06T17:16:00Z">
        <w:r>
          <w:t xml:space="preserve">Well done and seems feasible to achieve for a Master’s </w:t>
        </w:r>
      </w:ins>
    </w:p>
    <w:p w14:paraId="4F78E8D9" w14:textId="2DA295F2" w:rsidR="009A18A6" w:rsidRPr="00DE793A" w:rsidRDefault="009A18A6" w:rsidP="009A18A6">
      <w:r w:rsidRPr="00DE793A">
        <w:t xml:space="preserve">11. Please identify major issues and specific recommendations. </w:t>
      </w:r>
      <w:ins w:id="121" w:author="Arushri Swarup" w:date="2016-11-06T17:17:00Z">
        <w:r>
          <w:t>See above comments. Overall it is a good idea and project, just needs to be written for someone unfamiliar with the subject.</w:t>
        </w:r>
      </w:ins>
    </w:p>
    <w:p w14:paraId="4D6A1874" w14:textId="296484CB" w:rsidR="00722AF8" w:rsidRPr="00BB4E04" w:rsidRDefault="00722AF8" w:rsidP="00BB4E04"/>
    <w:sectPr w:rsidR="00722AF8" w:rsidRPr="00BB4E04">
      <w:footerReference w:type="default" r:id="rId16"/>
      <w:pgSz w:w="12240" w:h="15840"/>
      <w:pgMar w:top="960" w:right="900" w:bottom="280" w:left="900" w:header="0" w:footer="625"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0" w:author="Arushri Swarup" w:date="2016-11-06T16:12:00Z" w:initials="AS">
    <w:p w14:paraId="229D0E9C" w14:textId="77777777" w:rsidR="006A6DE0" w:rsidRDefault="006A6DE0">
      <w:pPr>
        <w:pStyle w:val="CommentText"/>
      </w:pPr>
      <w:r>
        <w:rPr>
          <w:rStyle w:val="CommentReference"/>
        </w:rPr>
        <w:annotationRef/>
      </w:r>
      <w:r>
        <w:t>Is the patient conscious during HIFU treatment? If so, I would mention that before this sentence</w:t>
      </w:r>
    </w:p>
  </w:comment>
  <w:comment w:id="22" w:author="Arushri Swarup" w:date="2016-11-06T16:14:00Z" w:initials="AS">
    <w:p w14:paraId="7E464AE3" w14:textId="77777777" w:rsidR="006A6DE0" w:rsidRDefault="006A6DE0">
      <w:pPr>
        <w:pStyle w:val="CommentText"/>
      </w:pPr>
      <w:r>
        <w:rPr>
          <w:rStyle w:val="CommentReference"/>
        </w:rPr>
        <w:annotationRef/>
      </w:r>
      <w:r>
        <w:t>Please define sonication</w:t>
      </w:r>
    </w:p>
  </w:comment>
  <w:comment w:id="49" w:author="Arushri Swarup" w:date="2016-11-06T16:30:00Z" w:initials="AS">
    <w:p w14:paraId="30607D06" w14:textId="3151B67C" w:rsidR="00120B0F" w:rsidRDefault="00120B0F">
      <w:pPr>
        <w:pStyle w:val="CommentText"/>
      </w:pPr>
      <w:r>
        <w:rPr>
          <w:rStyle w:val="CommentReference"/>
        </w:rPr>
        <w:annotationRef/>
      </w:r>
      <w:r>
        <w:t>Tie each paragraph back to your objectives or hypothesis – how will each piece of literature that you have been talking about help you to achieve your objectives?</w:t>
      </w:r>
    </w:p>
  </w:comment>
  <w:comment w:id="55" w:author="Arushri Swarup" w:date="2016-11-06T16:25:00Z" w:initials="AS">
    <w:p w14:paraId="4659A300" w14:textId="5FBA0346" w:rsidR="00CD4E58" w:rsidRDefault="00CD4E58">
      <w:pPr>
        <w:pStyle w:val="CommentText"/>
      </w:pPr>
      <w:r>
        <w:rPr>
          <w:rStyle w:val="CommentReference"/>
        </w:rPr>
        <w:annotationRef/>
      </w:r>
      <w:r>
        <w:t xml:space="preserve">I would split this sentence into two </w:t>
      </w:r>
    </w:p>
  </w:comment>
  <w:comment w:id="58" w:author="Arushri Swarup" w:date="2016-11-06T16:27:00Z" w:initials="AS">
    <w:p w14:paraId="508056AC" w14:textId="2B78D381" w:rsidR="00CD4E58" w:rsidRDefault="00CD4E58">
      <w:pPr>
        <w:pStyle w:val="CommentText"/>
      </w:pPr>
      <w:r>
        <w:rPr>
          <w:rStyle w:val="CommentReference"/>
        </w:rPr>
        <w:annotationRef/>
      </w:r>
      <w:r>
        <w:t>Instead, write the year when the study was published</w:t>
      </w:r>
    </w:p>
  </w:comment>
  <w:comment w:id="64" w:author="Arushri Swarup" w:date="2016-11-06T16:31:00Z" w:initials="AS">
    <w:p w14:paraId="3AFFAFC4" w14:textId="576EB7EE" w:rsidR="00120B0F" w:rsidRDefault="00120B0F">
      <w:pPr>
        <w:pStyle w:val="CommentText"/>
      </w:pPr>
      <w:r>
        <w:rPr>
          <w:rStyle w:val="CommentReference"/>
        </w:rPr>
        <w:annotationRef/>
      </w:r>
      <w:r>
        <w:t>How come? Is it too expensive? Does it take too much time? How does this statement relate to the study by Zachiu et al? Need a linking sentence here</w:t>
      </w:r>
    </w:p>
  </w:comment>
  <w:comment w:id="67" w:author="Arushri Swarup" w:date="2016-11-06T16:27:00Z" w:initials="AS">
    <w:p w14:paraId="74952187" w14:textId="2516E961" w:rsidR="00120B0F" w:rsidRDefault="00120B0F">
      <w:pPr>
        <w:pStyle w:val="CommentText"/>
      </w:pPr>
      <w:r>
        <w:rPr>
          <w:rStyle w:val="CommentReference"/>
        </w:rPr>
        <w:annotationRef/>
      </w:r>
      <w:r>
        <w:t>date</w:t>
      </w:r>
    </w:p>
  </w:comment>
  <w:comment w:id="68" w:author="Arushri Swarup" w:date="2016-11-06T16:32:00Z" w:initials="AS">
    <w:p w14:paraId="4D92F9C1" w14:textId="5CBFE569" w:rsidR="00120B0F" w:rsidRDefault="00120B0F">
      <w:pPr>
        <w:pStyle w:val="CommentText"/>
      </w:pPr>
      <w:r>
        <w:rPr>
          <w:rStyle w:val="CommentReference"/>
        </w:rPr>
        <w:annotationRef/>
      </w:r>
      <w:r>
        <w:t>Will your experiments build upon this preliminary study? If so, please state that to clarify for the reader</w:t>
      </w:r>
    </w:p>
  </w:comment>
  <w:comment w:id="69" w:author="Arushri Swarup" w:date="2016-11-06T16:28:00Z" w:initials="AS">
    <w:p w14:paraId="7B03F1AC" w14:textId="7F563B77" w:rsidR="00120B0F" w:rsidRDefault="00120B0F">
      <w:pPr>
        <w:pStyle w:val="CommentText"/>
      </w:pPr>
      <w:r>
        <w:rPr>
          <w:rStyle w:val="CommentReference"/>
        </w:rPr>
        <w:annotationRef/>
      </w:r>
      <w:r>
        <w:t>include book’s name</w:t>
      </w:r>
    </w:p>
  </w:comment>
  <w:comment w:id="71" w:author="Arushri Swarup" w:date="2016-11-06T16:34:00Z" w:initials="AS">
    <w:p w14:paraId="48D0DECF" w14:textId="43146F8E" w:rsidR="00120B0F" w:rsidRDefault="00120B0F">
      <w:pPr>
        <w:pStyle w:val="CommentText"/>
      </w:pPr>
      <w:r>
        <w:rPr>
          <w:rStyle w:val="CommentReference"/>
        </w:rPr>
        <w:annotationRef/>
      </w:r>
      <w:r>
        <w:t>how does this chapter help your experiments/objectives? Need a concluding sentence that explains why this chapter is useful to your work</w:t>
      </w:r>
    </w:p>
  </w:comment>
  <w:comment w:id="73" w:author="Arushri Swarup" w:date="2016-11-06T16:37:00Z" w:initials="AS">
    <w:p w14:paraId="02086046" w14:textId="55944CCD" w:rsidR="00120B0F" w:rsidRDefault="00120B0F">
      <w:pPr>
        <w:pStyle w:val="CommentText"/>
      </w:pPr>
      <w:r>
        <w:rPr>
          <w:rStyle w:val="CommentReference"/>
        </w:rPr>
        <w:annotationRef/>
      </w:r>
      <w:r w:rsidR="00A67CEE">
        <w:t>gold standard means traditional method right? I would clarify here why it’s the gold standard</w:t>
      </w:r>
    </w:p>
  </w:comment>
  <w:comment w:id="74" w:author="Arushri Swarup" w:date="2016-11-06T16:43:00Z" w:initials="AS">
    <w:p w14:paraId="52BA2985" w14:textId="2411C677" w:rsidR="00A67CEE" w:rsidRDefault="00A67CEE">
      <w:pPr>
        <w:pStyle w:val="CommentText"/>
      </w:pPr>
      <w:r>
        <w:rPr>
          <w:rStyle w:val="CommentReference"/>
        </w:rPr>
        <w:annotationRef/>
      </w:r>
      <w:r>
        <w:t>why 9? Is it due to statistical reasoning, cost or time? Or a combination?</w:t>
      </w:r>
    </w:p>
  </w:comment>
  <w:comment w:id="75" w:author="Arushri Swarup" w:date="2016-11-06T16:43:00Z" w:initials="AS">
    <w:p w14:paraId="58F78431" w14:textId="018ED1BC" w:rsidR="00A67CEE" w:rsidRDefault="00A67CEE">
      <w:pPr>
        <w:pStyle w:val="CommentText"/>
      </w:pPr>
      <w:r>
        <w:rPr>
          <w:rStyle w:val="CommentReference"/>
        </w:rPr>
        <w:annotationRef/>
      </w:r>
      <w:r>
        <w:t xml:space="preserve">What do you mean by this? </w:t>
      </w:r>
    </w:p>
  </w:comment>
  <w:comment w:id="78" w:author="Arushri Swarup" w:date="2016-11-06T16:45:00Z" w:initials="AS">
    <w:p w14:paraId="343954D8" w14:textId="5A49AD30" w:rsidR="00A67CEE" w:rsidRDefault="00A67CEE">
      <w:pPr>
        <w:pStyle w:val="CommentText"/>
      </w:pPr>
      <w:r>
        <w:rPr>
          <w:rStyle w:val="CommentReference"/>
        </w:rPr>
        <w:annotationRef/>
      </w:r>
      <w:r>
        <w:t>Reference?</w:t>
      </w:r>
    </w:p>
  </w:comment>
  <w:comment w:id="86" w:author="Arushri Swarup" w:date="2016-11-06T16:52:00Z" w:initials="AS">
    <w:p w14:paraId="0886BB5D" w14:textId="19298ADB" w:rsidR="009A237C" w:rsidRDefault="009A237C">
      <w:pPr>
        <w:pStyle w:val="CommentText"/>
      </w:pPr>
      <w:r>
        <w:rPr>
          <w:rStyle w:val="CommentReference"/>
        </w:rPr>
        <w:annotationRef/>
      </w:r>
      <w:r>
        <w:t>I would describe each term more simplistically, so that someone who has never heard about this technology would be able to understand exactly what everything means</w:t>
      </w:r>
    </w:p>
  </w:comment>
  <w:comment w:id="88" w:author="Arushri Swarup" w:date="2016-11-06T16:53:00Z" w:initials="AS">
    <w:p w14:paraId="69C0B784" w14:textId="7A63F4BB" w:rsidR="009A237C" w:rsidRDefault="009A237C">
      <w:pPr>
        <w:pStyle w:val="CommentText"/>
      </w:pPr>
      <w:r>
        <w:rPr>
          <w:rStyle w:val="CommentReference"/>
        </w:rPr>
        <w:annotationRef/>
      </w:r>
      <w:r>
        <w:t>Define what each parameter means and link it to your experiment</w:t>
      </w:r>
    </w:p>
  </w:comment>
  <w:comment w:id="89" w:author="Arushri Swarup" w:date="2016-11-06T16:56:00Z" w:initials="AS">
    <w:p w14:paraId="66ADEC1F" w14:textId="034EA8EF" w:rsidR="009A237C" w:rsidRDefault="009A237C">
      <w:pPr>
        <w:pStyle w:val="CommentText"/>
      </w:pPr>
      <w:r>
        <w:rPr>
          <w:rStyle w:val="CommentReference"/>
        </w:rPr>
        <w:annotationRef/>
      </w:r>
      <w:r>
        <w:t>Clearly define and/or label the inputs and outputs of each algorithm shown and the significance to this phase</w:t>
      </w:r>
    </w:p>
  </w:comment>
  <w:comment w:id="90" w:author="Arushri Swarup" w:date="2016-11-06T16:57:00Z" w:initials="AS">
    <w:p w14:paraId="7BB38315" w14:textId="52556D0C" w:rsidR="009A237C" w:rsidRDefault="009A237C">
      <w:pPr>
        <w:pStyle w:val="CommentText"/>
      </w:pPr>
      <w:r>
        <w:rPr>
          <w:rStyle w:val="CommentReference"/>
        </w:rPr>
        <w:annotationRef/>
      </w:r>
      <w:r>
        <w:t xml:space="preserve">Explain what each block in the diagram represents and its function </w:t>
      </w:r>
    </w:p>
  </w:comment>
  <w:comment w:id="96" w:author="Arushri Swarup" w:date="2016-11-06T16:58:00Z" w:initials="AS">
    <w:p w14:paraId="7E832107" w14:textId="55447929" w:rsidR="00192E2F" w:rsidRDefault="00192E2F">
      <w:pPr>
        <w:pStyle w:val="CommentText"/>
      </w:pPr>
      <w:r>
        <w:rPr>
          <w:rStyle w:val="CommentReference"/>
        </w:rPr>
        <w:annotationRef/>
      </w:r>
      <w:r>
        <w:t xml:space="preserve">Explain what each part of the diagram means and what the outputs mean (ie. Shape prediction – is this the shape of the target? Link this back to the objectives) </w:t>
      </w:r>
    </w:p>
  </w:comment>
  <w:comment w:id="97" w:author="Arushri Swarup" w:date="2016-11-06T17:00:00Z" w:initials="AS">
    <w:p w14:paraId="3EE8ECC4" w14:textId="1B117768" w:rsidR="00192E2F" w:rsidRDefault="00192E2F">
      <w:pPr>
        <w:pStyle w:val="CommentText"/>
      </w:pPr>
      <w:r>
        <w:rPr>
          <w:rStyle w:val="CommentReference"/>
        </w:rPr>
        <w:annotationRef/>
      </w:r>
      <w:r>
        <w:t>Explain voxels</w:t>
      </w:r>
    </w:p>
  </w:comment>
  <w:comment w:id="98" w:author="Arushri Swarup" w:date="2016-11-06T17:02:00Z" w:initials="AS">
    <w:p w14:paraId="081E96D8" w14:textId="507F9EC9" w:rsidR="00192E2F" w:rsidRDefault="00192E2F">
      <w:pPr>
        <w:pStyle w:val="CommentText"/>
      </w:pPr>
      <w:r>
        <w:rPr>
          <w:rStyle w:val="CommentReference"/>
        </w:rPr>
        <w:annotationRef/>
      </w:r>
      <w:r>
        <w:t>Is this a good voxel size? Why is this a good or bad voxel accuracy? Maybe provide a threshold or reference voxel size that you can compare this one with. Please provide context.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29D0E9C" w15:done="0"/>
  <w15:commentEx w15:paraId="7E464AE3" w15:done="0"/>
  <w15:commentEx w15:paraId="30607D06" w15:done="0"/>
  <w15:commentEx w15:paraId="4659A300" w15:done="0"/>
  <w15:commentEx w15:paraId="508056AC" w15:done="0"/>
  <w15:commentEx w15:paraId="3AFFAFC4" w15:done="0"/>
  <w15:commentEx w15:paraId="74952187" w15:done="0"/>
  <w15:commentEx w15:paraId="4D92F9C1" w15:done="0"/>
  <w15:commentEx w15:paraId="7B03F1AC" w15:done="0"/>
  <w15:commentEx w15:paraId="48D0DECF" w15:done="0"/>
  <w15:commentEx w15:paraId="02086046" w15:done="0"/>
  <w15:commentEx w15:paraId="52BA2985" w15:done="0"/>
  <w15:commentEx w15:paraId="58F78431" w15:done="0"/>
  <w15:commentEx w15:paraId="343954D8" w15:done="0"/>
  <w15:commentEx w15:paraId="0886BB5D" w15:done="0"/>
  <w15:commentEx w15:paraId="69C0B784" w15:done="0"/>
  <w15:commentEx w15:paraId="66ADEC1F" w15:done="0"/>
  <w15:commentEx w15:paraId="7BB38315" w15:done="0"/>
  <w15:commentEx w15:paraId="7E832107" w15:done="0"/>
  <w15:commentEx w15:paraId="3EE8ECC4" w15:done="0"/>
  <w15:commentEx w15:paraId="081E96D8"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65F559" w14:textId="77777777" w:rsidR="00D62444" w:rsidRDefault="00D62444">
      <w:r>
        <w:separator/>
      </w:r>
    </w:p>
  </w:endnote>
  <w:endnote w:type="continuationSeparator" w:id="0">
    <w:p w14:paraId="3EB2E7F8" w14:textId="77777777" w:rsidR="00D62444" w:rsidRDefault="00D624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MTSYN">
    <w:altName w:val="Arial Unicode MS"/>
    <w:panose1 w:val="00000000000000000000"/>
    <w:charset w:val="81"/>
    <w:family w:val="auto"/>
    <w:notTrueType/>
    <w:pitch w:val="default"/>
    <w:sig w:usb0="00000000" w:usb1="09060000" w:usb2="00000010" w:usb3="00000000" w:csb0="00080000" w:csb1="00000000"/>
  </w:font>
  <w:font w:name="MTMI">
    <w:altName w:val="MS Mincho"/>
    <w:panose1 w:val="00000000000000000000"/>
    <w:charset w:val="80"/>
    <w:family w:val="auto"/>
    <w:notTrueType/>
    <w:pitch w:val="default"/>
    <w:sig w:usb0="00000000"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5035BC6" w14:textId="77777777" w:rsidR="00407519" w:rsidRDefault="00D62444">
    <w:pPr>
      <w:spacing w:line="120" w:lineRule="exact"/>
      <w:rPr>
        <w:sz w:val="12"/>
        <w:szCs w:val="12"/>
      </w:rPr>
    </w:pPr>
    <w:r>
      <w:pict w14:anchorId="2901FF6E">
        <v:shapetype id="_x0000_t202" coordsize="21600,21600" o:spt="202" path="m0,0l0,21600,21600,21600,21600,0xe">
          <v:stroke joinstyle="miter"/>
          <v:path gradientshapeok="t" o:connecttype="rect"/>
        </v:shapetype>
        <v:shape id="_x0000_s2054" type="#_x0000_t202" style="position:absolute;margin-left:49.35pt;margin-top:744pt;width:4.65pt;height:14pt;z-index:-251661312;mso-position-horizontal-relative:page;mso-position-vertical-relative:page" filled="f" stroked="f">
          <v:textbox style="mso-next-textbox:#_x0000_s2054" inset="0,0,0,0">
            <w:txbxContent>
              <w:p w14:paraId="1EC022F1" w14:textId="77777777" w:rsidR="00407519" w:rsidRDefault="00407519">
                <w:pPr>
                  <w:spacing w:line="260" w:lineRule="exact"/>
                  <w:ind w:left="20" w:right="-36"/>
                  <w:rPr>
                    <w:rFonts w:ascii="Cambria" w:eastAsia="Cambria" w:hAnsi="Cambria" w:cs="Cambria"/>
                    <w:sz w:val="24"/>
                    <w:szCs w:val="24"/>
                  </w:rPr>
                </w:pPr>
                <w:r>
                  <w:rPr>
                    <w:rFonts w:ascii="Cambria" w:eastAsia="Cambria" w:hAnsi="Cambria" w:cs="Cambria"/>
                    <w:w w:val="25"/>
                    <w:sz w:val="24"/>
                    <w:szCs w:val="24"/>
                  </w:rPr>
                  <w:t xml:space="preserve">    </w:t>
                </w:r>
              </w:p>
            </w:txbxContent>
          </v:textbox>
          <w10:wrap anchorx="page" anchory="page"/>
        </v:shape>
      </w:pict>
    </w:r>
    <w:r>
      <w:pict w14:anchorId="4CB0EA43">
        <v:shape id="_x0000_s2053" type="#_x0000_t202" style="position:absolute;margin-left:265.35pt;margin-top:744pt;width:4.65pt;height:14pt;z-index:-251660288;mso-position-horizontal-relative:page;mso-position-vertical-relative:page" filled="f" stroked="f">
          <v:textbox style="mso-next-textbox:#_x0000_s2053" inset="0,0,0,0">
            <w:txbxContent>
              <w:p w14:paraId="1ADACE25" w14:textId="77777777" w:rsidR="00407519" w:rsidRDefault="00407519">
                <w:pPr>
                  <w:spacing w:line="260" w:lineRule="exact"/>
                  <w:ind w:left="20" w:right="-36"/>
                  <w:rPr>
                    <w:rFonts w:ascii="Cambria" w:eastAsia="Cambria" w:hAnsi="Cambria" w:cs="Cambria"/>
                    <w:sz w:val="24"/>
                    <w:szCs w:val="24"/>
                  </w:rPr>
                </w:pPr>
                <w:r>
                  <w:rPr>
                    <w:rFonts w:ascii="Cambria" w:eastAsia="Cambria" w:hAnsi="Cambria" w:cs="Cambria"/>
                    <w:w w:val="25"/>
                    <w:sz w:val="24"/>
                    <w:szCs w:val="24"/>
                  </w:rPr>
                  <w:t xml:space="preserve">    </w:t>
                </w:r>
              </w:p>
            </w:txbxContent>
          </v:textbox>
          <w10:wrap anchorx="page" anchory="page"/>
        </v:shape>
      </w:pict>
    </w:r>
    <w:r>
      <w:pict w14:anchorId="3A17FB3C">
        <v:shape id="_x0000_s2052" type="#_x0000_t202" style="position:absolute;margin-left:481.35pt;margin-top:744pt;width:4.65pt;height:14pt;z-index:-251659264;mso-position-horizontal-relative:page;mso-position-vertical-relative:page" filled="f" stroked="f">
          <v:textbox style="mso-next-textbox:#_x0000_s2052" inset="0,0,0,0">
            <w:txbxContent>
              <w:p w14:paraId="773F948A" w14:textId="77777777" w:rsidR="00407519" w:rsidRDefault="00407519">
                <w:pPr>
                  <w:spacing w:line="260" w:lineRule="exact"/>
                  <w:ind w:left="20" w:right="-36"/>
                  <w:rPr>
                    <w:rFonts w:ascii="Cambria" w:eastAsia="Cambria" w:hAnsi="Cambria" w:cs="Cambria"/>
                    <w:sz w:val="24"/>
                    <w:szCs w:val="24"/>
                  </w:rPr>
                </w:pPr>
                <w:r>
                  <w:rPr>
                    <w:rFonts w:ascii="Cambria" w:eastAsia="Cambria" w:hAnsi="Cambria" w:cs="Cambria"/>
                    <w:w w:val="25"/>
                    <w:sz w:val="24"/>
                    <w:szCs w:val="24"/>
                  </w:rPr>
                  <w:t xml:space="preserve">    </w:t>
                </w:r>
              </w:p>
            </w:txbxContent>
          </v:textbox>
          <w10:wrap anchorx="page" anchory="page"/>
        </v:shape>
      </w:pic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A488301" w14:textId="77777777" w:rsidR="00407519" w:rsidRDefault="00407519">
    <w:pPr>
      <w:spacing w:line="0" w:lineRule="atLeast"/>
      <w:rPr>
        <w:sz w:val="0"/>
        <w:szCs w:val="0"/>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F8E5B76" w14:textId="07F81E30" w:rsidR="00407519" w:rsidRDefault="009A18A6">
    <w:pPr>
      <w:spacing w:line="200" w:lineRule="exact"/>
    </w:pPr>
    <w:r>
      <w:rPr>
        <w:noProof/>
      </w:rPr>
      <mc:AlternateContent>
        <mc:Choice Requires="wps">
          <w:drawing>
            <wp:anchor distT="0" distB="0" distL="114300" distR="114300" simplePos="0" relativeHeight="251658240" behindDoc="1" locked="0" layoutInCell="1" allowOverlap="1" wp14:anchorId="450E000B" wp14:editId="1096E5BC">
              <wp:simplePos x="0" y="0"/>
              <wp:positionH relativeFrom="page">
                <wp:posOffset>626745</wp:posOffset>
              </wp:positionH>
              <wp:positionV relativeFrom="page">
                <wp:posOffset>9448800</wp:posOffset>
              </wp:positionV>
              <wp:extent cx="59055" cy="177800"/>
              <wp:effectExtent l="4445"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9B1080" w14:textId="77777777" w:rsidR="00407519" w:rsidRDefault="00407519">
                          <w:pPr>
                            <w:spacing w:line="260" w:lineRule="exact"/>
                            <w:ind w:left="20" w:right="-36"/>
                            <w:rPr>
                              <w:rFonts w:ascii="Cambria" w:eastAsia="Cambria" w:hAnsi="Cambria" w:cs="Cambria"/>
                              <w:sz w:val="24"/>
                              <w:szCs w:val="24"/>
                            </w:rPr>
                          </w:pPr>
                          <w:r>
                            <w:rPr>
                              <w:rFonts w:ascii="Cambria" w:eastAsia="Cambria" w:hAnsi="Cambria" w:cs="Cambria"/>
                              <w:w w:val="25"/>
                              <w:sz w:val="24"/>
                              <w:szCs w:val="24"/>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0E000B" id="_x0000_t202" coordsize="21600,21600" o:spt="202" path="m0,0l0,21600,21600,21600,21600,0xe">
              <v:stroke joinstyle="miter"/>
              <v:path gradientshapeok="t" o:connecttype="rect"/>
            </v:shapetype>
            <v:shape id="Text_x0020_Box_x0020_6" o:spid="_x0000_s1026" type="#_x0000_t202" style="position:absolute;margin-left:49.35pt;margin-top:744pt;width:4.65pt;height:1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" filled="f" stroked="f">
              <v:textbox inset="0,0,0,0">
                <w:txbxContent>
                  <w:p w14:paraId="749B1080" w14:textId="77777777" w:rsidR="00407519" w:rsidRDefault="00407519">
                    <w:pPr>
                      <w:spacing w:line="260" w:lineRule="exact"/>
                      <w:ind w:left="20" w:right="-36"/>
                      <w:rPr>
                        <w:rFonts w:ascii="Cambria" w:eastAsia="Cambria" w:hAnsi="Cambria" w:cs="Cambria"/>
                        <w:sz w:val="24"/>
                        <w:szCs w:val="24"/>
                      </w:rPr>
                    </w:pPr>
                    <w:r>
                      <w:rPr>
                        <w:rFonts w:ascii="Cambria" w:eastAsia="Cambria" w:hAnsi="Cambria" w:cs="Cambria"/>
                        <w:w w:val="25"/>
                        <w:sz w:val="24"/>
                        <w:szCs w:val="24"/>
                      </w:rPr>
                      <w:t xml:space="preserve">    </w:t>
                    </w:r>
                  </w:p>
                </w:txbxContent>
              </v:textbox>
              <w10:wrap anchorx="page" anchory="page"/>
            </v:shape>
          </w:pict>
        </mc:Fallback>
      </mc:AlternateContent>
    </w:r>
    <w:r>
      <w:rPr>
        <w:noProof/>
      </w:rPr>
      <mc:AlternateContent>
        <mc:Choice Requires="wps">
          <w:drawing>
            <wp:anchor distT="0" distB="0" distL="114300" distR="114300" simplePos="0" relativeHeight="251659264" behindDoc="1" locked="0" layoutInCell="1" allowOverlap="1" wp14:anchorId="45247844" wp14:editId="56F7E591">
              <wp:simplePos x="0" y="0"/>
              <wp:positionH relativeFrom="page">
                <wp:posOffset>3369945</wp:posOffset>
              </wp:positionH>
              <wp:positionV relativeFrom="page">
                <wp:posOffset>9448800</wp:posOffset>
              </wp:positionV>
              <wp:extent cx="59055" cy="177800"/>
              <wp:effectExtent l="4445"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082808" w14:textId="77777777" w:rsidR="00407519" w:rsidRDefault="00407519">
                          <w:pPr>
                            <w:spacing w:line="260" w:lineRule="exact"/>
                            <w:ind w:left="20" w:right="-36"/>
                            <w:rPr>
                              <w:rFonts w:ascii="Cambria" w:eastAsia="Cambria" w:hAnsi="Cambria" w:cs="Cambria"/>
                              <w:sz w:val="24"/>
                              <w:szCs w:val="24"/>
                            </w:rPr>
                          </w:pPr>
                          <w:r>
                            <w:rPr>
                              <w:rFonts w:ascii="Cambria" w:eastAsia="Cambria" w:hAnsi="Cambria" w:cs="Cambria"/>
                              <w:w w:val="25"/>
                              <w:sz w:val="24"/>
                              <w:szCs w:val="24"/>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247844" id="Text_x0020_Box_x0020_4" o:spid="_x0000_s1027" type="#_x0000_t202" style="position:absolute;margin-left:265.35pt;margin-top:744pt;width:4.65pt;height:1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" filled="f" stroked="f">
              <v:textbox inset="0,0,0,0">
                <w:txbxContent>
                  <w:p w14:paraId="36082808" w14:textId="77777777" w:rsidR="00407519" w:rsidRDefault="00407519">
                    <w:pPr>
                      <w:spacing w:line="260" w:lineRule="exact"/>
                      <w:ind w:left="20" w:right="-36"/>
                      <w:rPr>
                        <w:rFonts w:ascii="Cambria" w:eastAsia="Cambria" w:hAnsi="Cambria" w:cs="Cambria"/>
                        <w:sz w:val="24"/>
                        <w:szCs w:val="24"/>
                      </w:rPr>
                    </w:pPr>
                    <w:r>
                      <w:rPr>
                        <w:rFonts w:ascii="Cambria" w:eastAsia="Cambria" w:hAnsi="Cambria" w:cs="Cambria"/>
                        <w:w w:val="25"/>
                        <w:sz w:val="24"/>
                        <w:szCs w:val="24"/>
                      </w:rPr>
                      <w:t xml:space="preserve">    </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2326B37A" wp14:editId="593C54E0">
              <wp:simplePos x="0" y="0"/>
              <wp:positionH relativeFrom="page">
                <wp:posOffset>6113145</wp:posOffset>
              </wp:positionH>
              <wp:positionV relativeFrom="page">
                <wp:posOffset>9448800</wp:posOffset>
              </wp:positionV>
              <wp:extent cx="59055" cy="177800"/>
              <wp:effectExtent l="4445"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68C72A" w14:textId="77777777" w:rsidR="00407519" w:rsidRDefault="00407519">
                          <w:pPr>
                            <w:spacing w:line="260" w:lineRule="exact"/>
                            <w:ind w:left="20" w:right="-36"/>
                            <w:rPr>
                              <w:rFonts w:ascii="Cambria" w:eastAsia="Cambria" w:hAnsi="Cambria" w:cs="Cambria"/>
                              <w:sz w:val="24"/>
                              <w:szCs w:val="24"/>
                            </w:rPr>
                          </w:pPr>
                          <w:r>
                            <w:rPr>
                              <w:rFonts w:ascii="Cambria" w:eastAsia="Cambria" w:hAnsi="Cambria" w:cs="Cambria"/>
                              <w:w w:val="25"/>
                              <w:sz w:val="24"/>
                              <w:szCs w:val="24"/>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26B37A" id="Text_x0020_Box_x0020_1" o:spid="_x0000_s1028" type="#_x0000_t202" style="position:absolute;margin-left:481.35pt;margin-top:744pt;width:4.65pt;height:14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" filled="f" stroked="f">
              <v:textbox inset="0,0,0,0">
                <w:txbxContent>
                  <w:p w14:paraId="4D68C72A" w14:textId="77777777" w:rsidR="00407519" w:rsidRDefault="00407519">
                    <w:pPr>
                      <w:spacing w:line="260" w:lineRule="exact"/>
                      <w:ind w:left="20" w:right="-36"/>
                      <w:rPr>
                        <w:rFonts w:ascii="Cambria" w:eastAsia="Cambria" w:hAnsi="Cambria" w:cs="Cambria"/>
                        <w:sz w:val="24"/>
                        <w:szCs w:val="24"/>
                      </w:rPr>
                    </w:pPr>
                    <w:r>
                      <w:rPr>
                        <w:rFonts w:ascii="Cambria" w:eastAsia="Cambria" w:hAnsi="Cambria" w:cs="Cambria"/>
                        <w:w w:val="25"/>
                        <w:sz w:val="24"/>
                        <w:szCs w:val="24"/>
                      </w:rPr>
                      <w:t xml:space="preserve">    </w:t>
                    </w:r>
                  </w:p>
                </w:txbxContent>
              </v:textbox>
              <w10:wrap anchorx="page" anchory="pag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21F55A" w14:textId="77777777" w:rsidR="00D62444" w:rsidRDefault="00D62444">
      <w:r>
        <w:separator/>
      </w:r>
    </w:p>
  </w:footnote>
  <w:footnote w:type="continuationSeparator" w:id="0">
    <w:p w14:paraId="11FD0F84" w14:textId="77777777" w:rsidR="00D62444" w:rsidRDefault="00D6244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F66AB"/>
    <w:multiLevelType w:val="multilevel"/>
    <w:tmpl w:val="0FD476F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nsid w:val="15C67367"/>
    <w:multiLevelType w:val="multilevel"/>
    <w:tmpl w:val="FD24F90A"/>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
    <w:nsid w:val="53F9346F"/>
    <w:multiLevelType w:val="hybridMultilevel"/>
    <w:tmpl w:val="F09AD2D2"/>
    <w:lvl w:ilvl="0" w:tplc="63182D98">
      <w:start w:val="1"/>
      <w:numFmt w:val="decimal"/>
      <w:lvlText w:val="%1)"/>
      <w:lvlJc w:val="left"/>
      <w:pPr>
        <w:ind w:left="467" w:hanging="360"/>
      </w:pPr>
      <w:rPr>
        <w:rFonts w:ascii="Times New Roman" w:eastAsia="Times New Roman" w:hAnsi="Times New Roman" w:cs="Times New Roman"/>
      </w:rPr>
    </w:lvl>
    <w:lvl w:ilvl="1" w:tplc="10090019" w:tentative="1">
      <w:start w:val="1"/>
      <w:numFmt w:val="lowerLetter"/>
      <w:lvlText w:val="%2."/>
      <w:lvlJc w:val="left"/>
      <w:pPr>
        <w:ind w:left="1187" w:hanging="360"/>
      </w:pPr>
    </w:lvl>
    <w:lvl w:ilvl="2" w:tplc="1009001B" w:tentative="1">
      <w:start w:val="1"/>
      <w:numFmt w:val="lowerRoman"/>
      <w:lvlText w:val="%3."/>
      <w:lvlJc w:val="right"/>
      <w:pPr>
        <w:ind w:left="1907" w:hanging="180"/>
      </w:pPr>
    </w:lvl>
    <w:lvl w:ilvl="3" w:tplc="1009000F" w:tentative="1">
      <w:start w:val="1"/>
      <w:numFmt w:val="decimal"/>
      <w:lvlText w:val="%4."/>
      <w:lvlJc w:val="left"/>
      <w:pPr>
        <w:ind w:left="2627" w:hanging="360"/>
      </w:pPr>
    </w:lvl>
    <w:lvl w:ilvl="4" w:tplc="10090019" w:tentative="1">
      <w:start w:val="1"/>
      <w:numFmt w:val="lowerLetter"/>
      <w:lvlText w:val="%5."/>
      <w:lvlJc w:val="left"/>
      <w:pPr>
        <w:ind w:left="3347" w:hanging="360"/>
      </w:pPr>
    </w:lvl>
    <w:lvl w:ilvl="5" w:tplc="1009001B" w:tentative="1">
      <w:start w:val="1"/>
      <w:numFmt w:val="lowerRoman"/>
      <w:lvlText w:val="%6."/>
      <w:lvlJc w:val="right"/>
      <w:pPr>
        <w:ind w:left="4067" w:hanging="180"/>
      </w:pPr>
    </w:lvl>
    <w:lvl w:ilvl="6" w:tplc="1009000F" w:tentative="1">
      <w:start w:val="1"/>
      <w:numFmt w:val="decimal"/>
      <w:lvlText w:val="%7."/>
      <w:lvlJc w:val="left"/>
      <w:pPr>
        <w:ind w:left="4787" w:hanging="360"/>
      </w:pPr>
    </w:lvl>
    <w:lvl w:ilvl="7" w:tplc="10090019" w:tentative="1">
      <w:start w:val="1"/>
      <w:numFmt w:val="lowerLetter"/>
      <w:lvlText w:val="%8."/>
      <w:lvlJc w:val="left"/>
      <w:pPr>
        <w:ind w:left="5507" w:hanging="360"/>
      </w:pPr>
    </w:lvl>
    <w:lvl w:ilvl="8" w:tplc="1009001B" w:tentative="1">
      <w:start w:val="1"/>
      <w:numFmt w:val="lowerRoman"/>
      <w:lvlText w:val="%9."/>
      <w:lvlJc w:val="right"/>
      <w:pPr>
        <w:ind w:left="6227"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ushri Swarup">
    <w15:presenceInfo w15:providerId="Windows Live" w15:userId="86362e55b653ea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trackRevisions/>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AF8"/>
    <w:rsid w:val="00030712"/>
    <w:rsid w:val="00046E64"/>
    <w:rsid w:val="000648ED"/>
    <w:rsid w:val="000A1E87"/>
    <w:rsid w:val="000B4610"/>
    <w:rsid w:val="000C1DCA"/>
    <w:rsid w:val="000E1F34"/>
    <w:rsid w:val="00120B0F"/>
    <w:rsid w:val="0016330A"/>
    <w:rsid w:val="00165AD2"/>
    <w:rsid w:val="0016784F"/>
    <w:rsid w:val="00171157"/>
    <w:rsid w:val="00181FEB"/>
    <w:rsid w:val="0018799A"/>
    <w:rsid w:val="00191F51"/>
    <w:rsid w:val="00192E2F"/>
    <w:rsid w:val="00197CEA"/>
    <w:rsid w:val="001A0AF3"/>
    <w:rsid w:val="001A3794"/>
    <w:rsid w:val="001B08DD"/>
    <w:rsid w:val="001B0E58"/>
    <w:rsid w:val="001C6628"/>
    <w:rsid w:val="001E0991"/>
    <w:rsid w:val="001E7F03"/>
    <w:rsid w:val="001F257F"/>
    <w:rsid w:val="00226D92"/>
    <w:rsid w:val="002625A7"/>
    <w:rsid w:val="00293533"/>
    <w:rsid w:val="00296B39"/>
    <w:rsid w:val="002E239D"/>
    <w:rsid w:val="00300BFA"/>
    <w:rsid w:val="00306D6D"/>
    <w:rsid w:val="00314266"/>
    <w:rsid w:val="00336E27"/>
    <w:rsid w:val="00382AED"/>
    <w:rsid w:val="003A3E64"/>
    <w:rsid w:val="003C6FCF"/>
    <w:rsid w:val="003D22C9"/>
    <w:rsid w:val="003D2700"/>
    <w:rsid w:val="00400020"/>
    <w:rsid w:val="00407519"/>
    <w:rsid w:val="0043636F"/>
    <w:rsid w:val="004420E6"/>
    <w:rsid w:val="00474D91"/>
    <w:rsid w:val="00475AE1"/>
    <w:rsid w:val="00477AEE"/>
    <w:rsid w:val="00483D58"/>
    <w:rsid w:val="0048491F"/>
    <w:rsid w:val="004865A2"/>
    <w:rsid w:val="004923BF"/>
    <w:rsid w:val="00493BA7"/>
    <w:rsid w:val="004A1E32"/>
    <w:rsid w:val="004A3AD8"/>
    <w:rsid w:val="004B521D"/>
    <w:rsid w:val="004B7670"/>
    <w:rsid w:val="004C359D"/>
    <w:rsid w:val="004D513F"/>
    <w:rsid w:val="004E110F"/>
    <w:rsid w:val="004F5A96"/>
    <w:rsid w:val="005053EB"/>
    <w:rsid w:val="005213A4"/>
    <w:rsid w:val="00532D6B"/>
    <w:rsid w:val="0054071C"/>
    <w:rsid w:val="00541C00"/>
    <w:rsid w:val="00557AEE"/>
    <w:rsid w:val="00573AB2"/>
    <w:rsid w:val="005832FF"/>
    <w:rsid w:val="005B19F4"/>
    <w:rsid w:val="005E6C86"/>
    <w:rsid w:val="00603870"/>
    <w:rsid w:val="006044FE"/>
    <w:rsid w:val="00627F03"/>
    <w:rsid w:val="0065290A"/>
    <w:rsid w:val="006543FB"/>
    <w:rsid w:val="00674422"/>
    <w:rsid w:val="00682845"/>
    <w:rsid w:val="006A4C6C"/>
    <w:rsid w:val="006A6DE0"/>
    <w:rsid w:val="006C2C7F"/>
    <w:rsid w:val="006C4771"/>
    <w:rsid w:val="00722AF8"/>
    <w:rsid w:val="00725903"/>
    <w:rsid w:val="00756CBA"/>
    <w:rsid w:val="00782A4E"/>
    <w:rsid w:val="007A0366"/>
    <w:rsid w:val="007B0B3A"/>
    <w:rsid w:val="007C65B8"/>
    <w:rsid w:val="007F77B1"/>
    <w:rsid w:val="00812C00"/>
    <w:rsid w:val="00842B29"/>
    <w:rsid w:val="00863F9D"/>
    <w:rsid w:val="008A5B24"/>
    <w:rsid w:val="008A78A9"/>
    <w:rsid w:val="008B28AB"/>
    <w:rsid w:val="008C1A1A"/>
    <w:rsid w:val="008C2892"/>
    <w:rsid w:val="008C4703"/>
    <w:rsid w:val="008C54C1"/>
    <w:rsid w:val="00913BDE"/>
    <w:rsid w:val="0095723F"/>
    <w:rsid w:val="00971E0E"/>
    <w:rsid w:val="00986DA0"/>
    <w:rsid w:val="009940FE"/>
    <w:rsid w:val="009A18A6"/>
    <w:rsid w:val="009A237C"/>
    <w:rsid w:val="009B4066"/>
    <w:rsid w:val="009B4E4F"/>
    <w:rsid w:val="009B6665"/>
    <w:rsid w:val="009E1C2D"/>
    <w:rsid w:val="009E57D5"/>
    <w:rsid w:val="009E798A"/>
    <w:rsid w:val="00A016E3"/>
    <w:rsid w:val="00A05A43"/>
    <w:rsid w:val="00A43B5C"/>
    <w:rsid w:val="00A547F8"/>
    <w:rsid w:val="00A6598E"/>
    <w:rsid w:val="00A67CEE"/>
    <w:rsid w:val="00A743E2"/>
    <w:rsid w:val="00A771E2"/>
    <w:rsid w:val="00A910B4"/>
    <w:rsid w:val="00A94CA2"/>
    <w:rsid w:val="00AA3D86"/>
    <w:rsid w:val="00AA715F"/>
    <w:rsid w:val="00AC3918"/>
    <w:rsid w:val="00AC5049"/>
    <w:rsid w:val="00AE43A6"/>
    <w:rsid w:val="00AF07AC"/>
    <w:rsid w:val="00AF3717"/>
    <w:rsid w:val="00AF4AE0"/>
    <w:rsid w:val="00B021C6"/>
    <w:rsid w:val="00B0581C"/>
    <w:rsid w:val="00B14D75"/>
    <w:rsid w:val="00B15EEC"/>
    <w:rsid w:val="00B25505"/>
    <w:rsid w:val="00B26637"/>
    <w:rsid w:val="00B302C5"/>
    <w:rsid w:val="00B56D70"/>
    <w:rsid w:val="00B7511F"/>
    <w:rsid w:val="00B97907"/>
    <w:rsid w:val="00BA3D2D"/>
    <w:rsid w:val="00BA3EDA"/>
    <w:rsid w:val="00BB4E04"/>
    <w:rsid w:val="00BC3428"/>
    <w:rsid w:val="00BC4FEB"/>
    <w:rsid w:val="00BD3C7C"/>
    <w:rsid w:val="00BF3AF3"/>
    <w:rsid w:val="00C10655"/>
    <w:rsid w:val="00C13A49"/>
    <w:rsid w:val="00C23512"/>
    <w:rsid w:val="00C46401"/>
    <w:rsid w:val="00C4686D"/>
    <w:rsid w:val="00C5510E"/>
    <w:rsid w:val="00C65448"/>
    <w:rsid w:val="00C86483"/>
    <w:rsid w:val="00CA0998"/>
    <w:rsid w:val="00CA0AD0"/>
    <w:rsid w:val="00CA1292"/>
    <w:rsid w:val="00CA1895"/>
    <w:rsid w:val="00CB0440"/>
    <w:rsid w:val="00CC1AD3"/>
    <w:rsid w:val="00CC3AEE"/>
    <w:rsid w:val="00CD3848"/>
    <w:rsid w:val="00CD49DF"/>
    <w:rsid w:val="00CD4E58"/>
    <w:rsid w:val="00D00174"/>
    <w:rsid w:val="00D12CA9"/>
    <w:rsid w:val="00D25B77"/>
    <w:rsid w:val="00D3695F"/>
    <w:rsid w:val="00D43592"/>
    <w:rsid w:val="00D62444"/>
    <w:rsid w:val="00D96BE0"/>
    <w:rsid w:val="00DA331D"/>
    <w:rsid w:val="00DA7134"/>
    <w:rsid w:val="00DD1D2F"/>
    <w:rsid w:val="00E0646A"/>
    <w:rsid w:val="00E1416A"/>
    <w:rsid w:val="00E1531B"/>
    <w:rsid w:val="00E170B6"/>
    <w:rsid w:val="00E41113"/>
    <w:rsid w:val="00E53C08"/>
    <w:rsid w:val="00E57704"/>
    <w:rsid w:val="00E702F4"/>
    <w:rsid w:val="00E84133"/>
    <w:rsid w:val="00E85C08"/>
    <w:rsid w:val="00E97F9D"/>
    <w:rsid w:val="00EA19DD"/>
    <w:rsid w:val="00EB7A5B"/>
    <w:rsid w:val="00ED0F25"/>
    <w:rsid w:val="00ED5166"/>
    <w:rsid w:val="00F3145F"/>
    <w:rsid w:val="00F336B8"/>
    <w:rsid w:val="00F40A0D"/>
    <w:rsid w:val="00F45A3B"/>
    <w:rsid w:val="00F51DFA"/>
    <w:rsid w:val="00F571C3"/>
    <w:rsid w:val="00F90B8F"/>
    <w:rsid w:val="00F91539"/>
    <w:rsid w:val="00FA2419"/>
    <w:rsid w:val="00FD3C7E"/>
    <w:rsid w:val="00FE1EA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0183F75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customStyle="1" w:styleId="Normal1">
    <w:name w:val="Normal1"/>
    <w:rsid w:val="001E7F03"/>
    <w:pPr>
      <w:spacing w:line="276" w:lineRule="auto"/>
    </w:pPr>
    <w:rPr>
      <w:rFonts w:ascii="Arial" w:eastAsia="Arial" w:hAnsi="Arial" w:cs="Arial"/>
      <w:color w:val="000000"/>
      <w:sz w:val="22"/>
      <w:szCs w:val="22"/>
      <w:lang w:val="en-CA" w:eastAsia="en-CA"/>
    </w:rPr>
  </w:style>
  <w:style w:type="paragraph" w:styleId="BalloonText">
    <w:name w:val="Balloon Text"/>
    <w:basedOn w:val="Normal"/>
    <w:link w:val="BalloonTextChar"/>
    <w:uiPriority w:val="99"/>
    <w:semiHidden/>
    <w:unhideWhenUsed/>
    <w:rsid w:val="00B0581C"/>
    <w:rPr>
      <w:rFonts w:ascii="Tahoma" w:hAnsi="Tahoma" w:cs="Tahoma"/>
      <w:sz w:val="16"/>
      <w:szCs w:val="16"/>
    </w:rPr>
  </w:style>
  <w:style w:type="character" w:customStyle="1" w:styleId="BalloonTextChar">
    <w:name w:val="Balloon Text Char"/>
    <w:basedOn w:val="DefaultParagraphFont"/>
    <w:link w:val="BalloonText"/>
    <w:uiPriority w:val="99"/>
    <w:semiHidden/>
    <w:rsid w:val="00B0581C"/>
    <w:rPr>
      <w:rFonts w:ascii="Tahoma" w:hAnsi="Tahoma" w:cs="Tahoma"/>
      <w:sz w:val="16"/>
      <w:szCs w:val="16"/>
    </w:rPr>
  </w:style>
  <w:style w:type="character" w:styleId="PlaceholderText">
    <w:name w:val="Placeholder Text"/>
    <w:basedOn w:val="DefaultParagraphFont"/>
    <w:uiPriority w:val="99"/>
    <w:semiHidden/>
    <w:rsid w:val="00D25B77"/>
    <w:rPr>
      <w:color w:val="808080"/>
    </w:rPr>
  </w:style>
  <w:style w:type="table" w:styleId="TableGrid">
    <w:name w:val="Table Grid"/>
    <w:basedOn w:val="TableNormal"/>
    <w:uiPriority w:val="59"/>
    <w:rsid w:val="00475A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6A6DE0"/>
    <w:rPr>
      <w:sz w:val="18"/>
      <w:szCs w:val="18"/>
    </w:rPr>
  </w:style>
  <w:style w:type="paragraph" w:styleId="CommentText">
    <w:name w:val="annotation text"/>
    <w:basedOn w:val="Normal"/>
    <w:link w:val="CommentTextChar"/>
    <w:uiPriority w:val="99"/>
    <w:semiHidden/>
    <w:unhideWhenUsed/>
    <w:rsid w:val="006A6DE0"/>
    <w:rPr>
      <w:sz w:val="24"/>
      <w:szCs w:val="24"/>
    </w:rPr>
  </w:style>
  <w:style w:type="character" w:customStyle="1" w:styleId="CommentTextChar">
    <w:name w:val="Comment Text Char"/>
    <w:basedOn w:val="DefaultParagraphFont"/>
    <w:link w:val="CommentText"/>
    <w:uiPriority w:val="99"/>
    <w:semiHidden/>
    <w:rsid w:val="006A6DE0"/>
    <w:rPr>
      <w:sz w:val="24"/>
      <w:szCs w:val="24"/>
    </w:rPr>
  </w:style>
  <w:style w:type="paragraph" w:styleId="CommentSubject">
    <w:name w:val="annotation subject"/>
    <w:basedOn w:val="CommentText"/>
    <w:next w:val="CommentText"/>
    <w:link w:val="CommentSubjectChar"/>
    <w:uiPriority w:val="99"/>
    <w:semiHidden/>
    <w:unhideWhenUsed/>
    <w:rsid w:val="006A6DE0"/>
    <w:rPr>
      <w:b/>
      <w:bCs/>
      <w:sz w:val="20"/>
      <w:szCs w:val="20"/>
    </w:rPr>
  </w:style>
  <w:style w:type="character" w:customStyle="1" w:styleId="CommentSubjectChar">
    <w:name w:val="Comment Subject Char"/>
    <w:basedOn w:val="CommentTextChar"/>
    <w:link w:val="CommentSubject"/>
    <w:uiPriority w:val="99"/>
    <w:semiHidden/>
    <w:rsid w:val="006A6DE0"/>
    <w:rPr>
      <w:b/>
      <w:bCs/>
      <w:sz w:val="24"/>
      <w:szCs w:val="24"/>
    </w:rPr>
  </w:style>
  <w:style w:type="paragraph" w:customStyle="1" w:styleId="Default">
    <w:name w:val="Default"/>
    <w:rsid w:val="00BC3428"/>
    <w:pPr>
      <w:autoSpaceDE w:val="0"/>
      <w:autoSpaceDN w:val="0"/>
      <w:adjustRightInd w:val="0"/>
    </w:pPr>
    <w:rPr>
      <w:rFonts w:eastAsiaTheme="minorHAnsi"/>
      <w:color w:val="000000"/>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18304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jpeg"/><Relationship Id="rId12" Type="http://schemas.openxmlformats.org/officeDocument/2006/relationships/image" Target="media/image2.jpg"/><Relationship Id="rId13" Type="http://schemas.openxmlformats.org/officeDocument/2006/relationships/image" Target="media/image3.jpeg"/><Relationship Id="rId14" Type="http://schemas.openxmlformats.org/officeDocument/2006/relationships/image" Target="media/image4.jpeg"/><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fontTable" Target="fontTable.xml"/><Relationship Id="rId18" Type="http://schemas.microsoft.com/office/2011/relationships/people" Target="peop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comments" Target="comments.xml"/><Relationship Id="rId1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C7454E-B253-8C4E-BA31-9A08665B9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10</Pages>
  <Words>3456</Words>
  <Characters>19705</Characters>
  <Application>Microsoft Macintosh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sickkids</Company>
  <LinksUpToDate>false</LinksUpToDate>
  <CharactersWithSpaces>23115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Tianyu Zhou</dc:creator>
  <cp:lastModifiedBy>Arushri Swarup</cp:lastModifiedBy>
  <cp:revision>6</cp:revision>
  <dcterms:created xsi:type="dcterms:W3CDTF">2016-11-06T21:22:00Z</dcterms:created>
  <dcterms:modified xsi:type="dcterms:W3CDTF">2016-11-06T22:59:00Z</dcterms:modified>
</cp:coreProperties>
</file>